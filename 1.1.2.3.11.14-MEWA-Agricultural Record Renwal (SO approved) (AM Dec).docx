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4B6C0" w14:textId="61CF01D0" w:rsidR="4A5F51F3" w:rsidRPr="00EA7459" w:rsidRDefault="4A5F51F3" w:rsidP="2058DEBC">
      <w:pPr>
        <w:shd w:val="clear" w:color="auto" w:fill="FFFFFF" w:themeFill="background1"/>
        <w:rPr>
          <w:rFonts w:ascii="Calibri" w:eastAsia="Calibri" w:hAnsi="Calibri" w:cs="Calibri"/>
          <w:color w:val="000000" w:themeColor="text1"/>
          <w:sz w:val="20"/>
          <w:szCs w:val="20"/>
        </w:rPr>
      </w:pPr>
      <w:r w:rsidRPr="00EA7459">
        <w:rPr>
          <w:rFonts w:ascii="Calibri" w:eastAsia="Calibri" w:hAnsi="Calibri" w:cs="Calibri"/>
          <w:b/>
          <w:bCs/>
          <w:color w:val="000000" w:themeColor="text1"/>
          <w:sz w:val="20"/>
          <w:szCs w:val="20"/>
          <w:lang w:val="en"/>
        </w:rPr>
        <w:t xml:space="preserve"> </w:t>
      </w:r>
    </w:p>
    <w:p w14:paraId="212CF80E" w14:textId="216FE639" w:rsidR="4A5F51F3" w:rsidRPr="00EA7459" w:rsidRDefault="4A5F51F3" w:rsidP="2058DEBC">
      <w:pPr>
        <w:shd w:val="clear" w:color="auto" w:fill="FFFFFF" w:themeFill="background1"/>
        <w:rPr>
          <w:rFonts w:ascii="Calibri" w:eastAsia="Calibri" w:hAnsi="Calibri" w:cs="Calibri"/>
          <w:color w:val="000000" w:themeColor="text1"/>
          <w:sz w:val="20"/>
          <w:szCs w:val="20"/>
        </w:rPr>
      </w:pPr>
      <w:r w:rsidRPr="00EA7459">
        <w:rPr>
          <w:rFonts w:ascii="Calibri" w:eastAsia="Calibri" w:hAnsi="Calibri" w:cs="Calibri"/>
          <w:b/>
          <w:bCs/>
          <w:color w:val="000000" w:themeColor="text1"/>
          <w:sz w:val="20"/>
          <w:szCs w:val="20"/>
          <w:lang w:val="en"/>
        </w:rPr>
        <w:t xml:space="preserve"> </w:t>
      </w:r>
    </w:p>
    <w:p w14:paraId="294F0ADD" w14:textId="21815082" w:rsidR="4A5F51F3" w:rsidRPr="00EA7459" w:rsidRDefault="4A5F51F3" w:rsidP="2058DEBC">
      <w:pPr>
        <w:shd w:val="clear" w:color="auto" w:fill="FFFFFF" w:themeFill="background1"/>
        <w:rPr>
          <w:rFonts w:ascii="Calibri" w:eastAsia="Calibri" w:hAnsi="Calibri" w:cs="Calibri"/>
          <w:color w:val="000000" w:themeColor="text1"/>
          <w:sz w:val="20"/>
          <w:szCs w:val="20"/>
        </w:rPr>
      </w:pPr>
      <w:r w:rsidRPr="00EA7459">
        <w:rPr>
          <w:rFonts w:ascii="Calibri" w:eastAsia="Calibri" w:hAnsi="Calibri" w:cs="Calibri"/>
          <w:b/>
          <w:bCs/>
          <w:color w:val="000000" w:themeColor="text1"/>
          <w:sz w:val="20"/>
          <w:szCs w:val="20"/>
          <w:lang w:val="en"/>
        </w:rPr>
        <w:t xml:space="preserve"> </w:t>
      </w:r>
    </w:p>
    <w:p w14:paraId="72FDBFB1" w14:textId="6140A2DE" w:rsidR="4A5F51F3" w:rsidRPr="00EA7459" w:rsidRDefault="4A5F51F3" w:rsidP="2058DEBC">
      <w:pPr>
        <w:shd w:val="clear" w:color="auto" w:fill="FFFFFF" w:themeFill="background1"/>
        <w:rPr>
          <w:rFonts w:ascii="Calibri" w:eastAsia="Calibri" w:hAnsi="Calibri" w:cs="Calibri"/>
          <w:color w:val="000000" w:themeColor="text1"/>
          <w:sz w:val="20"/>
          <w:szCs w:val="20"/>
        </w:rPr>
      </w:pPr>
      <w:r w:rsidRPr="00EA7459">
        <w:rPr>
          <w:rFonts w:ascii="Calibri" w:eastAsia="Calibri" w:hAnsi="Calibri" w:cs="Calibri"/>
          <w:b/>
          <w:bCs/>
          <w:color w:val="000000" w:themeColor="text1"/>
          <w:sz w:val="20"/>
          <w:szCs w:val="20"/>
          <w:lang w:val="en"/>
        </w:rPr>
        <w:t xml:space="preserve"> </w:t>
      </w:r>
    </w:p>
    <w:p w14:paraId="065C3805" w14:textId="73D12BC6" w:rsidR="4A5F51F3" w:rsidRPr="00EA7459" w:rsidRDefault="4A5F51F3" w:rsidP="2058DEBC">
      <w:pPr>
        <w:shd w:val="clear" w:color="auto" w:fill="FFFFFF" w:themeFill="background1"/>
        <w:jc w:val="center"/>
        <w:rPr>
          <w:rFonts w:ascii="Calibri" w:eastAsia="Calibri" w:hAnsi="Calibri" w:cs="Calibri"/>
          <w:color w:val="000000" w:themeColor="text1"/>
          <w:sz w:val="40"/>
          <w:szCs w:val="40"/>
        </w:rPr>
      </w:pPr>
      <w:r w:rsidRPr="00EA7459">
        <w:rPr>
          <w:rFonts w:ascii="Calibri" w:eastAsia="Calibri" w:hAnsi="Calibri" w:cs="Calibri"/>
          <w:b/>
          <w:bCs/>
          <w:color w:val="000000" w:themeColor="text1"/>
          <w:sz w:val="40"/>
          <w:szCs w:val="40"/>
          <w:lang w:val="en"/>
        </w:rPr>
        <w:t xml:space="preserve"> </w:t>
      </w:r>
    </w:p>
    <w:p w14:paraId="34399A3C" w14:textId="38AF7505" w:rsidR="4A5F51F3" w:rsidRPr="00EA7459" w:rsidRDefault="5D02E585" w:rsidP="68F3EADA">
      <w:pPr>
        <w:shd w:val="clear" w:color="auto" w:fill="FFFFFF" w:themeFill="background1"/>
        <w:jc w:val="center"/>
        <w:rPr>
          <w:rFonts w:ascii="Calibri" w:eastAsia="Calibri" w:hAnsi="Calibri" w:cs="Calibri"/>
          <w:sz w:val="40"/>
          <w:szCs w:val="40"/>
        </w:rPr>
      </w:pPr>
      <w:r w:rsidRPr="00EA7459">
        <w:rPr>
          <w:rFonts w:ascii="Calibri" w:hAnsi="Calibri" w:cs="Calibri"/>
          <w:noProof/>
          <w:lang w:eastAsia="en-US"/>
        </w:rPr>
        <w:drawing>
          <wp:inline distT="0" distB="0" distL="0" distR="0" wp14:anchorId="787B5B75" wp14:editId="01EFBB20">
            <wp:extent cx="5943600" cy="619125"/>
            <wp:effectExtent l="0" t="0" r="0" b="0"/>
            <wp:docPr id="1461385404" name="Picture 146138540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r w:rsidRPr="00EA7459">
        <w:rPr>
          <w:rFonts w:ascii="Calibri" w:hAnsi="Calibri" w:cs="Calibri"/>
          <w:noProof/>
          <w:lang w:eastAsia="en-US"/>
        </w:rPr>
        <w:drawing>
          <wp:inline distT="0" distB="0" distL="0" distR="0" wp14:anchorId="0534BC18" wp14:editId="3C751000">
            <wp:extent cx="4819652" cy="933450"/>
            <wp:effectExtent l="0" t="0" r="0" b="0"/>
            <wp:docPr id="460119524" name="Picture 4601195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19652" cy="933450"/>
                    </a:xfrm>
                    <a:prstGeom prst="rect">
                      <a:avLst/>
                    </a:prstGeom>
                  </pic:spPr>
                </pic:pic>
              </a:graphicData>
            </a:graphic>
          </wp:inline>
        </w:drawing>
      </w:r>
    </w:p>
    <w:p w14:paraId="0BEDC592" w14:textId="726F1D3C" w:rsidR="4A5F51F3" w:rsidRPr="00EA7459" w:rsidRDefault="4A5F51F3" w:rsidP="2058DEBC">
      <w:pPr>
        <w:spacing w:line="276" w:lineRule="auto"/>
        <w:jc w:val="center"/>
        <w:rPr>
          <w:rFonts w:ascii="Calibri" w:eastAsia="Calibri" w:hAnsi="Calibri" w:cs="Calibri"/>
          <w:color w:val="000000" w:themeColor="text1"/>
          <w:sz w:val="44"/>
          <w:szCs w:val="44"/>
        </w:rPr>
      </w:pPr>
      <w:r w:rsidRPr="00EA7459">
        <w:rPr>
          <w:rFonts w:ascii="Calibri" w:eastAsia="Calibri" w:hAnsi="Calibri" w:cs="Calibri"/>
          <w:color w:val="000000" w:themeColor="text1"/>
          <w:sz w:val="44"/>
          <w:szCs w:val="44"/>
          <w:lang w:val="en"/>
        </w:rPr>
        <w:t xml:space="preserve">Ministry of Environment, Water and Agriculture  </w:t>
      </w:r>
    </w:p>
    <w:p w14:paraId="6730D91A" w14:textId="1624BD41" w:rsidR="4A5F51F3" w:rsidRDefault="3B67930B" w:rsidP="38232435">
      <w:pPr>
        <w:spacing w:line="276" w:lineRule="auto"/>
        <w:jc w:val="center"/>
        <w:rPr>
          <w:rFonts w:ascii="Calibri" w:eastAsia="Calibri" w:hAnsi="Calibri" w:cs="Calibri"/>
          <w:color w:val="000000" w:themeColor="text1"/>
          <w:sz w:val="44"/>
          <w:szCs w:val="44"/>
          <w:lang w:val="en"/>
        </w:rPr>
      </w:pPr>
      <w:r w:rsidRPr="00EA7459">
        <w:rPr>
          <w:rFonts w:ascii="Calibri" w:eastAsia="Calibri" w:hAnsi="Calibri" w:cs="Calibri"/>
          <w:color w:val="000000" w:themeColor="text1"/>
          <w:sz w:val="44"/>
          <w:szCs w:val="44"/>
          <w:lang w:val="en"/>
        </w:rPr>
        <w:t>Renewal of Agricultural Record</w:t>
      </w:r>
    </w:p>
    <w:p w14:paraId="5C157B25" w14:textId="58397CA5" w:rsidR="001A5D66" w:rsidRPr="00EA7459" w:rsidRDefault="001A5D66" w:rsidP="38232435">
      <w:pPr>
        <w:spacing w:line="276" w:lineRule="auto"/>
        <w:jc w:val="center"/>
        <w:rPr>
          <w:rFonts w:ascii="Calibri" w:eastAsia="Calibri" w:hAnsi="Calibri" w:cs="Calibri"/>
          <w:color w:val="000000" w:themeColor="text1"/>
          <w:sz w:val="44"/>
          <w:szCs w:val="44"/>
          <w:rtl/>
          <w:lang w:val="en"/>
        </w:rPr>
      </w:pPr>
      <w:r>
        <w:rPr>
          <w:rFonts w:ascii="Calibri" w:eastAsia="Calibri" w:hAnsi="Calibri" w:cs="Calibri" w:hint="cs"/>
          <w:color w:val="000000" w:themeColor="text1"/>
          <w:sz w:val="44"/>
          <w:szCs w:val="44"/>
          <w:rtl/>
          <w:lang w:val="en"/>
        </w:rPr>
        <w:t>تجديد سجل زراعي</w:t>
      </w:r>
    </w:p>
    <w:p w14:paraId="490A7109" w14:textId="37FE9857" w:rsidR="2058DEBC" w:rsidRPr="00EA7459" w:rsidRDefault="2058DEBC" w:rsidP="2058DEBC">
      <w:pPr>
        <w:spacing w:line="276" w:lineRule="auto"/>
        <w:rPr>
          <w:rFonts w:ascii="Calibri" w:eastAsia="Calibri" w:hAnsi="Calibri" w:cs="Calibri"/>
          <w:color w:val="000000" w:themeColor="text1"/>
          <w:sz w:val="28"/>
          <w:szCs w:val="28"/>
        </w:rPr>
      </w:pPr>
    </w:p>
    <w:p w14:paraId="553BEEA3" w14:textId="7CCBB346" w:rsidR="2058DEBC" w:rsidRPr="00EA7459" w:rsidRDefault="2058DEBC" w:rsidP="2058DEBC">
      <w:pPr>
        <w:spacing w:line="276" w:lineRule="auto"/>
        <w:rPr>
          <w:rFonts w:ascii="Calibri" w:eastAsia="Calibri" w:hAnsi="Calibri" w:cs="Calibri"/>
          <w:color w:val="000000" w:themeColor="text1"/>
          <w:sz w:val="28"/>
          <w:szCs w:val="28"/>
        </w:rPr>
      </w:pPr>
    </w:p>
    <w:p w14:paraId="236E532E" w14:textId="60B06BF8" w:rsidR="2058DEBC" w:rsidRPr="00EA7459" w:rsidRDefault="2058DEBC" w:rsidP="2058DEBC">
      <w:pPr>
        <w:spacing w:line="276" w:lineRule="auto"/>
        <w:rPr>
          <w:rFonts w:ascii="Calibri" w:eastAsia="Calibri" w:hAnsi="Calibri" w:cs="Calibri"/>
          <w:color w:val="000000" w:themeColor="text1"/>
          <w:sz w:val="28"/>
          <w:szCs w:val="28"/>
        </w:rPr>
      </w:pPr>
    </w:p>
    <w:p w14:paraId="34921461" w14:textId="75CCB1E8" w:rsidR="4A5F51F3" w:rsidRPr="00EA7459" w:rsidRDefault="4A5F51F3" w:rsidP="001A5D66">
      <w:pPr>
        <w:spacing w:line="276" w:lineRule="auto"/>
        <w:jc w:val="center"/>
        <w:rPr>
          <w:rFonts w:ascii="Calibri" w:eastAsia="Calibri" w:hAnsi="Calibri" w:cs="Calibri"/>
          <w:color w:val="000000" w:themeColor="text1"/>
          <w:sz w:val="28"/>
          <w:szCs w:val="28"/>
        </w:rPr>
      </w:pPr>
      <w:r w:rsidRPr="00EA7459">
        <w:rPr>
          <w:rFonts w:ascii="Calibri" w:eastAsia="Calibri" w:hAnsi="Calibri" w:cs="Calibri"/>
          <w:color w:val="000000" w:themeColor="text1"/>
          <w:sz w:val="28"/>
          <w:szCs w:val="28"/>
          <w:lang w:val="en"/>
        </w:rPr>
        <w:t xml:space="preserve">Date: </w:t>
      </w:r>
      <w:r w:rsidR="03A4B3DE" w:rsidRPr="00EA7459">
        <w:rPr>
          <w:rFonts w:ascii="Calibri" w:eastAsia="Calibri" w:hAnsi="Calibri" w:cs="Calibri"/>
          <w:color w:val="000000" w:themeColor="text1"/>
          <w:sz w:val="28"/>
          <w:szCs w:val="28"/>
          <w:lang w:val="en"/>
        </w:rPr>
        <w:t>2</w:t>
      </w:r>
      <w:r w:rsidR="61144505" w:rsidRPr="00EA7459">
        <w:rPr>
          <w:rFonts w:ascii="Calibri" w:eastAsia="Calibri" w:hAnsi="Calibri" w:cs="Calibri"/>
          <w:color w:val="000000" w:themeColor="text1"/>
          <w:sz w:val="28"/>
          <w:szCs w:val="28"/>
          <w:lang w:val="en"/>
        </w:rPr>
        <w:t>5</w:t>
      </w:r>
      <w:r w:rsidRPr="00EA7459">
        <w:rPr>
          <w:rFonts w:ascii="Calibri" w:eastAsia="Calibri" w:hAnsi="Calibri" w:cs="Calibri"/>
          <w:color w:val="000000" w:themeColor="text1"/>
          <w:sz w:val="28"/>
          <w:szCs w:val="28"/>
          <w:lang w:val="en"/>
        </w:rPr>
        <w:t>/0</w:t>
      </w:r>
      <w:r w:rsidR="0D6C6A22" w:rsidRPr="00EA7459">
        <w:rPr>
          <w:rFonts w:ascii="Calibri" w:eastAsia="Calibri" w:hAnsi="Calibri" w:cs="Calibri"/>
          <w:color w:val="000000" w:themeColor="text1"/>
          <w:sz w:val="28"/>
          <w:szCs w:val="28"/>
          <w:lang w:val="en"/>
        </w:rPr>
        <w:t>4</w:t>
      </w:r>
      <w:r w:rsidRPr="00EA7459">
        <w:rPr>
          <w:rFonts w:ascii="Calibri" w:eastAsia="Calibri" w:hAnsi="Calibri" w:cs="Calibri"/>
          <w:color w:val="000000" w:themeColor="text1"/>
          <w:sz w:val="28"/>
          <w:szCs w:val="28"/>
          <w:lang w:val="en"/>
        </w:rPr>
        <w:t>/2024</w:t>
      </w:r>
    </w:p>
    <w:p w14:paraId="3A02E847" w14:textId="27F577AD" w:rsidR="68F3EADA" w:rsidRPr="00EA7459" w:rsidRDefault="68F3EADA" w:rsidP="68F3EADA">
      <w:pPr>
        <w:rPr>
          <w:rFonts w:ascii="Calibri" w:hAnsi="Calibri" w:cs="Calibri"/>
        </w:rPr>
      </w:pPr>
    </w:p>
    <w:p w14:paraId="0C6F2D1B" w14:textId="5E566ABA" w:rsidR="2058DEBC" w:rsidRPr="00EA7459" w:rsidRDefault="2058DEBC">
      <w:pPr>
        <w:rPr>
          <w:rFonts w:ascii="Calibri" w:hAnsi="Calibri" w:cs="Calibri"/>
        </w:rPr>
      </w:pPr>
      <w:r w:rsidRPr="00EA7459">
        <w:rPr>
          <w:rFonts w:ascii="Calibri" w:hAnsi="Calibri" w:cs="Calibri"/>
        </w:rPr>
        <w:br w:type="page"/>
      </w:r>
    </w:p>
    <w:p w14:paraId="0BC4A58A" w14:textId="231E7CBF" w:rsidR="24406496" w:rsidRPr="00EA7459" w:rsidRDefault="24406496" w:rsidP="68F3EADA">
      <w:pPr>
        <w:rPr>
          <w:rStyle w:val="Heading2Char"/>
        </w:rPr>
      </w:pPr>
      <w:bookmarkStart w:id="0" w:name="_Toc1170701860"/>
      <w:r w:rsidRPr="00EA7459">
        <w:rPr>
          <w:rStyle w:val="Heading2Char"/>
        </w:rPr>
        <w:lastRenderedPageBreak/>
        <w:t>Table of Content</w:t>
      </w:r>
      <w:r w:rsidR="033CEBBD" w:rsidRPr="00EA7459">
        <w:rPr>
          <w:rStyle w:val="Heading2Char"/>
        </w:rPr>
        <w:t>:</w:t>
      </w:r>
      <w:bookmarkEnd w:id="0"/>
    </w:p>
    <w:sdt>
      <w:sdtPr>
        <w:rPr>
          <w:rFonts w:ascii="Calibri" w:hAnsi="Calibri" w:cs="Calibri"/>
        </w:rPr>
        <w:id w:val="1047510508"/>
        <w:docPartObj>
          <w:docPartGallery w:val="Table of Contents"/>
          <w:docPartUnique/>
        </w:docPartObj>
      </w:sdtPr>
      <w:sdtEndPr/>
      <w:sdtContent>
        <w:p w14:paraId="256114EA" w14:textId="680699A1" w:rsidR="68F3EADA" w:rsidRPr="00EA7459" w:rsidRDefault="68F3EADA" w:rsidP="68F3EADA">
          <w:pPr>
            <w:pStyle w:val="TOC2"/>
            <w:tabs>
              <w:tab w:val="right" w:leader="dot" w:pos="9360"/>
            </w:tabs>
            <w:rPr>
              <w:rStyle w:val="Hyperlink"/>
              <w:rFonts w:ascii="Calibri" w:hAnsi="Calibri" w:cs="Calibri"/>
            </w:rPr>
          </w:pPr>
          <w:r w:rsidRPr="00EA7459">
            <w:rPr>
              <w:rFonts w:ascii="Calibri" w:hAnsi="Calibri" w:cs="Calibri"/>
            </w:rPr>
            <w:fldChar w:fldCharType="begin"/>
          </w:r>
          <w:r w:rsidRPr="00EA7459">
            <w:rPr>
              <w:rFonts w:ascii="Calibri" w:hAnsi="Calibri" w:cs="Calibri"/>
            </w:rPr>
            <w:instrText>TOC \o \z \u \h</w:instrText>
          </w:r>
          <w:r w:rsidRPr="00EA7459">
            <w:rPr>
              <w:rFonts w:ascii="Calibri" w:hAnsi="Calibri" w:cs="Calibri"/>
            </w:rPr>
            <w:fldChar w:fldCharType="separate"/>
          </w:r>
          <w:hyperlink w:anchor="_Toc1170701860">
            <w:r w:rsidRPr="00EA7459">
              <w:rPr>
                <w:rStyle w:val="Hyperlink"/>
                <w:rFonts w:ascii="Calibri" w:hAnsi="Calibri" w:cs="Calibri"/>
              </w:rPr>
              <w:t>Table of Content: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_Toc1170701860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1</w:t>
            </w:r>
            <w:r w:rsidRPr="00EA7459">
              <w:rPr>
                <w:rFonts w:ascii="Calibri" w:hAnsi="Calibri" w:cs="Calibri"/>
              </w:rPr>
              <w:fldChar w:fldCharType="end"/>
            </w:r>
          </w:hyperlink>
        </w:p>
        <w:p w14:paraId="4F3B4195" w14:textId="67F7F6BE" w:rsidR="68F3EADA" w:rsidRPr="00EA7459" w:rsidRDefault="68F3EADA" w:rsidP="68F3EADA">
          <w:pPr>
            <w:pStyle w:val="TOC2"/>
            <w:tabs>
              <w:tab w:val="right" w:leader="dot" w:pos="9360"/>
            </w:tabs>
            <w:rPr>
              <w:rStyle w:val="Hyperlink"/>
              <w:rFonts w:ascii="Calibri" w:hAnsi="Calibri" w:cs="Calibri"/>
            </w:rPr>
          </w:pPr>
          <w:hyperlink w:anchor="_Toc1191928451">
            <w:r w:rsidRPr="00EA7459">
              <w:rPr>
                <w:rStyle w:val="Hyperlink"/>
                <w:rFonts w:ascii="Calibri" w:hAnsi="Calibri" w:cs="Calibri"/>
              </w:rPr>
              <w:t>Document Control</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_Toc1191928451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2</w:t>
            </w:r>
            <w:r w:rsidRPr="00EA7459">
              <w:rPr>
                <w:rFonts w:ascii="Calibri" w:hAnsi="Calibri" w:cs="Calibri"/>
              </w:rPr>
              <w:fldChar w:fldCharType="end"/>
            </w:r>
          </w:hyperlink>
        </w:p>
        <w:p w14:paraId="5608F4EC" w14:textId="76770EA8" w:rsidR="68F3EADA" w:rsidRPr="00EA7459" w:rsidRDefault="68F3EADA" w:rsidP="68F3EADA">
          <w:pPr>
            <w:pStyle w:val="TOC2"/>
            <w:tabs>
              <w:tab w:val="right" w:leader="dot" w:pos="9360"/>
            </w:tabs>
            <w:rPr>
              <w:rStyle w:val="Hyperlink"/>
              <w:rFonts w:ascii="Calibri" w:hAnsi="Calibri" w:cs="Calibri"/>
            </w:rPr>
          </w:pPr>
          <w:hyperlink w:anchor="_Toc245994039">
            <w:r w:rsidRPr="00EA7459">
              <w:rPr>
                <w:rStyle w:val="Hyperlink"/>
                <w:rFonts w:ascii="Calibri" w:hAnsi="Calibri" w:cs="Calibri"/>
              </w:rPr>
              <w:t>The Introduction</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_Toc245994039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2</w:t>
            </w:r>
            <w:r w:rsidRPr="00EA7459">
              <w:rPr>
                <w:rFonts w:ascii="Calibri" w:hAnsi="Calibri" w:cs="Calibri"/>
              </w:rPr>
              <w:fldChar w:fldCharType="end"/>
            </w:r>
          </w:hyperlink>
        </w:p>
        <w:p w14:paraId="2D846036" w14:textId="3098EEF8" w:rsidR="68F3EADA" w:rsidRPr="00EA7459" w:rsidRDefault="68F3EADA" w:rsidP="68F3EADA">
          <w:pPr>
            <w:pStyle w:val="TOC2"/>
            <w:tabs>
              <w:tab w:val="right" w:leader="dot" w:pos="9360"/>
            </w:tabs>
            <w:rPr>
              <w:rStyle w:val="Hyperlink"/>
              <w:rFonts w:ascii="Calibri" w:hAnsi="Calibri" w:cs="Calibri"/>
            </w:rPr>
          </w:pPr>
          <w:hyperlink w:anchor="_Toc744348360">
            <w:r w:rsidRPr="00EA7459">
              <w:rPr>
                <w:rStyle w:val="Hyperlink"/>
                <w:rFonts w:ascii="Calibri" w:hAnsi="Calibri" w:cs="Calibri"/>
              </w:rPr>
              <w:t>The purpose of the document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_Toc744348360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3</w:t>
            </w:r>
            <w:r w:rsidRPr="00EA7459">
              <w:rPr>
                <w:rFonts w:ascii="Calibri" w:hAnsi="Calibri" w:cs="Calibri"/>
              </w:rPr>
              <w:fldChar w:fldCharType="end"/>
            </w:r>
          </w:hyperlink>
        </w:p>
        <w:p w14:paraId="780645E0" w14:textId="4C993FC3" w:rsidR="68F3EADA" w:rsidRPr="00EA7459" w:rsidRDefault="68F3EADA" w:rsidP="68F3EADA">
          <w:pPr>
            <w:pStyle w:val="TOC2"/>
            <w:tabs>
              <w:tab w:val="right" w:leader="dot" w:pos="9360"/>
            </w:tabs>
            <w:rPr>
              <w:rStyle w:val="Hyperlink"/>
              <w:rFonts w:ascii="Calibri" w:hAnsi="Calibri" w:cs="Calibri"/>
            </w:rPr>
          </w:pPr>
          <w:hyperlink w:anchor="_Toc1661941328">
            <w:r w:rsidRPr="00EA7459">
              <w:rPr>
                <w:rStyle w:val="Hyperlink"/>
                <w:rFonts w:ascii="Calibri" w:hAnsi="Calibri" w:cs="Calibri"/>
              </w:rPr>
              <w:t>The aim of the service: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_Toc1661941328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3</w:t>
            </w:r>
            <w:r w:rsidRPr="00EA7459">
              <w:rPr>
                <w:rFonts w:ascii="Calibri" w:hAnsi="Calibri" w:cs="Calibri"/>
              </w:rPr>
              <w:fldChar w:fldCharType="end"/>
            </w:r>
          </w:hyperlink>
        </w:p>
        <w:p w14:paraId="0BF982A4" w14:textId="485B2981" w:rsidR="68F3EADA" w:rsidRPr="00EA7459" w:rsidRDefault="68F3EADA" w:rsidP="68F3EADA">
          <w:pPr>
            <w:pStyle w:val="TOC2"/>
            <w:tabs>
              <w:tab w:val="right" w:leader="dot" w:pos="9360"/>
            </w:tabs>
            <w:rPr>
              <w:rStyle w:val="Hyperlink"/>
              <w:rFonts w:ascii="Calibri" w:hAnsi="Calibri" w:cs="Calibri"/>
            </w:rPr>
          </w:pPr>
          <w:hyperlink w:anchor="_Toc563932433">
            <w:r w:rsidRPr="00EA7459">
              <w:rPr>
                <w:rStyle w:val="Hyperlink"/>
                <w:rFonts w:ascii="Calibri" w:hAnsi="Calibri" w:cs="Calibri"/>
              </w:rPr>
              <w:t>Integrations required for Service.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_Toc563932433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3</w:t>
            </w:r>
            <w:r w:rsidRPr="00EA7459">
              <w:rPr>
                <w:rFonts w:ascii="Calibri" w:hAnsi="Calibri" w:cs="Calibri"/>
              </w:rPr>
              <w:fldChar w:fldCharType="end"/>
            </w:r>
          </w:hyperlink>
        </w:p>
        <w:p w14:paraId="4DF610E3" w14:textId="7498C8D9" w:rsidR="68F3EADA" w:rsidRPr="00EA7459" w:rsidRDefault="68F3EADA" w:rsidP="68F3EADA">
          <w:pPr>
            <w:pStyle w:val="TOC2"/>
            <w:tabs>
              <w:tab w:val="right" w:leader="dot" w:pos="9360"/>
            </w:tabs>
            <w:rPr>
              <w:rStyle w:val="Hyperlink"/>
              <w:rFonts w:ascii="Calibri" w:hAnsi="Calibri" w:cs="Calibri"/>
            </w:rPr>
          </w:pPr>
          <w:hyperlink w:anchor="_Toc2070829145">
            <w:r w:rsidRPr="00EA7459">
              <w:rPr>
                <w:rStyle w:val="Hyperlink"/>
                <w:rFonts w:ascii="Calibri" w:hAnsi="Calibri" w:cs="Calibri"/>
              </w:rPr>
              <w:t>Issuing an Agricultural Register Service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_Toc2070829145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3</w:t>
            </w:r>
            <w:r w:rsidRPr="00EA7459">
              <w:rPr>
                <w:rFonts w:ascii="Calibri" w:hAnsi="Calibri" w:cs="Calibri"/>
              </w:rPr>
              <w:fldChar w:fldCharType="end"/>
            </w:r>
          </w:hyperlink>
        </w:p>
        <w:p w14:paraId="07619229" w14:textId="06169BD5" w:rsidR="68F3EADA" w:rsidRPr="00EA7459" w:rsidRDefault="68F3EADA" w:rsidP="68F3EADA">
          <w:pPr>
            <w:pStyle w:val="TOC2"/>
            <w:tabs>
              <w:tab w:val="right" w:leader="dot" w:pos="9360"/>
            </w:tabs>
            <w:rPr>
              <w:rStyle w:val="Hyperlink"/>
              <w:rFonts w:ascii="Calibri" w:hAnsi="Calibri" w:cs="Calibri"/>
            </w:rPr>
          </w:pPr>
          <w:hyperlink w:anchor="_Toc767714859">
            <w:r w:rsidRPr="00EA7459">
              <w:rPr>
                <w:rStyle w:val="Hyperlink"/>
                <w:rFonts w:ascii="Calibri" w:hAnsi="Calibri" w:cs="Calibri"/>
              </w:rPr>
              <w:t>Simplified Workflow (To-Be):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_Toc767714859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5</w:t>
            </w:r>
            <w:r w:rsidRPr="00EA7459">
              <w:rPr>
                <w:rFonts w:ascii="Calibri" w:hAnsi="Calibri" w:cs="Calibri"/>
              </w:rPr>
              <w:fldChar w:fldCharType="end"/>
            </w:r>
          </w:hyperlink>
        </w:p>
        <w:p w14:paraId="78DC74C9" w14:textId="27132CAE" w:rsidR="68F3EADA" w:rsidRPr="00EA7459" w:rsidRDefault="68F3EADA" w:rsidP="68F3EADA">
          <w:pPr>
            <w:pStyle w:val="TOC2"/>
            <w:tabs>
              <w:tab w:val="right" w:leader="dot" w:pos="9360"/>
            </w:tabs>
            <w:rPr>
              <w:rStyle w:val="Hyperlink"/>
              <w:rFonts w:ascii="Calibri" w:hAnsi="Calibri" w:cs="Calibri"/>
            </w:rPr>
          </w:pPr>
          <w:hyperlink w:anchor="_Toc2002655747">
            <w:r w:rsidRPr="00EA7459">
              <w:rPr>
                <w:rStyle w:val="Hyperlink"/>
                <w:rFonts w:ascii="Calibri" w:hAnsi="Calibri" w:cs="Calibri"/>
              </w:rPr>
              <w:t>List of the service use cases:</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_Toc2002655747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304E4F2A" w14:textId="08942E00" w:rsidR="68F3EADA" w:rsidRPr="00EA7459" w:rsidRDefault="68F3EADA" w:rsidP="68F3EADA">
          <w:pPr>
            <w:pStyle w:val="TOC2"/>
            <w:tabs>
              <w:tab w:val="right" w:leader="dot" w:pos="9360"/>
            </w:tabs>
            <w:rPr>
              <w:rStyle w:val="Hyperlink"/>
              <w:rFonts w:ascii="Calibri" w:hAnsi="Calibri" w:cs="Calibri"/>
            </w:rPr>
          </w:pPr>
          <w:hyperlink w:anchor="_Toc1423586297">
            <w:r w:rsidRPr="00EA7459">
              <w:rPr>
                <w:rStyle w:val="Hyperlink"/>
                <w:rFonts w:ascii="Calibri" w:hAnsi="Calibri" w:cs="Calibri"/>
              </w:rPr>
              <w:t>Integrations required for Service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_Toc1423586297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3A795484" w14:textId="42F2122B" w:rsidR="68F3EADA" w:rsidRPr="00EA7459" w:rsidRDefault="68F3EADA" w:rsidP="68F3EADA">
          <w:pPr>
            <w:pStyle w:val="TOC2"/>
            <w:tabs>
              <w:tab w:val="right" w:leader="dot" w:pos="9360"/>
            </w:tabs>
            <w:rPr>
              <w:rStyle w:val="Hyperlink"/>
              <w:rFonts w:ascii="Calibri" w:hAnsi="Calibri" w:cs="Calibri"/>
            </w:rPr>
          </w:pPr>
          <w:hyperlink w:anchor="_Toc853540573">
            <w:r w:rsidRPr="00EA7459">
              <w:rPr>
                <w:rStyle w:val="Hyperlink"/>
                <w:rFonts w:ascii="Calibri" w:hAnsi="Calibri" w:cs="Calibri"/>
              </w:rPr>
              <w:t>Detailed Use cases</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_Toc853540573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54BCAFB2" w14:textId="15CF1333" w:rsidR="68F3EADA" w:rsidRPr="00EA7459" w:rsidRDefault="68F3EADA" w:rsidP="68F3EADA">
          <w:pPr>
            <w:pStyle w:val="TOC2"/>
            <w:tabs>
              <w:tab w:val="right" w:leader="dot" w:pos="9360"/>
            </w:tabs>
            <w:rPr>
              <w:rStyle w:val="Hyperlink"/>
              <w:rFonts w:ascii="Calibri" w:hAnsi="Calibri" w:cs="Calibri"/>
            </w:rPr>
          </w:pPr>
          <w:hyperlink w:anchor="_Toc811370499">
            <w:r w:rsidRPr="00EA7459">
              <w:rPr>
                <w:rStyle w:val="Hyperlink"/>
                <w:rFonts w:ascii="Calibri" w:hAnsi="Calibri" w:cs="Calibri"/>
              </w:rPr>
              <w:t>UC-01</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_Toc811370499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0619148E" w14:textId="776F865D" w:rsidR="68F3EADA" w:rsidRPr="00EA7459" w:rsidRDefault="68F3EADA" w:rsidP="68F3EADA">
          <w:pPr>
            <w:pStyle w:val="TOC2"/>
            <w:tabs>
              <w:tab w:val="right" w:leader="dot" w:pos="9360"/>
            </w:tabs>
            <w:rPr>
              <w:rStyle w:val="Hyperlink"/>
              <w:rFonts w:ascii="Calibri" w:hAnsi="Calibri" w:cs="Calibri"/>
            </w:rPr>
          </w:pPr>
          <w:hyperlink w:anchor="_Toc1842224057">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_Toc1842224057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1AB56651" w14:textId="1BC9D369" w:rsidR="68F3EADA" w:rsidRPr="00EA7459" w:rsidRDefault="68F3EADA" w:rsidP="68F3EADA">
          <w:pPr>
            <w:pStyle w:val="TOC2"/>
            <w:tabs>
              <w:tab w:val="right" w:leader="dot" w:pos="9360"/>
            </w:tabs>
            <w:rPr>
              <w:rStyle w:val="Hyperlink"/>
              <w:rFonts w:ascii="Calibri" w:hAnsi="Calibri" w:cs="Calibri"/>
            </w:rPr>
          </w:pPr>
          <w:hyperlink w:anchor="_Toc216960658">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_Toc216960658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5E7D8818" w14:textId="2D39C2BB" w:rsidR="68F3EADA" w:rsidRPr="00EA7459" w:rsidRDefault="68F3EADA" w:rsidP="68F3EADA">
          <w:pPr>
            <w:pStyle w:val="TOC2"/>
            <w:tabs>
              <w:tab w:val="right" w:leader="dot" w:pos="9360"/>
            </w:tabs>
            <w:rPr>
              <w:rStyle w:val="Hyperlink"/>
              <w:rFonts w:ascii="Calibri" w:hAnsi="Calibri" w:cs="Calibri"/>
            </w:rPr>
          </w:pPr>
          <w:hyperlink w:anchor="_Toc266048939">
            <w:r w:rsidRPr="00EA7459">
              <w:rPr>
                <w:rStyle w:val="Hyperlink"/>
                <w:rFonts w:ascii="Calibri" w:hAnsi="Calibri" w:cs="Calibri"/>
              </w:rPr>
              <w:t>UC-02</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_Toc266048939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0ED26CF7" w14:textId="5E7F511C" w:rsidR="68F3EADA" w:rsidRPr="00EA7459" w:rsidRDefault="68F3EADA" w:rsidP="68F3EADA">
          <w:pPr>
            <w:pStyle w:val="TOC2"/>
            <w:tabs>
              <w:tab w:val="right" w:leader="dot" w:pos="9360"/>
            </w:tabs>
            <w:rPr>
              <w:rStyle w:val="Hyperlink"/>
              <w:rFonts w:ascii="Calibri" w:hAnsi="Calibri" w:cs="Calibri"/>
            </w:rPr>
          </w:pPr>
          <w:hyperlink w:anchor="_Toc402443415">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_Toc402443415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643D7D56" w14:textId="09952A2E" w:rsidR="68F3EADA" w:rsidRPr="00EA7459" w:rsidRDefault="68F3EADA" w:rsidP="68F3EADA">
          <w:pPr>
            <w:pStyle w:val="TOC2"/>
            <w:tabs>
              <w:tab w:val="right" w:leader="dot" w:pos="9360"/>
            </w:tabs>
            <w:rPr>
              <w:rStyle w:val="Hyperlink"/>
              <w:rFonts w:ascii="Calibri" w:hAnsi="Calibri" w:cs="Calibri"/>
            </w:rPr>
          </w:pPr>
          <w:hyperlink w:anchor="_Toc2036147886">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_Toc2036147886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27605B0C" w14:textId="5365C7B7" w:rsidR="68F3EADA" w:rsidRPr="00EA7459" w:rsidRDefault="68F3EADA" w:rsidP="68F3EADA">
          <w:pPr>
            <w:pStyle w:val="TOC2"/>
            <w:tabs>
              <w:tab w:val="right" w:leader="dot" w:pos="9360"/>
            </w:tabs>
            <w:rPr>
              <w:rStyle w:val="Hyperlink"/>
              <w:rFonts w:ascii="Calibri" w:hAnsi="Calibri" w:cs="Calibri"/>
            </w:rPr>
          </w:pPr>
          <w:hyperlink w:anchor="_Toc1477745417">
            <w:r w:rsidRPr="00EA7459">
              <w:rPr>
                <w:rStyle w:val="Hyperlink"/>
                <w:rFonts w:ascii="Calibri" w:hAnsi="Calibri" w:cs="Calibri"/>
              </w:rPr>
              <w:t>UC-03</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_Toc1477745417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0DE39470" w14:textId="7A0ED09D" w:rsidR="68F3EADA" w:rsidRPr="00EA7459" w:rsidRDefault="68F3EADA" w:rsidP="68F3EADA">
          <w:pPr>
            <w:pStyle w:val="TOC2"/>
            <w:tabs>
              <w:tab w:val="right" w:leader="dot" w:pos="9360"/>
            </w:tabs>
            <w:rPr>
              <w:rStyle w:val="Hyperlink"/>
              <w:rFonts w:ascii="Calibri" w:hAnsi="Calibri" w:cs="Calibri"/>
            </w:rPr>
          </w:pPr>
          <w:hyperlink w:anchor="_Toc143976568">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_Toc143976568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1509F054" w14:textId="5B94FD2A" w:rsidR="68F3EADA" w:rsidRPr="00EA7459" w:rsidRDefault="68F3EADA" w:rsidP="68F3EADA">
          <w:pPr>
            <w:pStyle w:val="TOC2"/>
            <w:tabs>
              <w:tab w:val="right" w:leader="dot" w:pos="9360"/>
            </w:tabs>
            <w:rPr>
              <w:rStyle w:val="Hyperlink"/>
              <w:rFonts w:ascii="Calibri" w:hAnsi="Calibri" w:cs="Calibri"/>
            </w:rPr>
          </w:pPr>
          <w:hyperlink w:anchor="_Toc945479107">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_Toc945479107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3219CBBF" w14:textId="5B3547E7" w:rsidR="68F3EADA" w:rsidRPr="00EA7459" w:rsidRDefault="68F3EADA" w:rsidP="68F3EADA">
          <w:pPr>
            <w:pStyle w:val="TOC2"/>
            <w:tabs>
              <w:tab w:val="right" w:leader="dot" w:pos="9360"/>
            </w:tabs>
            <w:rPr>
              <w:rStyle w:val="Hyperlink"/>
              <w:rFonts w:ascii="Calibri" w:hAnsi="Calibri" w:cs="Calibri"/>
            </w:rPr>
          </w:pPr>
          <w:hyperlink w:anchor="_Toc1829937273">
            <w:r w:rsidRPr="00EA7459">
              <w:rPr>
                <w:rStyle w:val="Hyperlink"/>
                <w:rFonts w:ascii="Calibri" w:hAnsi="Calibri" w:cs="Calibri"/>
              </w:rPr>
              <w:t>UC-04</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_Toc1829937273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7AF76534" w14:textId="19449684" w:rsidR="68F3EADA" w:rsidRPr="00EA7459" w:rsidRDefault="68F3EADA" w:rsidP="68F3EADA">
          <w:pPr>
            <w:pStyle w:val="TOC2"/>
            <w:tabs>
              <w:tab w:val="right" w:leader="dot" w:pos="9360"/>
            </w:tabs>
            <w:rPr>
              <w:rStyle w:val="Hyperlink"/>
              <w:rFonts w:ascii="Calibri" w:hAnsi="Calibri" w:cs="Calibri"/>
            </w:rPr>
          </w:pPr>
          <w:hyperlink w:anchor="_Toc995590990">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_Toc995590990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6B460FA1" w14:textId="4CD1F463" w:rsidR="68F3EADA" w:rsidRPr="00EA7459" w:rsidRDefault="68F3EADA" w:rsidP="68F3EADA">
          <w:pPr>
            <w:pStyle w:val="TOC2"/>
            <w:tabs>
              <w:tab w:val="right" w:leader="dot" w:pos="9360"/>
            </w:tabs>
            <w:rPr>
              <w:rStyle w:val="Hyperlink"/>
              <w:rFonts w:ascii="Calibri" w:hAnsi="Calibri" w:cs="Calibri"/>
            </w:rPr>
          </w:pPr>
          <w:hyperlink w:anchor="_Toc1597893472">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_Toc1597893472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056848C0" w14:textId="50FBC213" w:rsidR="68F3EADA" w:rsidRPr="00EA7459" w:rsidRDefault="68F3EADA" w:rsidP="68F3EADA">
          <w:pPr>
            <w:pStyle w:val="TOC2"/>
            <w:tabs>
              <w:tab w:val="right" w:leader="dot" w:pos="9360"/>
            </w:tabs>
            <w:rPr>
              <w:rStyle w:val="Hyperlink"/>
              <w:rFonts w:ascii="Calibri" w:hAnsi="Calibri" w:cs="Calibri"/>
            </w:rPr>
          </w:pPr>
          <w:hyperlink w:anchor="_Toc479031404">
            <w:r w:rsidRPr="00EA7459">
              <w:rPr>
                <w:rStyle w:val="Hyperlink"/>
                <w:rFonts w:ascii="Calibri" w:hAnsi="Calibri" w:cs="Calibri"/>
              </w:rPr>
              <w:t>UC-05</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_Toc479031404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225202B5" w14:textId="12C60436" w:rsidR="68F3EADA" w:rsidRPr="00EA7459" w:rsidRDefault="68F3EADA" w:rsidP="68F3EADA">
          <w:pPr>
            <w:pStyle w:val="TOC2"/>
            <w:tabs>
              <w:tab w:val="right" w:leader="dot" w:pos="9360"/>
            </w:tabs>
            <w:rPr>
              <w:rStyle w:val="Hyperlink"/>
              <w:rFonts w:ascii="Calibri" w:hAnsi="Calibri" w:cs="Calibri"/>
            </w:rPr>
          </w:pPr>
          <w:hyperlink w:anchor="_Toc56997656">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_Toc56997656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47B32266" w14:textId="79DBCFB4" w:rsidR="68F3EADA" w:rsidRPr="00EA7459" w:rsidRDefault="68F3EADA" w:rsidP="68F3EADA">
          <w:pPr>
            <w:pStyle w:val="TOC2"/>
            <w:tabs>
              <w:tab w:val="right" w:leader="dot" w:pos="9360"/>
            </w:tabs>
            <w:rPr>
              <w:rStyle w:val="Hyperlink"/>
              <w:rFonts w:ascii="Calibri" w:hAnsi="Calibri" w:cs="Calibri"/>
            </w:rPr>
          </w:pPr>
          <w:hyperlink w:anchor="_Toc1726960628">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_Toc1726960628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13A965B6" w14:textId="3D53307E" w:rsidR="68F3EADA" w:rsidRPr="00EA7459" w:rsidRDefault="68F3EADA" w:rsidP="68F3EADA">
          <w:pPr>
            <w:pStyle w:val="TOC2"/>
            <w:tabs>
              <w:tab w:val="right" w:leader="dot" w:pos="9360"/>
            </w:tabs>
            <w:rPr>
              <w:rStyle w:val="Hyperlink"/>
              <w:rFonts w:ascii="Calibri" w:hAnsi="Calibri" w:cs="Calibri"/>
            </w:rPr>
          </w:pPr>
          <w:hyperlink w:anchor="_Toc2117760888">
            <w:r w:rsidRPr="00EA7459">
              <w:rPr>
                <w:rStyle w:val="Hyperlink"/>
                <w:rFonts w:ascii="Calibri" w:hAnsi="Calibri" w:cs="Calibri"/>
              </w:rPr>
              <w:t>UC-06</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_Toc2117760888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65D00F3C" w14:textId="587D800D" w:rsidR="68F3EADA" w:rsidRPr="00EA7459" w:rsidRDefault="68F3EADA" w:rsidP="68F3EADA">
          <w:pPr>
            <w:pStyle w:val="TOC2"/>
            <w:tabs>
              <w:tab w:val="right" w:leader="dot" w:pos="9360"/>
            </w:tabs>
            <w:rPr>
              <w:rStyle w:val="Hyperlink"/>
              <w:rFonts w:ascii="Calibri" w:hAnsi="Calibri" w:cs="Calibri"/>
            </w:rPr>
          </w:pPr>
          <w:hyperlink w:anchor="_Toc1546665664">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_Toc1546665664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72083F63" w14:textId="444575AA" w:rsidR="68F3EADA" w:rsidRPr="00EA7459" w:rsidRDefault="68F3EADA" w:rsidP="68F3EADA">
          <w:pPr>
            <w:pStyle w:val="TOC2"/>
            <w:tabs>
              <w:tab w:val="right" w:leader="dot" w:pos="9360"/>
            </w:tabs>
            <w:rPr>
              <w:rStyle w:val="Hyperlink"/>
              <w:rFonts w:ascii="Calibri" w:hAnsi="Calibri" w:cs="Calibri"/>
            </w:rPr>
          </w:pPr>
          <w:hyperlink w:anchor="_Toc1257231650">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_Toc1257231650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6F4BFB6B" w14:textId="16D403BF" w:rsidR="68F3EADA" w:rsidRPr="00EA7459" w:rsidRDefault="68F3EADA" w:rsidP="68F3EADA">
          <w:pPr>
            <w:pStyle w:val="TOC2"/>
            <w:tabs>
              <w:tab w:val="right" w:leader="dot" w:pos="9360"/>
            </w:tabs>
            <w:rPr>
              <w:rStyle w:val="Hyperlink"/>
              <w:rFonts w:ascii="Calibri" w:hAnsi="Calibri" w:cs="Calibri"/>
            </w:rPr>
          </w:pPr>
          <w:hyperlink w:anchor="_Toc192722492">
            <w:r w:rsidRPr="00EA7459">
              <w:rPr>
                <w:rStyle w:val="Hyperlink"/>
                <w:rFonts w:ascii="Calibri" w:hAnsi="Calibri" w:cs="Calibri"/>
              </w:rPr>
              <w:t>UC-07</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_Toc192722492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0DACE329" w14:textId="30AA0340" w:rsidR="68F3EADA" w:rsidRPr="00EA7459" w:rsidRDefault="68F3EADA" w:rsidP="68F3EADA">
          <w:pPr>
            <w:pStyle w:val="TOC2"/>
            <w:tabs>
              <w:tab w:val="right" w:leader="dot" w:pos="9360"/>
            </w:tabs>
            <w:rPr>
              <w:rStyle w:val="Hyperlink"/>
              <w:rFonts w:ascii="Calibri" w:hAnsi="Calibri" w:cs="Calibri"/>
            </w:rPr>
          </w:pPr>
          <w:hyperlink w:anchor="_Toc69210120">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_Toc69210120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1CE53D29" w14:textId="5B738E18" w:rsidR="68F3EADA" w:rsidRPr="00EA7459" w:rsidRDefault="68F3EADA" w:rsidP="68F3EADA">
          <w:pPr>
            <w:pStyle w:val="TOC2"/>
            <w:tabs>
              <w:tab w:val="right" w:leader="dot" w:pos="9360"/>
            </w:tabs>
            <w:rPr>
              <w:rStyle w:val="Hyperlink"/>
              <w:rFonts w:ascii="Calibri" w:hAnsi="Calibri" w:cs="Calibri"/>
            </w:rPr>
          </w:pPr>
          <w:hyperlink w:anchor="_Toc1170688322">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_Toc1170688322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1B1D4A2A" w14:textId="7446DFEC" w:rsidR="68F3EADA" w:rsidRPr="00EA7459" w:rsidRDefault="68F3EADA" w:rsidP="68F3EADA">
          <w:pPr>
            <w:pStyle w:val="TOC2"/>
            <w:tabs>
              <w:tab w:val="right" w:leader="dot" w:pos="9360"/>
            </w:tabs>
            <w:rPr>
              <w:rStyle w:val="Hyperlink"/>
              <w:rFonts w:ascii="Calibri" w:hAnsi="Calibri" w:cs="Calibri"/>
            </w:rPr>
          </w:pPr>
          <w:hyperlink w:anchor="_Toc1803363312">
            <w:r w:rsidRPr="00EA7459">
              <w:rPr>
                <w:rStyle w:val="Hyperlink"/>
                <w:rFonts w:ascii="Calibri" w:hAnsi="Calibri" w:cs="Calibri"/>
              </w:rPr>
              <w:t>UC-08</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_Toc1803363312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272133CD" w14:textId="46B20814" w:rsidR="68F3EADA" w:rsidRPr="00EA7459" w:rsidRDefault="68F3EADA" w:rsidP="68F3EADA">
          <w:pPr>
            <w:pStyle w:val="TOC2"/>
            <w:tabs>
              <w:tab w:val="right" w:leader="dot" w:pos="9360"/>
            </w:tabs>
            <w:rPr>
              <w:rStyle w:val="Hyperlink"/>
              <w:rFonts w:ascii="Calibri" w:hAnsi="Calibri" w:cs="Calibri"/>
            </w:rPr>
          </w:pPr>
          <w:hyperlink w:anchor="_Toc651322452">
            <w:r w:rsidRPr="00EA7459">
              <w:rPr>
                <w:rStyle w:val="Hyperlink"/>
                <w:rFonts w:ascii="Calibri" w:hAnsi="Calibri" w:cs="Calibri"/>
              </w:rPr>
              <w:t>Screen Component</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_Toc651322452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p>
        <w:p w14:paraId="42EE713B" w14:textId="7188AD65" w:rsidR="68F3EADA" w:rsidRPr="00EA7459" w:rsidRDefault="68F3EADA" w:rsidP="68F3EADA">
          <w:pPr>
            <w:pStyle w:val="TOC2"/>
            <w:tabs>
              <w:tab w:val="right" w:leader="dot" w:pos="9360"/>
            </w:tabs>
            <w:rPr>
              <w:rStyle w:val="Hyperlink"/>
              <w:rFonts w:ascii="Calibri" w:hAnsi="Calibri" w:cs="Calibri"/>
            </w:rPr>
          </w:pPr>
          <w:hyperlink w:anchor="_Toc155988560">
            <w:r w:rsidRPr="00EA7459">
              <w:rPr>
                <w:rStyle w:val="Hyperlink"/>
                <w:rFonts w:ascii="Calibri" w:hAnsi="Calibri" w:cs="Calibri"/>
              </w:rPr>
              <w:t>Action Message</w:t>
            </w:r>
            <w:r w:rsidRPr="00EA7459">
              <w:rPr>
                <w:rFonts w:ascii="Calibri" w:hAnsi="Calibri" w:cs="Calibri"/>
              </w:rPr>
              <w:tab/>
            </w:r>
            <w:r w:rsidRPr="00EA7459">
              <w:rPr>
                <w:rFonts w:ascii="Calibri" w:hAnsi="Calibri" w:cs="Calibri"/>
              </w:rPr>
              <w:fldChar w:fldCharType="begin"/>
            </w:r>
            <w:r w:rsidRPr="00EA7459">
              <w:rPr>
                <w:rFonts w:ascii="Calibri" w:hAnsi="Calibri" w:cs="Calibri"/>
              </w:rPr>
              <w:instrText>PAGEREF _Toc155988560 \h</w:instrText>
            </w:r>
            <w:r w:rsidRPr="00EA7459">
              <w:rPr>
                <w:rFonts w:ascii="Calibri" w:hAnsi="Calibri" w:cs="Calibri"/>
              </w:rPr>
            </w:r>
            <w:r w:rsidRPr="00EA7459">
              <w:rPr>
                <w:rFonts w:ascii="Calibri" w:hAnsi="Calibri" w:cs="Calibri"/>
              </w:rPr>
              <w:fldChar w:fldCharType="separate"/>
            </w:r>
            <w:r w:rsidRPr="00EA7459">
              <w:rPr>
                <w:rStyle w:val="Hyperlink"/>
                <w:rFonts w:ascii="Calibri" w:hAnsi="Calibri" w:cs="Calibri"/>
              </w:rPr>
              <w:t>7</w:t>
            </w:r>
            <w:r w:rsidRPr="00EA7459">
              <w:rPr>
                <w:rFonts w:ascii="Calibri" w:hAnsi="Calibri" w:cs="Calibri"/>
              </w:rPr>
              <w:fldChar w:fldCharType="end"/>
            </w:r>
          </w:hyperlink>
          <w:r w:rsidRPr="00EA7459">
            <w:rPr>
              <w:rFonts w:ascii="Calibri" w:hAnsi="Calibri" w:cs="Calibri"/>
            </w:rPr>
            <w:fldChar w:fldCharType="end"/>
          </w:r>
        </w:p>
      </w:sdtContent>
    </w:sdt>
    <w:p w14:paraId="37AB780C" w14:textId="667877FF" w:rsidR="68F3EADA" w:rsidRPr="00EA7459" w:rsidRDefault="68F3EADA" w:rsidP="68F3EADA">
      <w:pPr>
        <w:rPr>
          <w:rStyle w:val="Heading2Char"/>
        </w:rPr>
      </w:pPr>
    </w:p>
    <w:p w14:paraId="2864B66E" w14:textId="2AA1678B" w:rsidR="68F3EADA" w:rsidRPr="00EA7459" w:rsidRDefault="68F3EADA" w:rsidP="68F3EADA">
      <w:pPr>
        <w:rPr>
          <w:rStyle w:val="Heading2Char"/>
        </w:rPr>
      </w:pPr>
    </w:p>
    <w:p w14:paraId="10E02A39" w14:textId="77777777" w:rsidR="00B70703" w:rsidRPr="00EA7459" w:rsidRDefault="00B70703">
      <w:pPr>
        <w:rPr>
          <w:rFonts w:ascii="Calibri" w:eastAsia="Calibri" w:hAnsi="Calibri" w:cs="Calibri"/>
          <w:b/>
          <w:bCs/>
          <w:color w:val="BF8F00"/>
          <w:sz w:val="26"/>
          <w:szCs w:val="26"/>
          <w:lang w:val="en"/>
        </w:rPr>
      </w:pPr>
      <w:bookmarkStart w:id="1" w:name="_Toc1191928451"/>
      <w:r w:rsidRPr="00EA7459">
        <w:rPr>
          <w:rFonts w:ascii="Calibri" w:hAnsi="Calibri" w:cs="Calibri"/>
        </w:rPr>
        <w:br w:type="page"/>
      </w:r>
    </w:p>
    <w:p w14:paraId="66C065AB" w14:textId="69AF9B28" w:rsidR="1D5FFEA1" w:rsidRPr="00EA7459" w:rsidRDefault="1D5FFEA1" w:rsidP="68F3EADA">
      <w:pPr>
        <w:pStyle w:val="Heading2"/>
        <w:keepNext/>
        <w:keepLines/>
        <w:spacing w:before="120" w:after="120" w:line="259" w:lineRule="auto"/>
      </w:pPr>
      <w:r w:rsidRPr="00EA7459">
        <w:lastRenderedPageBreak/>
        <w:t>Document Control</w:t>
      </w:r>
      <w:bookmarkEnd w:id="1"/>
    </w:p>
    <w:p w14:paraId="6B74CD37" w14:textId="7A72038A" w:rsidR="1D5FFEA1" w:rsidRPr="00EA7459" w:rsidRDefault="1D5FFEA1" w:rsidP="2058DEBC">
      <w:pPr>
        <w:spacing w:before="100" w:after="200" w:line="276" w:lineRule="auto"/>
        <w:rPr>
          <w:rFonts w:ascii="Calibri" w:eastAsia="Calibri" w:hAnsi="Calibri" w:cs="Calibri"/>
          <w:color w:val="000000" w:themeColor="text1"/>
          <w:lang w:val="en"/>
        </w:rPr>
      </w:pPr>
      <w:r w:rsidRPr="00EA7459">
        <w:rPr>
          <w:rFonts w:ascii="Calibri" w:eastAsia="Calibri" w:hAnsi="Calibri" w:cs="Calibri"/>
          <w:b/>
          <w:bCs/>
          <w:color w:val="000000" w:themeColor="text1"/>
        </w:rPr>
        <w:t>Document History</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62"/>
        <w:gridCol w:w="4369"/>
        <w:gridCol w:w="2829"/>
      </w:tblGrid>
      <w:tr w:rsidR="2058DEBC" w:rsidRPr="00EA7459" w14:paraId="280DED1B" w14:textId="77777777" w:rsidTr="43A30558">
        <w:trPr>
          <w:trHeight w:val="360"/>
        </w:trPr>
        <w:tc>
          <w:tcPr>
            <w:tcW w:w="2162"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tcPr>
          <w:p w14:paraId="5F6D1C41" w14:textId="5C977843" w:rsidR="2058DEBC" w:rsidRPr="00EA7459" w:rsidRDefault="2058DEBC" w:rsidP="68F3EADA">
            <w:pPr>
              <w:spacing w:before="100" w:line="256" w:lineRule="auto"/>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DOCUMENT VERSION</w:t>
            </w:r>
          </w:p>
        </w:tc>
        <w:tc>
          <w:tcPr>
            <w:tcW w:w="4369"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tcPr>
          <w:p w14:paraId="77349B11" w14:textId="16B6DAF6" w:rsidR="2058DEBC" w:rsidRPr="00EA7459" w:rsidRDefault="2058DEBC" w:rsidP="68F3EADA">
            <w:pPr>
              <w:spacing w:before="100" w:line="256" w:lineRule="auto"/>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COMMENTS</w:t>
            </w:r>
          </w:p>
        </w:tc>
        <w:tc>
          <w:tcPr>
            <w:tcW w:w="2829"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tcPr>
          <w:p w14:paraId="660412AD" w14:textId="193FA29D" w:rsidR="2058DEBC" w:rsidRPr="00EA7459" w:rsidRDefault="2058DEBC" w:rsidP="68F3EADA">
            <w:pPr>
              <w:spacing w:before="100" w:line="256" w:lineRule="auto"/>
              <w:jc w:val="center"/>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DATE</w:t>
            </w:r>
          </w:p>
        </w:tc>
      </w:tr>
      <w:tr w:rsidR="2058DEBC" w:rsidRPr="00EA7459" w14:paraId="19A21871" w14:textId="77777777" w:rsidTr="43A30558">
        <w:trPr>
          <w:trHeight w:val="585"/>
        </w:trPr>
        <w:tc>
          <w:tcPr>
            <w:tcW w:w="216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C2345F2" w14:textId="47FF68D1" w:rsidR="6A29BC03" w:rsidRPr="00EA7459" w:rsidRDefault="6A29BC03" w:rsidP="68F3EADA">
            <w:pPr>
              <w:spacing w:before="100" w:line="256" w:lineRule="auto"/>
              <w:rPr>
                <w:rFonts w:ascii="Calibri" w:eastAsia="Calibri" w:hAnsi="Calibri" w:cs="Calibri"/>
                <w:sz w:val="22"/>
                <w:szCs w:val="22"/>
              </w:rPr>
            </w:pPr>
            <w:r w:rsidRPr="00EA7459">
              <w:rPr>
                <w:rFonts w:ascii="Calibri" w:eastAsia="Calibri" w:hAnsi="Calibri" w:cs="Calibri"/>
                <w:caps/>
                <w:sz w:val="22"/>
                <w:szCs w:val="22"/>
              </w:rPr>
              <w:t>1</w:t>
            </w:r>
            <w:r w:rsidR="2058DEBC" w:rsidRPr="00EA7459">
              <w:rPr>
                <w:rFonts w:ascii="Calibri" w:eastAsia="Calibri" w:hAnsi="Calibri" w:cs="Calibri"/>
                <w:caps/>
                <w:sz w:val="22"/>
                <w:szCs w:val="22"/>
              </w:rPr>
              <w:t>.0</w:t>
            </w:r>
          </w:p>
        </w:tc>
        <w:tc>
          <w:tcPr>
            <w:tcW w:w="436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3BA770D" w14:textId="17745355" w:rsidR="2058DEBC" w:rsidRPr="00EA7459" w:rsidRDefault="2058DEBC" w:rsidP="68F3EADA">
            <w:pPr>
              <w:spacing w:before="100" w:line="256" w:lineRule="auto"/>
              <w:rPr>
                <w:rFonts w:ascii="Calibri" w:eastAsia="Calibri" w:hAnsi="Calibri" w:cs="Calibri"/>
                <w:sz w:val="22"/>
                <w:szCs w:val="22"/>
              </w:rPr>
            </w:pPr>
            <w:r w:rsidRPr="00EA7459">
              <w:rPr>
                <w:rFonts w:ascii="Calibri" w:eastAsia="Calibri" w:hAnsi="Calibri" w:cs="Calibri"/>
                <w:caps/>
                <w:sz w:val="22"/>
                <w:szCs w:val="22"/>
              </w:rPr>
              <w:t>FIRST DRAFT</w:t>
            </w:r>
          </w:p>
        </w:tc>
        <w:tc>
          <w:tcPr>
            <w:tcW w:w="282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8AE4111" w14:textId="47376931" w:rsidR="2058DEBC" w:rsidRPr="00EA7459" w:rsidRDefault="24AE8A53" w:rsidP="68F3EADA">
            <w:pPr>
              <w:spacing w:before="100" w:line="256" w:lineRule="auto"/>
              <w:rPr>
                <w:rFonts w:ascii="Calibri" w:eastAsia="Calibri" w:hAnsi="Calibri" w:cs="Calibri"/>
                <w:sz w:val="22"/>
                <w:szCs w:val="22"/>
              </w:rPr>
            </w:pPr>
            <w:r w:rsidRPr="00EA7459">
              <w:rPr>
                <w:rFonts w:ascii="Calibri" w:eastAsia="Calibri" w:hAnsi="Calibri" w:cs="Calibri"/>
                <w:caps/>
                <w:sz w:val="22"/>
                <w:szCs w:val="22"/>
              </w:rPr>
              <w:t>2</w:t>
            </w:r>
            <w:r w:rsidR="0AC92B54" w:rsidRPr="00EA7459">
              <w:rPr>
                <w:rFonts w:ascii="Calibri" w:eastAsia="Calibri" w:hAnsi="Calibri" w:cs="Calibri"/>
                <w:caps/>
                <w:sz w:val="22"/>
                <w:szCs w:val="22"/>
              </w:rPr>
              <w:t>4</w:t>
            </w:r>
            <w:r w:rsidR="2058DEBC" w:rsidRPr="00EA7459">
              <w:rPr>
                <w:rFonts w:ascii="Calibri" w:eastAsia="Calibri" w:hAnsi="Calibri" w:cs="Calibri"/>
                <w:caps/>
                <w:sz w:val="22"/>
                <w:szCs w:val="22"/>
              </w:rPr>
              <w:t>/0</w:t>
            </w:r>
            <w:r w:rsidR="6AEE93CC" w:rsidRPr="00EA7459">
              <w:rPr>
                <w:rFonts w:ascii="Calibri" w:eastAsia="Calibri" w:hAnsi="Calibri" w:cs="Calibri"/>
                <w:caps/>
                <w:sz w:val="22"/>
                <w:szCs w:val="22"/>
              </w:rPr>
              <w:t>4</w:t>
            </w:r>
            <w:r w:rsidR="2058DEBC" w:rsidRPr="00EA7459">
              <w:rPr>
                <w:rFonts w:ascii="Calibri" w:eastAsia="Calibri" w:hAnsi="Calibri" w:cs="Calibri"/>
                <w:caps/>
                <w:sz w:val="22"/>
                <w:szCs w:val="22"/>
              </w:rPr>
              <w:t>/202</w:t>
            </w:r>
            <w:r w:rsidR="5E2994DF" w:rsidRPr="00EA7459">
              <w:rPr>
                <w:rFonts w:ascii="Calibri" w:eastAsia="Calibri" w:hAnsi="Calibri" w:cs="Calibri"/>
                <w:caps/>
                <w:sz w:val="22"/>
                <w:szCs w:val="22"/>
              </w:rPr>
              <w:t>4</w:t>
            </w:r>
          </w:p>
        </w:tc>
      </w:tr>
      <w:tr w:rsidR="710B7520" w:rsidRPr="00EA7459" w14:paraId="0D99637D" w14:textId="77777777" w:rsidTr="43A30558">
        <w:trPr>
          <w:trHeight w:val="585"/>
        </w:trPr>
        <w:tc>
          <w:tcPr>
            <w:tcW w:w="216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70C7C7F" w14:textId="76748AF4" w:rsidR="5E2994DF" w:rsidRPr="00EA7459" w:rsidRDefault="00A643A0" w:rsidP="710B7520">
            <w:pPr>
              <w:spacing w:line="256" w:lineRule="auto"/>
              <w:rPr>
                <w:rFonts w:ascii="Calibri" w:eastAsia="Calibri" w:hAnsi="Calibri" w:cs="Calibri"/>
                <w:caps/>
                <w:sz w:val="22"/>
                <w:szCs w:val="22"/>
              </w:rPr>
            </w:pPr>
            <w:ins w:id="2" w:author="Huida Elsafi" w:date="2024-05-16T11:50:00Z">
              <w:r>
                <w:rPr>
                  <w:rFonts w:ascii="Calibri" w:eastAsia="Calibri" w:hAnsi="Calibri" w:cs="Calibri"/>
                  <w:caps/>
                  <w:sz w:val="22"/>
                  <w:szCs w:val="22"/>
                </w:rPr>
                <w:t>2.0</w:t>
              </w:r>
            </w:ins>
          </w:p>
        </w:tc>
        <w:tc>
          <w:tcPr>
            <w:tcW w:w="436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2C854BB" w14:textId="40043BF8" w:rsidR="5E2994DF" w:rsidRPr="00EA7459" w:rsidRDefault="00A643A0" w:rsidP="710B7520">
            <w:pPr>
              <w:spacing w:line="256" w:lineRule="auto"/>
              <w:rPr>
                <w:rFonts w:ascii="Calibri" w:eastAsia="Calibri" w:hAnsi="Calibri" w:cs="Calibri"/>
                <w:caps/>
                <w:sz w:val="22"/>
                <w:szCs w:val="22"/>
              </w:rPr>
            </w:pPr>
            <w:ins w:id="3" w:author="Huida Elsafi" w:date="2024-05-16T11:50:00Z">
              <w:r>
                <w:rPr>
                  <w:rFonts w:ascii="Calibri" w:eastAsia="Calibri" w:hAnsi="Calibri" w:cs="Calibri"/>
                  <w:caps/>
                  <w:sz w:val="22"/>
                  <w:szCs w:val="22"/>
                </w:rPr>
                <w:t>applied SO comments</w:t>
              </w:r>
            </w:ins>
          </w:p>
        </w:tc>
        <w:tc>
          <w:tcPr>
            <w:tcW w:w="282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AA9D978" w14:textId="45B83407" w:rsidR="5E2994DF" w:rsidRPr="00EA7459" w:rsidRDefault="00A643A0" w:rsidP="710B7520">
            <w:pPr>
              <w:spacing w:line="256" w:lineRule="auto"/>
              <w:rPr>
                <w:rFonts w:ascii="Calibri" w:eastAsia="Calibri" w:hAnsi="Calibri" w:cs="Calibri"/>
                <w:caps/>
                <w:sz w:val="22"/>
                <w:szCs w:val="22"/>
              </w:rPr>
            </w:pPr>
            <w:ins w:id="4" w:author="Huida Elsafi" w:date="2024-05-16T11:50:00Z">
              <w:r>
                <w:rPr>
                  <w:rFonts w:ascii="Calibri" w:eastAsia="Calibri" w:hAnsi="Calibri" w:cs="Calibri"/>
                  <w:caps/>
                  <w:sz w:val="22"/>
                  <w:szCs w:val="22"/>
                </w:rPr>
                <w:t>16/5/2024</w:t>
              </w:r>
            </w:ins>
          </w:p>
        </w:tc>
      </w:tr>
      <w:tr w:rsidR="00AD7CC5" w:rsidRPr="00EA7459" w14:paraId="1EC1166F" w14:textId="77777777" w:rsidTr="43A30558">
        <w:trPr>
          <w:trHeight w:val="585"/>
        </w:trPr>
        <w:tc>
          <w:tcPr>
            <w:tcW w:w="216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278D0688" w14:textId="488A5154" w:rsidR="00AD7CC5" w:rsidRDefault="00AD7CC5" w:rsidP="710B7520">
            <w:pPr>
              <w:spacing w:line="256" w:lineRule="auto"/>
              <w:rPr>
                <w:rFonts w:ascii="Calibri" w:eastAsia="Calibri" w:hAnsi="Calibri" w:cs="Calibri"/>
                <w:caps/>
                <w:sz w:val="22"/>
                <w:szCs w:val="22"/>
              </w:rPr>
            </w:pPr>
            <w:r>
              <w:rPr>
                <w:rFonts w:ascii="Calibri" w:eastAsia="Calibri" w:hAnsi="Calibri" w:cs="Calibri"/>
                <w:caps/>
                <w:sz w:val="22"/>
                <w:szCs w:val="22"/>
              </w:rPr>
              <w:t>3.0</w:t>
            </w:r>
          </w:p>
        </w:tc>
        <w:tc>
          <w:tcPr>
            <w:tcW w:w="436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84063B3" w14:textId="1AA10756" w:rsidR="00AD7CC5" w:rsidRDefault="00973EB6" w:rsidP="710B7520">
            <w:pPr>
              <w:spacing w:line="256" w:lineRule="auto"/>
              <w:rPr>
                <w:rFonts w:ascii="Calibri" w:eastAsia="Calibri" w:hAnsi="Calibri" w:cs="Calibri"/>
                <w:caps/>
                <w:sz w:val="22"/>
                <w:szCs w:val="22"/>
              </w:rPr>
            </w:pPr>
            <w:r>
              <w:rPr>
                <w:rFonts w:ascii="Calibri" w:eastAsia="Calibri" w:hAnsi="Calibri" w:cs="Calibri"/>
                <w:caps/>
                <w:sz w:val="22"/>
                <w:szCs w:val="22"/>
              </w:rPr>
              <w:t>update component according to the C</w:t>
            </w:r>
            <w:r w:rsidR="008B645F">
              <w:rPr>
                <w:rFonts w:ascii="Calibri" w:eastAsia="Calibri" w:hAnsi="Calibri" w:cs="Calibri"/>
                <w:caps/>
                <w:sz w:val="22"/>
                <w:szCs w:val="22"/>
              </w:rPr>
              <w:t>hange</w:t>
            </w:r>
            <w:r>
              <w:rPr>
                <w:rFonts w:ascii="Calibri" w:eastAsia="Calibri" w:hAnsi="Calibri" w:cs="Calibri"/>
                <w:caps/>
                <w:sz w:val="22"/>
                <w:szCs w:val="22"/>
              </w:rPr>
              <w:t xml:space="preserve"> in the pArent service</w:t>
            </w:r>
          </w:p>
        </w:tc>
        <w:tc>
          <w:tcPr>
            <w:tcW w:w="282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93DB122" w14:textId="6BDF3E39" w:rsidR="00AD7CC5" w:rsidRDefault="008B645F" w:rsidP="710B7520">
            <w:pPr>
              <w:spacing w:line="256" w:lineRule="auto"/>
              <w:rPr>
                <w:rFonts w:ascii="Calibri" w:eastAsia="Calibri" w:hAnsi="Calibri" w:cs="Calibri"/>
                <w:caps/>
                <w:sz w:val="22"/>
                <w:szCs w:val="22"/>
              </w:rPr>
            </w:pPr>
            <w:r>
              <w:rPr>
                <w:rFonts w:ascii="Calibri" w:eastAsia="Calibri" w:hAnsi="Calibri" w:cs="Calibri"/>
                <w:caps/>
                <w:sz w:val="22"/>
                <w:szCs w:val="22"/>
              </w:rPr>
              <w:t>25/08/2024</w:t>
            </w:r>
          </w:p>
        </w:tc>
      </w:tr>
      <w:tr w:rsidR="00286A71" w:rsidRPr="00EA7459" w14:paraId="6A8A23C0" w14:textId="77777777" w:rsidTr="43A30558">
        <w:trPr>
          <w:trHeight w:val="585"/>
        </w:trPr>
        <w:tc>
          <w:tcPr>
            <w:tcW w:w="216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DD15509" w14:textId="244A8468" w:rsidR="00286A71" w:rsidRDefault="00286A71" w:rsidP="710B7520">
            <w:pPr>
              <w:spacing w:line="256" w:lineRule="auto"/>
              <w:rPr>
                <w:rFonts w:ascii="Calibri" w:eastAsia="Calibri" w:hAnsi="Calibri" w:cs="Calibri"/>
                <w:caps/>
                <w:sz w:val="22"/>
                <w:szCs w:val="22"/>
              </w:rPr>
            </w:pPr>
            <w:r>
              <w:rPr>
                <w:rFonts w:ascii="Calibri" w:eastAsia="Calibri" w:hAnsi="Calibri" w:cs="Calibri"/>
                <w:caps/>
                <w:sz w:val="22"/>
                <w:szCs w:val="22"/>
              </w:rPr>
              <w:t>4.0</w:t>
            </w:r>
          </w:p>
        </w:tc>
        <w:tc>
          <w:tcPr>
            <w:tcW w:w="436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2B83F44" w14:textId="7B0F73F1" w:rsidR="00286A71" w:rsidRDefault="00220E69" w:rsidP="710B7520">
            <w:pPr>
              <w:spacing w:line="256" w:lineRule="auto"/>
              <w:rPr>
                <w:rFonts w:ascii="Calibri" w:eastAsia="Calibri" w:hAnsi="Calibri" w:cs="Calibri"/>
                <w:caps/>
                <w:sz w:val="22"/>
                <w:szCs w:val="22"/>
              </w:rPr>
            </w:pPr>
            <w:r>
              <w:rPr>
                <w:rFonts w:ascii="Calibri" w:eastAsia="Calibri" w:hAnsi="Calibri" w:cs="Calibri"/>
                <w:caps/>
                <w:sz w:val="22"/>
                <w:szCs w:val="22"/>
              </w:rPr>
              <w:t>filling missing translation and approved updated template from SO</w:t>
            </w:r>
          </w:p>
        </w:tc>
        <w:tc>
          <w:tcPr>
            <w:tcW w:w="282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515FFD6D" w14:textId="7A2A6F6B" w:rsidR="00286A71" w:rsidRDefault="00215A26" w:rsidP="710B7520">
            <w:pPr>
              <w:spacing w:line="256" w:lineRule="auto"/>
              <w:rPr>
                <w:rFonts w:ascii="Calibri" w:eastAsia="Calibri" w:hAnsi="Calibri" w:cs="Calibri"/>
                <w:caps/>
                <w:sz w:val="22"/>
                <w:szCs w:val="22"/>
              </w:rPr>
            </w:pPr>
            <w:r>
              <w:rPr>
                <w:rFonts w:ascii="Calibri" w:eastAsia="Calibri" w:hAnsi="Calibri" w:cs="Calibri"/>
                <w:caps/>
                <w:sz w:val="22"/>
                <w:szCs w:val="22"/>
              </w:rPr>
              <w:t>28/08/2024</w:t>
            </w:r>
          </w:p>
        </w:tc>
      </w:tr>
      <w:tr w:rsidR="004628C3" w:rsidRPr="00EA7459" w14:paraId="74E7BF6F" w14:textId="77777777" w:rsidTr="43A30558">
        <w:trPr>
          <w:trHeight w:val="585"/>
        </w:trPr>
        <w:tc>
          <w:tcPr>
            <w:tcW w:w="216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AD04764" w14:textId="551C9FB7" w:rsidR="004628C3" w:rsidRDefault="004628C3" w:rsidP="710B7520">
            <w:pPr>
              <w:spacing w:line="256" w:lineRule="auto"/>
              <w:rPr>
                <w:rFonts w:ascii="Calibri" w:eastAsia="Calibri" w:hAnsi="Calibri" w:cs="Calibri"/>
                <w:caps/>
                <w:sz w:val="22"/>
                <w:szCs w:val="22"/>
              </w:rPr>
            </w:pPr>
            <w:r>
              <w:rPr>
                <w:rFonts w:ascii="Calibri" w:eastAsia="Calibri" w:hAnsi="Calibri" w:cs="Calibri"/>
                <w:caps/>
                <w:sz w:val="22"/>
                <w:szCs w:val="22"/>
              </w:rPr>
              <w:t>5.0</w:t>
            </w:r>
          </w:p>
        </w:tc>
        <w:tc>
          <w:tcPr>
            <w:tcW w:w="436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34F8AB0" w14:textId="6110BCA7" w:rsidR="004628C3" w:rsidRDefault="004628C3" w:rsidP="710B7520">
            <w:pPr>
              <w:spacing w:line="256" w:lineRule="auto"/>
              <w:rPr>
                <w:rFonts w:ascii="Calibri" w:eastAsia="Calibri" w:hAnsi="Calibri" w:cs="Calibri"/>
                <w:caps/>
                <w:sz w:val="22"/>
                <w:szCs w:val="22"/>
              </w:rPr>
            </w:pPr>
            <w:r>
              <w:rPr>
                <w:rFonts w:ascii="Calibri" w:eastAsia="Calibri" w:hAnsi="Calibri" w:cs="Calibri"/>
                <w:caps/>
                <w:sz w:val="22"/>
                <w:szCs w:val="22"/>
              </w:rPr>
              <w:t>c</w:t>
            </w:r>
            <w:r w:rsidR="00B60D6A">
              <w:rPr>
                <w:rFonts w:ascii="Calibri" w:eastAsia="Calibri" w:hAnsi="Calibri" w:cs="Calibri"/>
                <w:caps/>
                <w:sz w:val="22"/>
                <w:szCs w:val="22"/>
              </w:rPr>
              <w:t>larifications and comments applied</w:t>
            </w:r>
          </w:p>
        </w:tc>
        <w:tc>
          <w:tcPr>
            <w:tcW w:w="282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D886716" w14:textId="66484EC8" w:rsidR="004628C3" w:rsidRDefault="00B60D6A" w:rsidP="710B7520">
            <w:pPr>
              <w:spacing w:line="256" w:lineRule="auto"/>
              <w:rPr>
                <w:rFonts w:ascii="Calibri" w:eastAsia="Calibri" w:hAnsi="Calibri" w:cs="Calibri"/>
                <w:caps/>
                <w:sz w:val="22"/>
                <w:szCs w:val="22"/>
              </w:rPr>
            </w:pPr>
            <w:r>
              <w:rPr>
                <w:rFonts w:ascii="Calibri" w:eastAsia="Calibri" w:hAnsi="Calibri" w:cs="Calibri"/>
                <w:caps/>
                <w:sz w:val="22"/>
                <w:szCs w:val="22"/>
              </w:rPr>
              <w:t>16/09/2024</w:t>
            </w:r>
          </w:p>
        </w:tc>
      </w:tr>
      <w:tr w:rsidR="003732FB" w:rsidRPr="00EA7459" w14:paraId="66757332" w14:textId="77777777" w:rsidTr="43A30558">
        <w:trPr>
          <w:trHeight w:val="585"/>
        </w:trPr>
        <w:tc>
          <w:tcPr>
            <w:tcW w:w="216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FF3C289" w14:textId="7BE394D5" w:rsidR="003732FB" w:rsidRDefault="003732FB" w:rsidP="710B7520">
            <w:pPr>
              <w:spacing w:line="256" w:lineRule="auto"/>
              <w:rPr>
                <w:rFonts w:ascii="Calibri" w:eastAsia="Calibri" w:hAnsi="Calibri" w:cs="Calibri"/>
                <w:caps/>
                <w:sz w:val="22"/>
                <w:szCs w:val="22"/>
              </w:rPr>
            </w:pPr>
            <w:r>
              <w:rPr>
                <w:rFonts w:ascii="Calibri" w:eastAsia="Calibri" w:hAnsi="Calibri" w:cs="Calibri"/>
                <w:caps/>
                <w:sz w:val="22"/>
                <w:szCs w:val="22"/>
              </w:rPr>
              <w:t>6.0</w:t>
            </w:r>
          </w:p>
        </w:tc>
        <w:tc>
          <w:tcPr>
            <w:tcW w:w="436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57AD013" w14:textId="12FE6524" w:rsidR="003732FB" w:rsidRDefault="00624090" w:rsidP="710B7520">
            <w:pPr>
              <w:spacing w:line="256" w:lineRule="auto"/>
              <w:rPr>
                <w:rFonts w:ascii="Calibri" w:eastAsia="Calibri" w:hAnsi="Calibri" w:cs="Calibri"/>
                <w:caps/>
                <w:sz w:val="22"/>
                <w:szCs w:val="22"/>
              </w:rPr>
            </w:pPr>
            <w:r>
              <w:rPr>
                <w:rFonts w:ascii="Calibri" w:eastAsia="Calibri" w:hAnsi="Calibri" w:cs="Calibri"/>
                <w:caps/>
                <w:sz w:val="22"/>
                <w:szCs w:val="22"/>
              </w:rPr>
              <w:t>applied Rakan and Ahmed Alebsi comments</w:t>
            </w:r>
          </w:p>
        </w:tc>
        <w:tc>
          <w:tcPr>
            <w:tcW w:w="282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538D1542" w14:textId="521E5A80" w:rsidR="003732FB" w:rsidRDefault="00624090" w:rsidP="710B7520">
            <w:pPr>
              <w:spacing w:line="256" w:lineRule="auto"/>
              <w:rPr>
                <w:rFonts w:ascii="Calibri" w:eastAsia="Calibri" w:hAnsi="Calibri" w:cs="Calibri"/>
                <w:caps/>
                <w:sz w:val="22"/>
                <w:szCs w:val="22"/>
              </w:rPr>
            </w:pPr>
            <w:r>
              <w:rPr>
                <w:rFonts w:ascii="Calibri" w:eastAsia="Calibri" w:hAnsi="Calibri" w:cs="Calibri"/>
                <w:caps/>
                <w:sz w:val="22"/>
                <w:szCs w:val="22"/>
              </w:rPr>
              <w:t>2</w:t>
            </w:r>
            <w:r w:rsidR="00206766">
              <w:rPr>
                <w:rFonts w:ascii="Calibri" w:eastAsia="Calibri" w:hAnsi="Calibri" w:cs="Calibri"/>
                <w:caps/>
                <w:sz w:val="22"/>
                <w:szCs w:val="22"/>
              </w:rPr>
              <w:t>6</w:t>
            </w:r>
            <w:r>
              <w:rPr>
                <w:rFonts w:ascii="Calibri" w:eastAsia="Calibri" w:hAnsi="Calibri" w:cs="Calibri"/>
                <w:caps/>
                <w:sz w:val="22"/>
                <w:szCs w:val="22"/>
              </w:rPr>
              <w:t>/</w:t>
            </w:r>
            <w:r w:rsidR="005315D3">
              <w:rPr>
                <w:rFonts w:ascii="Calibri" w:eastAsia="Calibri" w:hAnsi="Calibri" w:cs="Calibri"/>
                <w:caps/>
                <w:sz w:val="22"/>
                <w:szCs w:val="22"/>
              </w:rPr>
              <w:t>09/2024</w:t>
            </w:r>
          </w:p>
        </w:tc>
      </w:tr>
    </w:tbl>
    <w:p w14:paraId="0042591A" w14:textId="0D62DAA7" w:rsidR="246283A9" w:rsidRPr="00EA7459" w:rsidRDefault="246283A9" w:rsidP="2058DEBC">
      <w:pPr>
        <w:spacing w:before="100" w:after="200" w:line="276" w:lineRule="auto"/>
        <w:rPr>
          <w:rFonts w:ascii="Calibri" w:eastAsia="Calibri" w:hAnsi="Calibri" w:cs="Calibri"/>
          <w:color w:val="000000" w:themeColor="text1"/>
          <w:lang w:val="en"/>
        </w:rPr>
      </w:pPr>
      <w:r w:rsidRPr="00EA7459">
        <w:rPr>
          <w:rFonts w:ascii="Calibri" w:eastAsia="Calibri" w:hAnsi="Calibri" w:cs="Calibri"/>
          <w:b/>
          <w:bCs/>
          <w:color w:val="000000" w:themeColor="text1"/>
        </w:rPr>
        <w:t>Document Information</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820"/>
        <w:gridCol w:w="3450"/>
        <w:gridCol w:w="3075"/>
      </w:tblGrid>
      <w:tr w:rsidR="2058DEBC" w:rsidRPr="00EA7459" w14:paraId="5BADC781" w14:textId="77777777" w:rsidTr="43A30558">
        <w:trPr>
          <w:trHeight w:val="360"/>
        </w:trPr>
        <w:tc>
          <w:tcPr>
            <w:tcW w:w="282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tcPr>
          <w:p w14:paraId="19133532" w14:textId="06531352" w:rsidR="2058DEBC" w:rsidRPr="00EA7459" w:rsidRDefault="2058DEBC" w:rsidP="68F3EADA">
            <w:pPr>
              <w:spacing w:before="100" w:line="256" w:lineRule="auto"/>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AUTHOR – NAME</w:t>
            </w:r>
          </w:p>
        </w:tc>
        <w:tc>
          <w:tcPr>
            <w:tcW w:w="345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tcPr>
          <w:p w14:paraId="684BDF29" w14:textId="0290A6BC" w:rsidR="2058DEBC" w:rsidRPr="00EA7459" w:rsidRDefault="2058DEBC" w:rsidP="68F3EADA">
            <w:pPr>
              <w:spacing w:before="100" w:line="256" w:lineRule="auto"/>
              <w:jc w:val="center"/>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WBS</w:t>
            </w:r>
          </w:p>
        </w:tc>
        <w:tc>
          <w:tcPr>
            <w:tcW w:w="3075"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tcPr>
          <w:p w14:paraId="6C7B8C85" w14:textId="01A918D9" w:rsidR="2058DEBC" w:rsidRPr="00EA7459" w:rsidRDefault="2058DEBC" w:rsidP="68F3EADA">
            <w:pPr>
              <w:spacing w:before="100" w:line="256" w:lineRule="auto"/>
              <w:jc w:val="center"/>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DATE</w:t>
            </w:r>
          </w:p>
        </w:tc>
      </w:tr>
      <w:tr w:rsidR="2058DEBC" w:rsidRPr="00EA7459" w14:paraId="26B754D6" w14:textId="77777777" w:rsidTr="43A30558">
        <w:trPr>
          <w:trHeight w:val="405"/>
        </w:trPr>
        <w:tc>
          <w:tcPr>
            <w:tcW w:w="282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6ACCDE4" w14:textId="1EAD297B" w:rsidR="4E7071A8" w:rsidRPr="00EA7459" w:rsidRDefault="21DF2F2A" w:rsidP="68F3EADA">
            <w:pPr>
              <w:spacing w:before="100" w:after="0" w:line="256" w:lineRule="auto"/>
              <w:rPr>
                <w:rFonts w:ascii="Calibri" w:eastAsia="Calibri" w:hAnsi="Calibri" w:cs="Calibri"/>
                <w:caps/>
                <w:sz w:val="22"/>
                <w:szCs w:val="22"/>
              </w:rPr>
            </w:pPr>
            <w:r w:rsidRPr="00EA7459">
              <w:rPr>
                <w:rFonts w:ascii="Calibri" w:eastAsia="Calibri" w:hAnsi="Calibri" w:cs="Calibri"/>
                <w:caps/>
                <w:sz w:val="22"/>
                <w:szCs w:val="22"/>
              </w:rPr>
              <w:t>VATSAL arya</w:t>
            </w:r>
            <w:r w:rsidR="7E64AE2E" w:rsidRPr="00EA7459">
              <w:rPr>
                <w:rFonts w:ascii="Calibri" w:eastAsia="Calibri" w:hAnsi="Calibri" w:cs="Calibri"/>
                <w:caps/>
                <w:sz w:val="22"/>
                <w:szCs w:val="22"/>
              </w:rPr>
              <w:t>n</w:t>
            </w:r>
            <w:r w:rsidRPr="00EA7459">
              <w:rPr>
                <w:rFonts w:ascii="Calibri" w:eastAsia="Calibri" w:hAnsi="Calibri" w:cs="Calibri"/>
                <w:caps/>
                <w:sz w:val="22"/>
                <w:szCs w:val="22"/>
              </w:rPr>
              <w:t xml:space="preserve"> Bhatnagar</w:t>
            </w:r>
          </w:p>
        </w:tc>
        <w:tc>
          <w:tcPr>
            <w:tcW w:w="345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9F4246B" w14:textId="559173F7" w:rsidR="2058DEBC" w:rsidRPr="00EA7459" w:rsidRDefault="2058DEBC" w:rsidP="68F3EADA">
            <w:pPr>
              <w:spacing w:before="100" w:line="256" w:lineRule="auto"/>
              <w:rPr>
                <w:rFonts w:ascii="Calibri" w:eastAsia="Calibri" w:hAnsi="Calibri" w:cs="Calibri"/>
                <w:caps/>
                <w:sz w:val="22"/>
                <w:szCs w:val="22"/>
                <w:lang w:val="en"/>
              </w:rPr>
            </w:pPr>
          </w:p>
        </w:tc>
        <w:tc>
          <w:tcPr>
            <w:tcW w:w="307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4E3F067" w14:textId="24B2684D" w:rsidR="7B41B5E9" w:rsidRPr="00EA7459" w:rsidRDefault="7F986FDB" w:rsidP="68F3EADA">
            <w:pPr>
              <w:spacing w:before="100" w:line="256" w:lineRule="auto"/>
              <w:rPr>
                <w:rFonts w:ascii="Calibri" w:eastAsia="Calibri" w:hAnsi="Calibri" w:cs="Calibri"/>
                <w:sz w:val="22"/>
                <w:szCs w:val="22"/>
              </w:rPr>
            </w:pPr>
            <w:r w:rsidRPr="00EA7459">
              <w:rPr>
                <w:rFonts w:ascii="Calibri" w:eastAsia="Calibri" w:hAnsi="Calibri" w:cs="Calibri"/>
                <w:caps/>
                <w:sz w:val="22"/>
                <w:szCs w:val="22"/>
              </w:rPr>
              <w:t>2</w:t>
            </w:r>
            <w:r w:rsidR="158388A3" w:rsidRPr="00EA7459">
              <w:rPr>
                <w:rFonts w:ascii="Calibri" w:eastAsia="Calibri" w:hAnsi="Calibri" w:cs="Calibri"/>
                <w:caps/>
                <w:sz w:val="22"/>
                <w:szCs w:val="22"/>
              </w:rPr>
              <w:t>4</w:t>
            </w:r>
            <w:r w:rsidR="2058DEBC" w:rsidRPr="00EA7459">
              <w:rPr>
                <w:rFonts w:ascii="Calibri" w:eastAsia="Calibri" w:hAnsi="Calibri" w:cs="Calibri"/>
                <w:caps/>
                <w:sz w:val="22"/>
                <w:szCs w:val="22"/>
              </w:rPr>
              <w:t>/0</w:t>
            </w:r>
            <w:r w:rsidR="74E38E23" w:rsidRPr="00EA7459">
              <w:rPr>
                <w:rFonts w:ascii="Calibri" w:eastAsia="Calibri" w:hAnsi="Calibri" w:cs="Calibri"/>
                <w:caps/>
                <w:sz w:val="22"/>
                <w:szCs w:val="22"/>
              </w:rPr>
              <w:t>4</w:t>
            </w:r>
            <w:r w:rsidR="2058DEBC" w:rsidRPr="00EA7459">
              <w:rPr>
                <w:rFonts w:ascii="Calibri" w:eastAsia="Calibri" w:hAnsi="Calibri" w:cs="Calibri"/>
                <w:caps/>
                <w:sz w:val="22"/>
                <w:szCs w:val="22"/>
              </w:rPr>
              <w:t>/2024</w:t>
            </w:r>
          </w:p>
        </w:tc>
      </w:tr>
      <w:tr w:rsidR="2058DEBC" w:rsidRPr="00EA7459" w14:paraId="6FCB3325" w14:textId="77777777" w:rsidTr="43A30558">
        <w:trPr>
          <w:trHeight w:val="360"/>
        </w:trPr>
        <w:tc>
          <w:tcPr>
            <w:tcW w:w="282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1CF04FBB" w14:textId="4756A050" w:rsidR="2058DEBC" w:rsidRPr="00EA7459" w:rsidRDefault="2058DEBC" w:rsidP="68F3EADA">
            <w:pPr>
              <w:spacing w:before="100" w:line="256" w:lineRule="auto"/>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REVIEWED BY – NAME</w:t>
            </w:r>
          </w:p>
        </w:tc>
        <w:tc>
          <w:tcPr>
            <w:tcW w:w="345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7B715554" w14:textId="64842041" w:rsidR="2058DEBC" w:rsidRPr="00EA7459" w:rsidRDefault="2058DEBC" w:rsidP="68F3EADA">
            <w:pPr>
              <w:spacing w:before="100" w:line="256" w:lineRule="auto"/>
              <w:jc w:val="center"/>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DEPARTMENT / DESIGNATION</w:t>
            </w:r>
          </w:p>
        </w:tc>
        <w:tc>
          <w:tcPr>
            <w:tcW w:w="3075"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08C1BDBD" w14:textId="1F146C97" w:rsidR="2058DEBC" w:rsidRPr="00EA7459" w:rsidRDefault="2058DEBC" w:rsidP="68F3EADA">
            <w:pPr>
              <w:spacing w:before="100" w:line="256" w:lineRule="auto"/>
              <w:jc w:val="center"/>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DATE</w:t>
            </w:r>
          </w:p>
        </w:tc>
      </w:tr>
      <w:tr w:rsidR="2058DEBC" w:rsidRPr="00EA7459" w14:paraId="0CEDD18C" w14:textId="77777777" w:rsidTr="43A30558">
        <w:trPr>
          <w:trHeight w:val="630"/>
        </w:trPr>
        <w:tc>
          <w:tcPr>
            <w:tcW w:w="282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800B2D6" w14:textId="07F73935" w:rsidR="2058DEBC" w:rsidRPr="00EA7459" w:rsidRDefault="2058DEBC" w:rsidP="68F3EADA">
            <w:pPr>
              <w:spacing w:before="100" w:line="256" w:lineRule="auto"/>
              <w:rPr>
                <w:rFonts w:ascii="Calibri" w:eastAsia="Calibri" w:hAnsi="Calibri" w:cs="Calibri"/>
                <w:sz w:val="22"/>
                <w:szCs w:val="22"/>
              </w:rPr>
            </w:pPr>
          </w:p>
        </w:tc>
        <w:tc>
          <w:tcPr>
            <w:tcW w:w="345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6D4B446" w14:textId="74915F05" w:rsidR="2058DEBC" w:rsidRPr="00EA7459" w:rsidRDefault="2058DEBC" w:rsidP="68F3EADA">
            <w:pPr>
              <w:spacing w:before="100" w:line="256" w:lineRule="auto"/>
              <w:jc w:val="center"/>
              <w:rPr>
                <w:rFonts w:ascii="Calibri" w:eastAsia="Calibri" w:hAnsi="Calibri" w:cs="Calibri"/>
                <w:sz w:val="22"/>
                <w:szCs w:val="22"/>
              </w:rPr>
            </w:pPr>
          </w:p>
        </w:tc>
        <w:tc>
          <w:tcPr>
            <w:tcW w:w="307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D54AD48" w14:textId="58815471" w:rsidR="2058DEBC" w:rsidRPr="00EA7459" w:rsidRDefault="2058DEBC" w:rsidP="68F3EADA">
            <w:pPr>
              <w:spacing w:before="100" w:line="256" w:lineRule="auto"/>
              <w:rPr>
                <w:rFonts w:ascii="Calibri" w:eastAsia="Calibri" w:hAnsi="Calibri" w:cs="Calibri"/>
                <w:sz w:val="22"/>
                <w:szCs w:val="22"/>
              </w:rPr>
            </w:pPr>
          </w:p>
        </w:tc>
      </w:tr>
    </w:tbl>
    <w:p w14:paraId="2E14B00D" w14:textId="33C463EB" w:rsidR="2058DEBC" w:rsidRPr="00EA7459" w:rsidRDefault="2058DEBC" w:rsidP="2058DEBC">
      <w:pPr>
        <w:spacing w:before="100" w:after="200" w:line="276" w:lineRule="auto"/>
        <w:ind w:left="-270"/>
        <w:rPr>
          <w:rFonts w:ascii="Calibri" w:eastAsia="Calibri" w:hAnsi="Calibri" w:cs="Calibri"/>
          <w:color w:val="000000" w:themeColor="text1"/>
          <w:lang w:val="en"/>
        </w:rPr>
      </w:pPr>
    </w:p>
    <w:p w14:paraId="6AD7D5F2" w14:textId="52297EE3" w:rsidR="246283A9" w:rsidRPr="00EA7459" w:rsidRDefault="246283A9" w:rsidP="2058DEBC">
      <w:pPr>
        <w:spacing w:before="100" w:after="200" w:line="276" w:lineRule="auto"/>
        <w:rPr>
          <w:rFonts w:ascii="Calibri" w:eastAsia="Calibri" w:hAnsi="Calibri" w:cs="Calibri"/>
          <w:color w:val="000000" w:themeColor="text1"/>
          <w:lang w:val="en"/>
        </w:rPr>
      </w:pPr>
      <w:r w:rsidRPr="00EA7459">
        <w:rPr>
          <w:rFonts w:ascii="Calibri" w:eastAsia="Calibri" w:hAnsi="Calibri" w:cs="Calibri"/>
          <w:b/>
          <w:bCs/>
          <w:color w:val="000000" w:themeColor="text1"/>
        </w:rPr>
        <w:t>Distribution List</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820"/>
        <w:gridCol w:w="6525"/>
      </w:tblGrid>
      <w:tr w:rsidR="2058DEBC" w:rsidRPr="00EA7459" w14:paraId="71528AE7" w14:textId="77777777" w:rsidTr="68F3EADA">
        <w:trPr>
          <w:trHeight w:val="405"/>
        </w:trPr>
        <w:tc>
          <w:tcPr>
            <w:tcW w:w="282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734A6411" w14:textId="185F3A95" w:rsidR="2058DEBC" w:rsidRPr="00EA7459" w:rsidRDefault="2058DEBC" w:rsidP="68F3EADA">
            <w:pPr>
              <w:spacing w:before="100" w:line="256" w:lineRule="auto"/>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NAME</w:t>
            </w:r>
          </w:p>
        </w:tc>
        <w:tc>
          <w:tcPr>
            <w:tcW w:w="6525"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336C316D" w14:textId="5815C4B5" w:rsidR="2058DEBC" w:rsidRPr="00EA7459" w:rsidRDefault="2058DEBC" w:rsidP="68F3EADA">
            <w:pPr>
              <w:spacing w:before="100" w:line="256" w:lineRule="auto"/>
              <w:rPr>
                <w:rFonts w:ascii="Calibri" w:eastAsia="Calibri" w:hAnsi="Calibri" w:cs="Calibri"/>
                <w:color w:val="FFFFFF" w:themeColor="background1"/>
                <w:sz w:val="22"/>
                <w:szCs w:val="22"/>
              </w:rPr>
            </w:pPr>
            <w:r w:rsidRPr="00EA7459">
              <w:rPr>
                <w:rFonts w:ascii="Calibri" w:eastAsia="Calibri" w:hAnsi="Calibri" w:cs="Calibri"/>
                <w:caps/>
                <w:color w:val="FFFFFF" w:themeColor="background1"/>
                <w:sz w:val="22"/>
                <w:szCs w:val="22"/>
              </w:rPr>
              <w:t>DEPARTMENT</w:t>
            </w:r>
          </w:p>
        </w:tc>
      </w:tr>
      <w:tr w:rsidR="2058DEBC" w:rsidRPr="00EA7459" w14:paraId="334C1EFD" w14:textId="77777777" w:rsidTr="68F3EADA">
        <w:trPr>
          <w:trHeight w:val="360"/>
        </w:trPr>
        <w:tc>
          <w:tcPr>
            <w:tcW w:w="282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2979F3DF" w14:textId="59A6439C" w:rsidR="2058DEBC" w:rsidRPr="00EA7459" w:rsidRDefault="2058DEBC" w:rsidP="68F3EADA">
            <w:pPr>
              <w:spacing w:before="100" w:line="256" w:lineRule="auto"/>
              <w:rPr>
                <w:rFonts w:ascii="Calibri" w:eastAsia="Calibri" w:hAnsi="Calibri" w:cs="Calibri"/>
                <w:sz w:val="22"/>
                <w:szCs w:val="22"/>
              </w:rPr>
            </w:pPr>
          </w:p>
        </w:tc>
        <w:tc>
          <w:tcPr>
            <w:tcW w:w="652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7344F61" w14:textId="35621484" w:rsidR="2058DEBC" w:rsidRPr="00EA7459" w:rsidRDefault="2058DEBC" w:rsidP="68F3EADA">
            <w:pPr>
              <w:spacing w:before="100" w:line="256" w:lineRule="auto"/>
              <w:rPr>
                <w:rFonts w:ascii="Calibri" w:eastAsia="Calibri" w:hAnsi="Calibri" w:cs="Calibri"/>
                <w:sz w:val="22"/>
                <w:szCs w:val="22"/>
              </w:rPr>
            </w:pPr>
          </w:p>
        </w:tc>
      </w:tr>
      <w:tr w:rsidR="2058DEBC" w:rsidRPr="00EA7459" w14:paraId="477DCB0B" w14:textId="77777777" w:rsidTr="68F3EADA">
        <w:trPr>
          <w:trHeight w:val="435"/>
        </w:trPr>
        <w:tc>
          <w:tcPr>
            <w:tcW w:w="282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7D9A78E" w14:textId="2571A7F3" w:rsidR="2058DEBC" w:rsidRPr="00EA7459" w:rsidRDefault="2058DEBC" w:rsidP="68F3EADA">
            <w:pPr>
              <w:spacing w:before="100" w:line="256" w:lineRule="auto"/>
              <w:rPr>
                <w:rFonts w:ascii="Calibri" w:eastAsia="Calibri" w:hAnsi="Calibri" w:cs="Calibri"/>
                <w:sz w:val="22"/>
                <w:szCs w:val="22"/>
              </w:rPr>
            </w:pPr>
          </w:p>
        </w:tc>
        <w:tc>
          <w:tcPr>
            <w:tcW w:w="652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F5735BC" w14:textId="08FFD5D7" w:rsidR="2058DEBC" w:rsidRPr="00EA7459" w:rsidRDefault="2058DEBC" w:rsidP="68F3EADA">
            <w:pPr>
              <w:spacing w:before="100" w:line="256" w:lineRule="auto"/>
              <w:rPr>
                <w:rFonts w:ascii="Calibri" w:eastAsia="Calibri" w:hAnsi="Calibri" w:cs="Calibri"/>
                <w:sz w:val="22"/>
                <w:szCs w:val="22"/>
              </w:rPr>
            </w:pPr>
          </w:p>
        </w:tc>
      </w:tr>
      <w:tr w:rsidR="2058DEBC" w:rsidRPr="00EA7459" w14:paraId="2B1E2ABF" w14:textId="77777777" w:rsidTr="68F3EADA">
        <w:trPr>
          <w:trHeight w:val="435"/>
        </w:trPr>
        <w:tc>
          <w:tcPr>
            <w:tcW w:w="282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D668FFE" w14:textId="73C77DE8" w:rsidR="2058DEBC" w:rsidRPr="00EA7459" w:rsidRDefault="2058DEBC" w:rsidP="68F3EADA">
            <w:pPr>
              <w:spacing w:before="100" w:line="256" w:lineRule="auto"/>
              <w:rPr>
                <w:rFonts w:ascii="Calibri" w:eastAsia="Calibri" w:hAnsi="Calibri" w:cs="Calibri"/>
                <w:sz w:val="22"/>
                <w:szCs w:val="22"/>
              </w:rPr>
            </w:pPr>
          </w:p>
        </w:tc>
        <w:tc>
          <w:tcPr>
            <w:tcW w:w="652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20A55C3" w14:textId="08C1004E" w:rsidR="2058DEBC" w:rsidRPr="00EA7459" w:rsidRDefault="2058DEBC" w:rsidP="68F3EADA">
            <w:pPr>
              <w:spacing w:before="100" w:line="256" w:lineRule="auto"/>
              <w:rPr>
                <w:rFonts w:ascii="Calibri" w:eastAsia="Calibri" w:hAnsi="Calibri" w:cs="Calibri"/>
                <w:sz w:val="22"/>
                <w:szCs w:val="22"/>
              </w:rPr>
            </w:pPr>
          </w:p>
        </w:tc>
      </w:tr>
    </w:tbl>
    <w:p w14:paraId="50C8FC91" w14:textId="038E8939" w:rsidR="2058DEBC" w:rsidRPr="00EA7459" w:rsidRDefault="2058DEBC">
      <w:pPr>
        <w:rPr>
          <w:rFonts w:ascii="Calibri" w:hAnsi="Calibri" w:cs="Calibri"/>
        </w:rPr>
      </w:pPr>
      <w:r w:rsidRPr="00EA7459">
        <w:rPr>
          <w:rFonts w:ascii="Calibri" w:hAnsi="Calibri" w:cs="Calibri"/>
        </w:rPr>
        <w:br w:type="page"/>
      </w:r>
    </w:p>
    <w:p w14:paraId="4267968D" w14:textId="6470C132" w:rsidR="40FD226B" w:rsidRPr="00EA7459" w:rsidRDefault="40FD226B" w:rsidP="68F3EADA">
      <w:pPr>
        <w:pStyle w:val="Heading2"/>
        <w:keepNext/>
        <w:keepLines/>
        <w:spacing w:before="120" w:after="120" w:line="259" w:lineRule="auto"/>
      </w:pPr>
      <w:bookmarkStart w:id="5" w:name="_Toc245994039"/>
      <w:r w:rsidRPr="00EA7459">
        <w:lastRenderedPageBreak/>
        <w:t>The Introduction</w:t>
      </w:r>
      <w:bookmarkEnd w:id="5"/>
    </w:p>
    <w:p w14:paraId="61A43492" w14:textId="48A1825D" w:rsidR="40FD226B" w:rsidRPr="00EA7459" w:rsidRDefault="40FD226B" w:rsidP="68F3EADA">
      <w:pPr>
        <w:pStyle w:val="Heading2"/>
        <w:keepNext/>
        <w:keepLines/>
        <w:spacing w:before="120" w:after="120" w:line="259" w:lineRule="auto"/>
      </w:pPr>
      <w:bookmarkStart w:id="6" w:name="_Toc744348360"/>
      <w:r w:rsidRPr="00EA7459">
        <w:t>The purpose of the document</w:t>
      </w:r>
      <w:bookmarkEnd w:id="6"/>
    </w:p>
    <w:p w14:paraId="529F0FE2" w14:textId="73B674EF" w:rsidR="40FD226B" w:rsidRPr="00EA7459" w:rsidRDefault="40FD226B" w:rsidP="710B7520">
      <w:pPr>
        <w:rPr>
          <w:rFonts w:ascii="Calibri" w:eastAsia="Calibri" w:hAnsi="Calibri" w:cs="Calibri"/>
          <w:color w:val="000000" w:themeColor="text1"/>
        </w:rPr>
      </w:pPr>
      <w:r w:rsidRPr="00EA7459">
        <w:rPr>
          <w:rFonts w:ascii="Calibri" w:eastAsia="Calibri" w:hAnsi="Calibri" w:cs="Calibri"/>
          <w:color w:val="000000" w:themeColor="text1"/>
        </w:rPr>
        <w:t xml:space="preserve">The aim of this document is to provide a comprehensive explanation and documentation required by individuals to </w:t>
      </w:r>
      <w:r w:rsidR="573C9423" w:rsidRPr="00EA7459">
        <w:rPr>
          <w:rFonts w:ascii="Calibri" w:eastAsia="Calibri" w:hAnsi="Calibri" w:cs="Calibri"/>
          <w:color w:val="000000" w:themeColor="text1"/>
        </w:rPr>
        <w:t>renew</w:t>
      </w:r>
      <w:r w:rsidRPr="00EA7459">
        <w:rPr>
          <w:rFonts w:ascii="Calibri" w:eastAsia="Calibri" w:hAnsi="Calibri" w:cs="Calibri"/>
          <w:color w:val="000000" w:themeColor="text1"/>
        </w:rPr>
        <w:t xml:space="preserve"> </w:t>
      </w:r>
      <w:r w:rsidR="3CAE38FE" w:rsidRPr="00EA7459">
        <w:rPr>
          <w:rFonts w:ascii="Calibri" w:eastAsia="Calibri" w:hAnsi="Calibri" w:cs="Calibri"/>
          <w:color w:val="000000" w:themeColor="text1"/>
        </w:rPr>
        <w:t>Agricultural Record.</w:t>
      </w:r>
    </w:p>
    <w:p w14:paraId="55C5D765" w14:textId="23E6D5E7" w:rsidR="40FD226B" w:rsidRPr="00EA7459" w:rsidRDefault="40FD226B" w:rsidP="68F3EADA">
      <w:pPr>
        <w:pStyle w:val="Heading2"/>
        <w:keepNext/>
        <w:keepLines/>
        <w:spacing w:before="120" w:after="120" w:line="259" w:lineRule="auto"/>
      </w:pPr>
      <w:bookmarkStart w:id="7" w:name="_Toc1661941328"/>
      <w:r w:rsidRPr="00EA7459">
        <w:t>The aim of the service:</w:t>
      </w:r>
      <w:bookmarkEnd w:id="7"/>
    </w:p>
    <w:p w14:paraId="66A0C7F6" w14:textId="765FD726" w:rsidR="67F813B7" w:rsidRPr="00EA7459" w:rsidRDefault="67F813B7" w:rsidP="38232435">
      <w:pPr>
        <w:spacing w:before="100" w:after="200" w:line="276" w:lineRule="auto"/>
        <w:jc w:val="both"/>
        <w:rPr>
          <w:rFonts w:ascii="Calibri" w:eastAsia="Calibri" w:hAnsi="Calibri" w:cs="Calibri"/>
        </w:rPr>
      </w:pPr>
      <w:r w:rsidRPr="00EA7459">
        <w:rPr>
          <w:rFonts w:ascii="Calibri" w:eastAsia="Calibri" w:hAnsi="Calibri" w:cs="Calibri"/>
          <w:color w:val="000000" w:themeColor="text1"/>
        </w:rPr>
        <w:t xml:space="preserve">This service allows the </w:t>
      </w:r>
      <w:r w:rsidR="42567344" w:rsidRPr="00EA7459">
        <w:rPr>
          <w:rFonts w:ascii="Calibri" w:eastAsia="Calibri" w:hAnsi="Calibri" w:cs="Calibri"/>
          <w:color w:val="000000" w:themeColor="text1"/>
        </w:rPr>
        <w:t>Renewal of Agricultural Record</w:t>
      </w:r>
      <w:r w:rsidRPr="00EA7459">
        <w:rPr>
          <w:rFonts w:ascii="Calibri" w:eastAsia="Calibri" w:hAnsi="Calibri" w:cs="Calibri"/>
          <w:color w:val="000000" w:themeColor="text1"/>
        </w:rPr>
        <w:t xml:space="preserve">s for those who own private properties </w:t>
      </w:r>
      <w:proofErr w:type="gramStart"/>
      <w:r w:rsidRPr="00EA7459">
        <w:rPr>
          <w:rFonts w:ascii="Calibri" w:eastAsia="Calibri" w:hAnsi="Calibri" w:cs="Calibri"/>
          <w:color w:val="000000" w:themeColor="text1"/>
        </w:rPr>
        <w:t>or  rural</w:t>
      </w:r>
      <w:proofErr w:type="gramEnd"/>
      <w:r w:rsidRPr="00EA7459">
        <w:rPr>
          <w:rFonts w:ascii="Calibri" w:eastAsia="Calibri" w:hAnsi="Calibri" w:cs="Calibri"/>
          <w:color w:val="000000" w:themeColor="text1"/>
        </w:rPr>
        <w:t xml:space="preserve"> agricultural sites for individuals or the productive business sector, which facilitates the process of </w:t>
      </w:r>
      <w:proofErr w:type="gramStart"/>
      <w:r w:rsidR="005315D3">
        <w:rPr>
          <w:rFonts w:ascii="Calibri" w:eastAsia="Calibri" w:hAnsi="Calibri" w:cs="Calibri"/>
          <w:color w:val="000000" w:themeColor="text1"/>
        </w:rPr>
        <w:t>renewal</w:t>
      </w:r>
      <w:proofErr w:type="gramEnd"/>
      <w:r w:rsidR="005315D3">
        <w:rPr>
          <w:rFonts w:ascii="Calibri" w:eastAsia="Calibri" w:hAnsi="Calibri" w:cs="Calibri"/>
          <w:color w:val="000000" w:themeColor="text1"/>
        </w:rPr>
        <w:t xml:space="preserve"> </w:t>
      </w:r>
      <w:r w:rsidRPr="00EA7459">
        <w:rPr>
          <w:rFonts w:ascii="Calibri" w:eastAsia="Calibri" w:hAnsi="Calibri" w:cs="Calibri"/>
          <w:color w:val="000000" w:themeColor="text1"/>
        </w:rPr>
        <w:t>the record electronically.</w:t>
      </w:r>
    </w:p>
    <w:p w14:paraId="314C139A" w14:textId="769BF386" w:rsidR="40FD226B" w:rsidRPr="00EA7459" w:rsidRDefault="40FD226B" w:rsidP="68F3EADA">
      <w:pPr>
        <w:pStyle w:val="Heading2"/>
        <w:keepNext/>
        <w:keepLines/>
        <w:spacing w:before="120" w:after="120" w:line="259" w:lineRule="auto"/>
      </w:pPr>
      <w:bookmarkStart w:id="8" w:name="_Toc563932433"/>
      <w:r w:rsidRPr="00EA7459">
        <w:t>Integrations required for Service.</w:t>
      </w:r>
      <w:bookmarkEnd w:id="8"/>
      <w:r w:rsidRPr="00EA7459">
        <w:t xml:space="preserve"> </w:t>
      </w:r>
    </w:p>
    <w:p w14:paraId="1E398472" w14:textId="63C14875" w:rsidR="62FE4C92" w:rsidRPr="005E20B6" w:rsidRDefault="005E20B6" w:rsidP="005E20B6">
      <w:pPr>
        <w:pStyle w:val="ListParagraph"/>
        <w:numPr>
          <w:ilvl w:val="0"/>
          <w:numId w:val="50"/>
        </w:numPr>
        <w:spacing w:line="259" w:lineRule="auto"/>
        <w:rPr>
          <w:rFonts w:ascii="Calibri" w:eastAsia="Calibri" w:hAnsi="Calibri" w:cs="Calibri"/>
          <w:color w:val="000000" w:themeColor="text1"/>
          <w:lang w:val="en"/>
        </w:rPr>
      </w:pPr>
      <w:r w:rsidRPr="005E20B6">
        <w:rPr>
          <w:rFonts w:ascii="Calibri" w:eastAsia="Calibri" w:hAnsi="Calibri" w:cs="Calibri"/>
          <w:color w:val="000000" w:themeColor="text1"/>
          <w:lang w:val="en"/>
        </w:rPr>
        <w:t>NIC</w:t>
      </w:r>
    </w:p>
    <w:p w14:paraId="617C242B" w14:textId="7C0AFE94" w:rsidR="40FD226B" w:rsidRPr="00EA7459" w:rsidRDefault="40FD226B" w:rsidP="2058DEBC">
      <w:pPr>
        <w:spacing w:line="259" w:lineRule="auto"/>
        <w:rPr>
          <w:rFonts w:ascii="Calibri" w:eastAsia="Calibri" w:hAnsi="Calibri" w:cs="Calibri"/>
          <w:color w:val="000000" w:themeColor="text1"/>
          <w:lang w:val="en"/>
        </w:rPr>
      </w:pPr>
      <w:r w:rsidRPr="00EA7459">
        <w:rPr>
          <w:rFonts w:ascii="Calibri" w:eastAsia="Calibri" w:hAnsi="Calibri" w:cs="Calibri"/>
          <w:b/>
          <w:bCs/>
          <w:color w:val="BF8F00"/>
          <w:sz w:val="26"/>
          <w:szCs w:val="26"/>
          <w:lang w:val="en"/>
        </w:rPr>
        <w:t>Service Description (To-Be):</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621"/>
        <w:gridCol w:w="7739"/>
      </w:tblGrid>
      <w:tr w:rsidR="2058DEBC" w:rsidRPr="00EA7459" w14:paraId="531D3F25" w14:textId="77777777" w:rsidTr="67B56BFC">
        <w:trPr>
          <w:trHeight w:val="390"/>
        </w:trPr>
        <w:tc>
          <w:tcPr>
            <w:tcW w:w="16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41C3B9FD" w14:textId="65939F4E" w:rsidR="2058DEBC" w:rsidRPr="00EA7459" w:rsidRDefault="2058DEBC" w:rsidP="3362C6D8">
            <w:pPr>
              <w:widowControl w:val="0"/>
              <w:pBdr>
                <w:top w:val="nil"/>
                <w:left w:val="nil"/>
                <w:bottom w:val="nil"/>
                <w:right w:val="nil"/>
                <w:between w:val="nil"/>
              </w:pBdr>
              <w:spacing w:line="276" w:lineRule="auto"/>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Service name</w:t>
            </w:r>
          </w:p>
        </w:tc>
        <w:tc>
          <w:tcPr>
            <w:tcW w:w="7739"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30" w:type="dxa"/>
              <w:bottom w:w="30" w:type="dxa"/>
              <w:right w:w="30" w:type="dxa"/>
            </w:tcMar>
            <w:vAlign w:val="bottom"/>
          </w:tcPr>
          <w:p w14:paraId="3BA0CC1C" w14:textId="37CF26A5" w:rsidR="440F3C1E" w:rsidRPr="00EA7459" w:rsidRDefault="440F3C1E" w:rsidP="3362C6D8">
            <w:pPr>
              <w:pStyle w:val="Heading2"/>
              <w:spacing w:afterAutospacing="1" w:line="240" w:lineRule="auto"/>
              <w:rPr>
                <w:lang w:val="en-US"/>
              </w:rPr>
            </w:pPr>
            <w:r w:rsidRPr="00EA7459">
              <w:rPr>
                <w:b w:val="0"/>
                <w:bCs w:val="0"/>
                <w:color w:val="242424"/>
                <w:sz w:val="20"/>
                <w:szCs w:val="20"/>
                <w:lang w:val="en-US"/>
              </w:rPr>
              <w:t>Renewing an Agricultural Register Service</w:t>
            </w:r>
          </w:p>
          <w:p w14:paraId="00F697C4" w14:textId="46382B72" w:rsidR="2075D087" w:rsidRPr="00EA7459" w:rsidRDefault="3C88C35C" w:rsidP="2058DEBC">
            <w:pPr>
              <w:bidi/>
              <w:spacing w:before="100" w:after="200" w:line="276" w:lineRule="auto"/>
              <w:rPr>
                <w:rFonts w:ascii="Calibri" w:eastAsia="Calibri" w:hAnsi="Calibri" w:cs="Calibri"/>
                <w:sz w:val="22"/>
                <w:szCs w:val="22"/>
              </w:rPr>
            </w:pPr>
            <w:r w:rsidRPr="00EA7459">
              <w:rPr>
                <w:rFonts w:ascii="Calibri" w:eastAsia="Calibri" w:hAnsi="Calibri" w:cs="Calibri"/>
                <w:color w:val="000000" w:themeColor="text1"/>
                <w:sz w:val="22"/>
                <w:szCs w:val="22"/>
                <w:rtl/>
              </w:rPr>
              <w:t xml:space="preserve">خدمة </w:t>
            </w:r>
            <w:r w:rsidR="66F533B5" w:rsidRPr="00EA7459">
              <w:rPr>
                <w:rFonts w:ascii="Calibri" w:eastAsia="Calibri" w:hAnsi="Calibri" w:cs="Calibri"/>
                <w:color w:val="000000" w:themeColor="text1"/>
                <w:sz w:val="22"/>
                <w:szCs w:val="22"/>
                <w:rtl/>
              </w:rPr>
              <w:t xml:space="preserve">تجديد </w:t>
            </w:r>
            <w:r w:rsidRPr="00EA7459">
              <w:rPr>
                <w:rFonts w:ascii="Calibri" w:eastAsia="Calibri" w:hAnsi="Calibri" w:cs="Calibri"/>
                <w:color w:val="000000" w:themeColor="text1"/>
                <w:sz w:val="22"/>
                <w:szCs w:val="22"/>
                <w:rtl/>
              </w:rPr>
              <w:t>سجل</w:t>
            </w:r>
            <w:r w:rsidR="44977930" w:rsidRPr="00EA7459">
              <w:rPr>
                <w:rFonts w:ascii="Calibri" w:eastAsia="Calibri" w:hAnsi="Calibri" w:cs="Calibri"/>
                <w:color w:val="000000" w:themeColor="text1"/>
                <w:sz w:val="22"/>
                <w:szCs w:val="22"/>
                <w:rtl/>
              </w:rPr>
              <w:t xml:space="preserve"> زراعي</w:t>
            </w:r>
          </w:p>
        </w:tc>
      </w:tr>
      <w:tr w:rsidR="2058DEBC" w:rsidRPr="00EA7459" w14:paraId="327CA95A" w14:textId="77777777" w:rsidTr="67B56BFC">
        <w:trPr>
          <w:trHeight w:val="405"/>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3E022DDF" w14:textId="4864BD59"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Service description</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vAlign w:val="bottom"/>
          </w:tcPr>
          <w:p w14:paraId="3DDAA1AA" w14:textId="3D1A76AD" w:rsidR="7FE8EBDA" w:rsidRPr="00EA7459" w:rsidRDefault="780F6FD5" w:rsidP="3362C6D8">
            <w:pPr>
              <w:spacing w:before="100" w:after="200" w:line="276" w:lineRule="auto"/>
              <w:jc w:val="both"/>
              <w:rPr>
                <w:rFonts w:ascii="Calibri" w:eastAsia="Calibri" w:hAnsi="Calibri" w:cs="Calibri"/>
                <w:sz w:val="22"/>
                <w:szCs w:val="22"/>
              </w:rPr>
            </w:pPr>
            <w:r w:rsidRPr="00EA7459">
              <w:rPr>
                <w:rFonts w:ascii="Calibri" w:eastAsia="Calibri" w:hAnsi="Calibri" w:cs="Calibri"/>
                <w:color w:val="000000" w:themeColor="text1"/>
                <w:sz w:val="20"/>
                <w:szCs w:val="20"/>
              </w:rPr>
              <w:t>This service allows the Renew of agricultural records for those who has agricultural record for private properties or</w:t>
            </w:r>
            <w:r w:rsidR="003E01B6">
              <w:rPr>
                <w:rFonts w:ascii="Calibri" w:eastAsia="Calibri" w:hAnsi="Calibri" w:cs="Calibri"/>
                <w:color w:val="000000" w:themeColor="text1"/>
                <w:sz w:val="20"/>
                <w:szCs w:val="20"/>
              </w:rPr>
              <w:t xml:space="preserve"> </w:t>
            </w:r>
            <w:r w:rsidRPr="00EA7459">
              <w:rPr>
                <w:rFonts w:ascii="Calibri" w:eastAsia="Calibri" w:hAnsi="Calibri" w:cs="Calibri"/>
                <w:color w:val="000000" w:themeColor="text1"/>
                <w:sz w:val="20"/>
                <w:szCs w:val="20"/>
              </w:rPr>
              <w:t>rural agricultural sites for individuals or the productive business sector, which facilitates the process of renewing the record electronically.</w:t>
            </w:r>
          </w:p>
          <w:p w14:paraId="61BC1096" w14:textId="1851EB0B" w:rsidR="7FE8EBDA" w:rsidRPr="00EA7459" w:rsidRDefault="780F6FD5" w:rsidP="3362C6D8">
            <w:pPr>
              <w:bidi/>
              <w:spacing w:before="100" w:after="200" w:line="276" w:lineRule="auto"/>
              <w:jc w:val="right"/>
              <w:rPr>
                <w:rFonts w:ascii="Calibri" w:eastAsia="Calibri" w:hAnsi="Calibri" w:cs="Calibri"/>
                <w:sz w:val="22"/>
                <w:szCs w:val="22"/>
              </w:rPr>
            </w:pPr>
            <w:r w:rsidRPr="00EA7459">
              <w:rPr>
                <w:rFonts w:ascii="Calibri" w:eastAsia="Calibri" w:hAnsi="Calibri" w:cs="Calibri"/>
                <w:color w:val="000000" w:themeColor="text1"/>
                <w:sz w:val="20"/>
                <w:szCs w:val="20"/>
                <w:rtl/>
              </w:rPr>
              <w:t xml:space="preserve">هذه الخدمة تتيح تجديد السجلات الزراعية لمن لديهم سجلات </w:t>
            </w:r>
            <w:commentRangeStart w:id="9"/>
            <w:commentRangeStart w:id="10"/>
            <w:r w:rsidRPr="00EA7459">
              <w:rPr>
                <w:rFonts w:ascii="Calibri" w:eastAsia="Calibri" w:hAnsi="Calibri" w:cs="Calibri"/>
                <w:color w:val="000000" w:themeColor="text1"/>
                <w:sz w:val="20"/>
                <w:szCs w:val="20"/>
                <w:rtl/>
              </w:rPr>
              <w:t xml:space="preserve">زراعية لأملاك خاصه للمواقع </w:t>
            </w:r>
            <w:commentRangeEnd w:id="9"/>
            <w:r w:rsidR="00596DD9">
              <w:rPr>
                <w:rStyle w:val="CommentReference"/>
              </w:rPr>
              <w:commentReference w:id="9"/>
            </w:r>
            <w:commentRangeEnd w:id="10"/>
            <w:r w:rsidR="00A311B1">
              <w:rPr>
                <w:rStyle w:val="CommentReference"/>
              </w:rPr>
              <w:commentReference w:id="10"/>
            </w:r>
            <w:r w:rsidRPr="00EA7459">
              <w:rPr>
                <w:rFonts w:ascii="Calibri" w:eastAsia="Calibri" w:hAnsi="Calibri" w:cs="Calibri"/>
                <w:color w:val="000000" w:themeColor="text1"/>
                <w:sz w:val="20"/>
                <w:szCs w:val="20"/>
                <w:rtl/>
              </w:rPr>
              <w:t>الزراعية النائية والريفية للأفراد او قطاع الأعمال الانتاجية مما يسهل عملية تجديد السجل إلكترونيا.</w:t>
            </w:r>
          </w:p>
        </w:tc>
      </w:tr>
      <w:tr w:rsidR="2058DEBC" w:rsidRPr="00EA7459" w14:paraId="51736B60" w14:textId="77777777" w:rsidTr="67B56BFC">
        <w:trPr>
          <w:trHeight w:val="300"/>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138AC91D" w14:textId="044D7150"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External work roles</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vAlign w:val="bottom"/>
          </w:tcPr>
          <w:p w14:paraId="6EBF267B" w14:textId="4F5516DC" w:rsidR="2058DEBC" w:rsidRPr="00EA7459" w:rsidRDefault="1E7C7FD8" w:rsidP="008B645F">
            <w:pPr>
              <w:pStyle w:val="ListParagraph"/>
              <w:widowControl w:val="0"/>
              <w:numPr>
                <w:ilvl w:val="0"/>
                <w:numId w:val="49"/>
              </w:numPr>
              <w:rPr>
                <w:lang w:val="en"/>
              </w:rPr>
            </w:pPr>
            <w:r w:rsidRPr="5CCB8BEF">
              <w:rPr>
                <w:rFonts w:ascii="Calibri" w:eastAsia="Calibri" w:hAnsi="Calibri" w:cs="Calibri"/>
                <w:sz w:val="22"/>
                <w:szCs w:val="22"/>
                <w:lang w:val="en"/>
              </w:rPr>
              <w:t xml:space="preserve">Applicant </w:t>
            </w:r>
            <w:r w:rsidR="3529C4DE" w:rsidRPr="5CCB8BEF">
              <w:rPr>
                <w:rFonts w:ascii="Calibri" w:eastAsia="Calibri" w:hAnsi="Calibri" w:cs="Calibri"/>
                <w:color w:val="000000" w:themeColor="text1"/>
                <w:sz w:val="22"/>
                <w:szCs w:val="22"/>
                <w:highlight w:val="green"/>
                <w:lang w:val="en"/>
              </w:rPr>
              <w:t>(Individual and Entity)</w:t>
            </w:r>
          </w:p>
        </w:tc>
      </w:tr>
      <w:tr w:rsidR="2058DEBC" w:rsidRPr="00EA7459" w14:paraId="41251E44" w14:textId="77777777" w:rsidTr="67B56BFC">
        <w:trPr>
          <w:trHeight w:val="390"/>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272CD080" w14:textId="38ED85CC"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Internal work roles</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vAlign w:val="bottom"/>
          </w:tcPr>
          <w:p w14:paraId="4DD3BF7D" w14:textId="5C981F73" w:rsidR="4616719C" w:rsidRPr="00EA7459" w:rsidRDefault="4616719C" w:rsidP="008B645F">
            <w:pPr>
              <w:pStyle w:val="ListParagraph"/>
              <w:widowControl w:val="0"/>
              <w:numPr>
                <w:ilvl w:val="0"/>
                <w:numId w:val="48"/>
              </w:numPr>
              <w:pBdr>
                <w:top w:val="nil"/>
                <w:left w:val="nil"/>
                <w:bottom w:val="nil"/>
                <w:right w:val="nil"/>
                <w:between w:val="nil"/>
              </w:pBdr>
              <w:spacing w:line="276" w:lineRule="auto"/>
              <w:rPr>
                <w:rFonts w:ascii="Calibri" w:eastAsia="Calibri" w:hAnsi="Calibri" w:cs="Calibri"/>
                <w:sz w:val="22"/>
                <w:szCs w:val="22"/>
              </w:rPr>
            </w:pPr>
            <w:r w:rsidRPr="00EA7459">
              <w:rPr>
                <w:rFonts w:ascii="Calibri" w:eastAsia="Calibri" w:hAnsi="Calibri" w:cs="Calibri"/>
                <w:sz w:val="22"/>
                <w:szCs w:val="22"/>
                <w:lang w:val="en"/>
              </w:rPr>
              <w:t>L&amp;P Specialist</w:t>
            </w:r>
          </w:p>
          <w:p w14:paraId="20736D31" w14:textId="2022907C" w:rsidR="4616719C" w:rsidRPr="00EA7459" w:rsidRDefault="3E35DFE3" w:rsidP="67B56BFC">
            <w:pPr>
              <w:pStyle w:val="ListParagraph"/>
              <w:widowControl w:val="0"/>
              <w:numPr>
                <w:ilvl w:val="0"/>
                <w:numId w:val="48"/>
              </w:numPr>
              <w:pBdr>
                <w:top w:val="nil"/>
                <w:left w:val="nil"/>
                <w:bottom w:val="nil"/>
                <w:right w:val="nil"/>
                <w:between w:val="nil"/>
              </w:pBdr>
              <w:spacing w:line="276" w:lineRule="auto"/>
              <w:rPr>
                <w:lang w:val="en"/>
              </w:rPr>
            </w:pPr>
            <w:r w:rsidRPr="67B56BFC">
              <w:rPr>
                <w:rFonts w:ascii="Calibri" w:eastAsia="Calibri" w:hAnsi="Calibri" w:cs="Calibri"/>
                <w:strike/>
                <w:sz w:val="22"/>
                <w:szCs w:val="22"/>
                <w:highlight w:val="yellow"/>
                <w:lang w:val="en"/>
              </w:rPr>
              <w:t>Agriculture Relation and Market Management Manager</w:t>
            </w:r>
            <w:r w:rsidR="502C1E30" w:rsidRPr="67B56BFC">
              <w:rPr>
                <w:rFonts w:ascii="Calibri" w:eastAsia="Calibri" w:hAnsi="Calibri" w:cs="Calibri"/>
                <w:strike/>
                <w:sz w:val="22"/>
                <w:szCs w:val="22"/>
                <w:lang w:val="en"/>
              </w:rPr>
              <w:t xml:space="preserve"> </w:t>
            </w:r>
            <w:r w:rsidR="502C1E30" w:rsidRPr="67B56BFC">
              <w:rPr>
                <w:rFonts w:ascii="Calibri" w:eastAsia="Calibri" w:hAnsi="Calibri" w:cs="Calibri"/>
                <w:color w:val="000000" w:themeColor="text1"/>
                <w:sz w:val="22"/>
                <w:szCs w:val="22"/>
                <w:highlight w:val="yellow"/>
                <w:lang w:val="en"/>
              </w:rPr>
              <w:t>Agriculture Relation and Market Management Manager</w:t>
            </w:r>
          </w:p>
          <w:p w14:paraId="2B18F1F6" w14:textId="5F16DF81" w:rsidR="4616719C" w:rsidRPr="00EA7459" w:rsidRDefault="4616719C" w:rsidP="008B645F">
            <w:pPr>
              <w:pStyle w:val="ListParagraph"/>
              <w:widowControl w:val="0"/>
              <w:numPr>
                <w:ilvl w:val="0"/>
                <w:numId w:val="48"/>
              </w:numPr>
              <w:pBdr>
                <w:top w:val="nil"/>
                <w:left w:val="nil"/>
                <w:bottom w:val="nil"/>
                <w:right w:val="nil"/>
                <w:between w:val="nil"/>
              </w:pBdr>
              <w:spacing w:line="276" w:lineRule="auto"/>
              <w:rPr>
                <w:rFonts w:ascii="Calibri" w:eastAsia="Calibri" w:hAnsi="Calibri" w:cs="Calibri"/>
                <w:sz w:val="22"/>
                <w:szCs w:val="22"/>
                <w:lang w:val="en"/>
              </w:rPr>
            </w:pPr>
            <w:r w:rsidRPr="00EA7459">
              <w:rPr>
                <w:rFonts w:ascii="Calibri" w:eastAsia="Calibri" w:hAnsi="Calibri" w:cs="Calibri"/>
                <w:sz w:val="22"/>
                <w:szCs w:val="22"/>
                <w:lang w:val="en"/>
              </w:rPr>
              <w:t>COO</w:t>
            </w:r>
            <w:r w:rsidR="2058DEBC" w:rsidRPr="00EA7459">
              <w:rPr>
                <w:rFonts w:ascii="Calibri" w:eastAsia="Calibri" w:hAnsi="Calibri" w:cs="Calibri"/>
                <w:sz w:val="22"/>
                <w:szCs w:val="22"/>
                <w:lang w:val="en"/>
              </w:rPr>
              <w:t xml:space="preserve"> </w:t>
            </w:r>
          </w:p>
        </w:tc>
      </w:tr>
      <w:tr w:rsidR="2058DEBC" w:rsidRPr="00EA7459" w14:paraId="2E52EFA7" w14:textId="77777777" w:rsidTr="67B56BFC">
        <w:trPr>
          <w:trHeight w:val="390"/>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6C670CB4" w14:textId="5CE16423" w:rsidR="2058DEBC" w:rsidRPr="00EA7459" w:rsidRDefault="2058DEBC" w:rsidP="2058DEBC">
            <w:pPr>
              <w:widowControl w:val="0"/>
              <w:jc w:val="center"/>
              <w:rPr>
                <w:rFonts w:ascii="Calibri" w:eastAsia="Calibri" w:hAnsi="Calibri" w:cs="Calibri"/>
                <w:color w:val="FFFFFF" w:themeColor="background1"/>
                <w:sz w:val="22"/>
                <w:szCs w:val="22"/>
              </w:rPr>
            </w:pPr>
            <w:commentRangeStart w:id="11"/>
            <w:commentRangeStart w:id="12"/>
            <w:r w:rsidRPr="00EA7459">
              <w:rPr>
                <w:rFonts w:ascii="Calibri" w:eastAsia="Calibri" w:hAnsi="Calibri" w:cs="Calibri"/>
                <w:b/>
                <w:bCs/>
                <w:color w:val="FFFFFF" w:themeColor="background1"/>
                <w:sz w:val="22"/>
                <w:szCs w:val="22"/>
                <w:lang w:val="en"/>
              </w:rPr>
              <w:t xml:space="preserve">Preconditions/ requirement </w:t>
            </w:r>
            <w:commentRangeEnd w:id="11"/>
            <w:r w:rsidR="003E1396">
              <w:rPr>
                <w:rStyle w:val="CommentReference"/>
              </w:rPr>
              <w:commentReference w:id="11"/>
            </w:r>
            <w:commentRangeEnd w:id="12"/>
            <w:r w:rsidR="002E34E8">
              <w:rPr>
                <w:rStyle w:val="CommentReference"/>
              </w:rPr>
              <w:commentReference w:id="12"/>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vAlign w:val="bottom"/>
          </w:tcPr>
          <w:p w14:paraId="606287D8" w14:textId="41587033" w:rsidR="2058DEBC" w:rsidRPr="00EA7459" w:rsidRDefault="23187039" w:rsidP="008B645F">
            <w:pPr>
              <w:pStyle w:val="ListParagraph"/>
              <w:widowControl w:val="0"/>
              <w:numPr>
                <w:ilvl w:val="0"/>
                <w:numId w:val="9"/>
              </w:numPr>
              <w:spacing w:after="0" w:line="276" w:lineRule="auto"/>
              <w:rPr>
                <w:rFonts w:ascii="Calibri" w:eastAsia="Calibri" w:hAnsi="Calibri" w:cs="Calibri"/>
                <w:strike/>
                <w:sz w:val="22"/>
                <w:szCs w:val="22"/>
              </w:rPr>
            </w:pPr>
            <w:r w:rsidRPr="21BCB20F">
              <w:rPr>
                <w:rFonts w:ascii="Calibri" w:eastAsia="Calibri" w:hAnsi="Calibri" w:cs="Calibri"/>
                <w:strike/>
                <w:sz w:val="22"/>
                <w:szCs w:val="22"/>
              </w:rPr>
              <w:t xml:space="preserve">A title document. If the agricultural property is rented, the owner must attach the lease contract, certified for three years or more. </w:t>
            </w:r>
          </w:p>
          <w:p w14:paraId="53AF355B" w14:textId="59EF2700" w:rsidR="2058DEBC" w:rsidRPr="00EA7459" w:rsidRDefault="2D70D4D3" w:rsidP="008B645F">
            <w:pPr>
              <w:pStyle w:val="ListParagraph"/>
              <w:widowControl w:val="0"/>
              <w:numPr>
                <w:ilvl w:val="0"/>
                <w:numId w:val="8"/>
              </w:numPr>
              <w:spacing w:after="0" w:line="276" w:lineRule="auto"/>
              <w:rPr>
                <w:rFonts w:ascii="Calibri" w:eastAsia="Calibri" w:hAnsi="Calibri" w:cs="Calibri"/>
                <w:sz w:val="22"/>
                <w:szCs w:val="22"/>
              </w:rPr>
            </w:pPr>
            <w:r w:rsidRPr="21BCB20F">
              <w:rPr>
                <w:rFonts w:ascii="Calibri" w:eastAsia="Calibri" w:hAnsi="Calibri" w:cs="Calibri"/>
                <w:strike/>
                <w:sz w:val="22"/>
                <w:szCs w:val="22"/>
              </w:rPr>
              <w:t xml:space="preserve">There must be an existing agricultural activity, whether agricultural or animal. </w:t>
            </w:r>
          </w:p>
          <w:p w14:paraId="380D3166" w14:textId="72B1241A" w:rsidR="2058DEBC" w:rsidRPr="00143848" w:rsidRDefault="3E599266" w:rsidP="008B645F">
            <w:pPr>
              <w:pStyle w:val="ListParagraph"/>
              <w:widowControl w:val="0"/>
              <w:numPr>
                <w:ilvl w:val="0"/>
                <w:numId w:val="7"/>
              </w:numPr>
              <w:spacing w:after="0" w:line="276" w:lineRule="auto"/>
              <w:rPr>
                <w:rFonts w:ascii="Calibri" w:eastAsia="Calibri" w:hAnsi="Calibri" w:cs="Calibri"/>
                <w:sz w:val="22"/>
                <w:szCs w:val="22"/>
                <w:highlight w:val="yellow"/>
              </w:rPr>
            </w:pPr>
            <w:r w:rsidRPr="00143848">
              <w:rPr>
                <w:rFonts w:ascii="Calibri" w:hAnsi="Calibri" w:cs="Calibri"/>
                <w:sz w:val="22"/>
                <w:szCs w:val="22"/>
                <w:highlight w:val="yellow"/>
              </w:rPr>
              <w:t xml:space="preserve">Attach the title deed. (optional) </w:t>
            </w:r>
          </w:p>
          <w:p w14:paraId="6D0845F5" w14:textId="2A8BC685" w:rsidR="2058DEBC" w:rsidRPr="00147DD5" w:rsidRDefault="3E599266" w:rsidP="008B645F">
            <w:pPr>
              <w:pStyle w:val="ListParagraph"/>
              <w:widowControl w:val="0"/>
              <w:numPr>
                <w:ilvl w:val="0"/>
                <w:numId w:val="7"/>
              </w:numPr>
              <w:spacing w:after="0" w:line="276" w:lineRule="auto"/>
              <w:rPr>
                <w:rFonts w:ascii="Calibri" w:eastAsia="Calibri" w:hAnsi="Calibri" w:cs="Calibri"/>
                <w:sz w:val="22"/>
                <w:szCs w:val="22"/>
                <w:highlight w:val="yellow"/>
              </w:rPr>
            </w:pPr>
            <w:r w:rsidRPr="00143848">
              <w:rPr>
                <w:rFonts w:ascii="Calibri" w:hAnsi="Calibri" w:cs="Calibri"/>
                <w:sz w:val="22"/>
                <w:szCs w:val="22"/>
                <w:highlight w:val="yellow"/>
              </w:rPr>
              <w:t xml:space="preserve">Attach the surveying </w:t>
            </w:r>
            <w:proofErr w:type="gramStart"/>
            <w:r w:rsidRPr="00143848">
              <w:rPr>
                <w:rFonts w:ascii="Calibri" w:hAnsi="Calibri" w:cs="Calibri"/>
                <w:sz w:val="22"/>
                <w:szCs w:val="22"/>
                <w:highlight w:val="yellow"/>
              </w:rPr>
              <w:t>file.(</w:t>
            </w:r>
            <w:proofErr w:type="gramEnd"/>
            <w:r w:rsidRPr="00143848">
              <w:rPr>
                <w:rFonts w:ascii="Calibri" w:hAnsi="Calibri" w:cs="Calibri"/>
                <w:sz w:val="22"/>
                <w:szCs w:val="22"/>
                <w:highlight w:val="yellow"/>
              </w:rPr>
              <w:t xml:space="preserve">Optional) </w:t>
            </w:r>
          </w:p>
          <w:p w14:paraId="600223C8" w14:textId="77777777" w:rsidR="00147DD5" w:rsidRPr="00EA7459" w:rsidRDefault="00147DD5" w:rsidP="00147DD5">
            <w:pPr>
              <w:pStyle w:val="ListParagraph"/>
              <w:widowControl w:val="0"/>
              <w:numPr>
                <w:ilvl w:val="0"/>
                <w:numId w:val="7"/>
              </w:numPr>
              <w:spacing w:after="0" w:line="276" w:lineRule="auto"/>
              <w:rPr>
                <w:rFonts w:ascii="Calibri" w:eastAsia="Calibri" w:hAnsi="Calibri" w:cs="Calibri"/>
                <w:sz w:val="22"/>
                <w:szCs w:val="22"/>
                <w:highlight w:val="yellow"/>
              </w:rPr>
            </w:pPr>
            <w:r w:rsidRPr="21BCB20F">
              <w:rPr>
                <w:rFonts w:ascii="Calibri" w:eastAsia="Calibri" w:hAnsi="Calibri" w:cs="Calibri"/>
                <w:sz w:val="22"/>
                <w:szCs w:val="22"/>
                <w:highlight w:val="yellow"/>
              </w:rPr>
              <w:t xml:space="preserve">Agricultural record </w:t>
            </w:r>
            <w:r w:rsidRPr="21BCB20F">
              <w:rPr>
                <w:rFonts w:ascii="Aptos" w:eastAsia="Aptos" w:hAnsi="Aptos" w:cs="Aptos"/>
                <w:color w:val="000000" w:themeColor="text1"/>
                <w:highlight w:val="yellow"/>
              </w:rPr>
              <w:t>valid for less than three months or expired.</w:t>
            </w:r>
          </w:p>
          <w:p w14:paraId="70073827" w14:textId="77777777" w:rsidR="00147DD5" w:rsidRPr="00147DD5" w:rsidRDefault="00147DD5" w:rsidP="00147DD5">
            <w:pPr>
              <w:widowControl w:val="0"/>
              <w:spacing w:after="0" w:line="276" w:lineRule="auto"/>
              <w:rPr>
                <w:rFonts w:ascii="Calibri" w:eastAsia="Calibri" w:hAnsi="Calibri" w:cs="Calibri"/>
                <w:sz w:val="22"/>
                <w:szCs w:val="22"/>
                <w:highlight w:val="yellow"/>
              </w:rPr>
            </w:pPr>
          </w:p>
          <w:p w14:paraId="0735786C" w14:textId="37C1F828" w:rsidR="2058DEBC" w:rsidRPr="00934BB3" w:rsidRDefault="3E599266" w:rsidP="008B645F">
            <w:pPr>
              <w:pStyle w:val="ListParagraph"/>
              <w:widowControl w:val="0"/>
              <w:numPr>
                <w:ilvl w:val="0"/>
                <w:numId w:val="7"/>
              </w:numPr>
              <w:bidi/>
              <w:spacing w:after="0" w:line="276" w:lineRule="auto"/>
              <w:rPr>
                <w:rFonts w:ascii="Calibri" w:eastAsia="Calibri" w:hAnsi="Calibri" w:cs="Calibri"/>
                <w:sz w:val="22"/>
                <w:szCs w:val="22"/>
              </w:rPr>
            </w:pPr>
            <w:r w:rsidRPr="00934BB3">
              <w:rPr>
                <w:rFonts w:ascii="Calibri" w:eastAsia="Calibri" w:hAnsi="Calibri" w:cs="Calibri"/>
                <w:sz w:val="22"/>
                <w:szCs w:val="22"/>
                <w:rtl/>
              </w:rPr>
              <w:lastRenderedPageBreak/>
              <w:t xml:space="preserve">وثيقة ملكية (اختياري) </w:t>
            </w:r>
          </w:p>
          <w:p w14:paraId="5AED37F9" w14:textId="2924CDFB" w:rsidR="2058DEBC" w:rsidRPr="00934BB3" w:rsidRDefault="3E599266" w:rsidP="008B645F">
            <w:pPr>
              <w:pStyle w:val="ListParagraph"/>
              <w:widowControl w:val="0"/>
              <w:numPr>
                <w:ilvl w:val="0"/>
                <w:numId w:val="7"/>
              </w:numPr>
              <w:bidi/>
              <w:spacing w:after="0" w:line="276" w:lineRule="auto"/>
              <w:rPr>
                <w:rFonts w:ascii="Calibri" w:eastAsia="Calibri" w:hAnsi="Calibri" w:cs="Calibri"/>
                <w:sz w:val="22"/>
                <w:szCs w:val="22"/>
              </w:rPr>
            </w:pPr>
            <w:r w:rsidRPr="00934BB3">
              <w:rPr>
                <w:rFonts w:ascii="Calibri" w:eastAsia="Calibri" w:hAnsi="Calibri" w:cs="Calibri"/>
                <w:sz w:val="22"/>
                <w:szCs w:val="22"/>
                <w:rtl/>
              </w:rPr>
              <w:t>ملف الرفع المساحي (اختياري)</w:t>
            </w:r>
          </w:p>
          <w:p w14:paraId="2FE05681" w14:textId="282B7ECA" w:rsidR="2058DEBC" w:rsidRPr="00EA7459" w:rsidRDefault="23187039" w:rsidP="008B645F">
            <w:pPr>
              <w:pStyle w:val="ListParagraph"/>
              <w:widowControl w:val="0"/>
              <w:numPr>
                <w:ilvl w:val="0"/>
                <w:numId w:val="7"/>
              </w:numPr>
              <w:bidi/>
              <w:spacing w:after="0" w:line="276" w:lineRule="auto"/>
              <w:rPr>
                <w:rFonts w:ascii="Calibri" w:eastAsia="Calibri" w:hAnsi="Calibri" w:cs="Calibri"/>
                <w:strike/>
                <w:sz w:val="22"/>
                <w:szCs w:val="22"/>
              </w:rPr>
            </w:pPr>
            <w:r w:rsidRPr="21BCB20F">
              <w:rPr>
                <w:rFonts w:ascii="Calibri" w:eastAsia="Calibri" w:hAnsi="Calibri" w:cs="Calibri"/>
                <w:strike/>
                <w:sz w:val="22"/>
                <w:szCs w:val="22"/>
                <w:rtl/>
              </w:rPr>
              <w:t>وثيقة ملكية وفي حال ان الحيازة الزراعية مستأجره يتم ارفاق عقد الاجار من قبل المالك مصدق مدته ثلاث سنوات او أكثر</w:t>
            </w:r>
          </w:p>
          <w:p w14:paraId="36E85582" w14:textId="41F0EA93" w:rsidR="2058DEBC" w:rsidRPr="00EA7459" w:rsidRDefault="2D70D4D3" w:rsidP="008B645F">
            <w:pPr>
              <w:pStyle w:val="ListParagraph"/>
              <w:widowControl w:val="0"/>
              <w:numPr>
                <w:ilvl w:val="0"/>
                <w:numId w:val="7"/>
              </w:numPr>
              <w:bidi/>
              <w:spacing w:after="0" w:line="276" w:lineRule="auto"/>
              <w:rPr>
                <w:rFonts w:ascii="Calibri" w:eastAsia="Calibri" w:hAnsi="Calibri" w:cs="Calibri"/>
                <w:strike/>
                <w:sz w:val="22"/>
                <w:szCs w:val="22"/>
              </w:rPr>
            </w:pPr>
            <w:r w:rsidRPr="21BCB20F">
              <w:rPr>
                <w:rFonts w:ascii="Calibri" w:eastAsia="Calibri" w:hAnsi="Calibri" w:cs="Calibri"/>
                <w:strike/>
                <w:sz w:val="22"/>
                <w:szCs w:val="22"/>
                <w:rtl/>
              </w:rPr>
              <w:t>· وجود نشاط زراعي قائم سواءً زراعي او حيواني .</w:t>
            </w:r>
          </w:p>
          <w:p w14:paraId="4407029E" w14:textId="2E7EA1C4" w:rsidR="2058DEBC" w:rsidRPr="000F27E0" w:rsidRDefault="00044609" w:rsidP="008B645F">
            <w:pPr>
              <w:pStyle w:val="ListParagraph"/>
              <w:widowControl w:val="0"/>
              <w:numPr>
                <w:ilvl w:val="0"/>
                <w:numId w:val="7"/>
              </w:numPr>
              <w:bidi/>
              <w:spacing w:after="0" w:line="276" w:lineRule="auto"/>
              <w:rPr>
                <w:rFonts w:ascii="Calibri" w:eastAsia="Calibri" w:hAnsi="Calibri" w:cs="Calibri"/>
                <w:strike/>
                <w:sz w:val="22"/>
                <w:szCs w:val="22"/>
              </w:rPr>
            </w:pPr>
            <w:commentRangeStart w:id="13"/>
            <w:commentRangeStart w:id="14"/>
            <w:r w:rsidRPr="000F27E0">
              <w:rPr>
                <w:rFonts w:ascii="Calibri" w:eastAsia="Calibri" w:hAnsi="Calibri" w:cs="Calibri"/>
                <w:strike/>
                <w:sz w:val="22"/>
                <w:szCs w:val="22"/>
                <w:rtl/>
              </w:rPr>
              <w:t xml:space="preserve">وجود </w:t>
            </w:r>
            <w:r w:rsidR="23187039" w:rsidRPr="000F27E0">
              <w:rPr>
                <w:rFonts w:ascii="Calibri" w:eastAsia="Calibri" w:hAnsi="Calibri" w:cs="Calibri"/>
                <w:strike/>
                <w:sz w:val="22"/>
                <w:szCs w:val="22"/>
                <w:rtl/>
              </w:rPr>
              <w:t>سجل زراعي</w:t>
            </w:r>
            <w:r w:rsidR="00682C38" w:rsidRPr="000F27E0">
              <w:rPr>
                <w:rFonts w:ascii="Calibri" w:eastAsia="Calibri" w:hAnsi="Calibri" w:cs="Calibri"/>
                <w:strike/>
                <w:sz w:val="22"/>
                <w:szCs w:val="22"/>
              </w:rPr>
              <w:t xml:space="preserve"> </w:t>
            </w:r>
            <w:r w:rsidR="00682C38" w:rsidRPr="000F27E0">
              <w:rPr>
                <w:rFonts w:ascii="Calibri" w:eastAsia="Calibri" w:hAnsi="Calibri" w:cs="Calibri" w:hint="cs"/>
                <w:strike/>
                <w:sz w:val="22"/>
                <w:szCs w:val="22"/>
                <w:rtl/>
              </w:rPr>
              <w:t>ساري لثلاثة اشهر او منتهي</w:t>
            </w:r>
            <w:commentRangeEnd w:id="13"/>
            <w:r w:rsidR="00BA24C2" w:rsidRPr="000F27E0">
              <w:rPr>
                <w:rStyle w:val="CommentReference"/>
                <w:strike/>
              </w:rPr>
              <w:commentReference w:id="13"/>
            </w:r>
            <w:commentRangeEnd w:id="14"/>
            <w:r w:rsidR="008E64AB" w:rsidRPr="000F27E0">
              <w:rPr>
                <w:rStyle w:val="CommentReference"/>
                <w:strike/>
                <w:rtl/>
              </w:rPr>
              <w:commentReference w:id="14"/>
            </w:r>
            <w:r w:rsidR="000F27E0">
              <w:rPr>
                <w:rFonts w:ascii="Calibri" w:eastAsia="Calibri" w:hAnsi="Calibri" w:cs="Calibri"/>
                <w:strike/>
                <w:sz w:val="22"/>
                <w:szCs w:val="22"/>
              </w:rPr>
              <w:t xml:space="preserve"> </w:t>
            </w:r>
            <w:r w:rsidR="000F27E0">
              <w:rPr>
                <w:rFonts w:ascii="Calibri" w:eastAsia="Calibri" w:hAnsi="Calibri" w:cs="Calibri" w:hint="cs"/>
                <w:sz w:val="22"/>
                <w:szCs w:val="22"/>
                <w:rtl/>
              </w:rPr>
              <w:t xml:space="preserve"> </w:t>
            </w:r>
            <w:r w:rsidR="000F27E0" w:rsidRPr="00AE68F3">
              <w:rPr>
                <w:rFonts w:ascii="Calibri" w:eastAsia="Calibri" w:hAnsi="Calibri" w:cs="Calibri" w:hint="cs"/>
                <w:sz w:val="22"/>
                <w:szCs w:val="22"/>
                <w:highlight w:val="yellow"/>
                <w:rtl/>
              </w:rPr>
              <w:t xml:space="preserve">وجود سجل زراعي </w:t>
            </w:r>
            <w:r w:rsidR="00AE68F3" w:rsidRPr="00AE68F3">
              <w:rPr>
                <w:rFonts w:ascii="Calibri" w:eastAsia="Calibri" w:hAnsi="Calibri" w:cs="Calibri" w:hint="cs"/>
                <w:sz w:val="22"/>
                <w:szCs w:val="22"/>
                <w:highlight w:val="yellow"/>
                <w:rtl/>
              </w:rPr>
              <w:t>منتهي</w:t>
            </w:r>
            <w:r w:rsidR="00AE68F3" w:rsidRPr="00AE68F3">
              <w:rPr>
                <w:rFonts w:ascii="Calibri" w:eastAsia="Calibri" w:hAnsi="Calibri" w:cs="Calibri"/>
                <w:sz w:val="22"/>
                <w:szCs w:val="22"/>
                <w:highlight w:val="yellow"/>
                <w:rtl/>
              </w:rPr>
              <w:t xml:space="preserve"> </w:t>
            </w:r>
            <w:r w:rsidR="00AE68F3" w:rsidRPr="00AE68F3">
              <w:rPr>
                <w:rFonts w:ascii="Calibri" w:eastAsia="Calibri" w:hAnsi="Calibri" w:cs="Calibri" w:hint="cs"/>
                <w:sz w:val="22"/>
                <w:szCs w:val="22"/>
                <w:highlight w:val="yellow"/>
                <w:rtl/>
              </w:rPr>
              <w:t>او</w:t>
            </w:r>
            <w:r w:rsidR="00AE68F3" w:rsidRPr="00AE68F3">
              <w:rPr>
                <w:rFonts w:ascii="Calibri" w:eastAsia="Calibri" w:hAnsi="Calibri" w:cs="Calibri"/>
                <w:sz w:val="22"/>
                <w:szCs w:val="22"/>
                <w:highlight w:val="yellow"/>
                <w:rtl/>
              </w:rPr>
              <w:t xml:space="preserve"> </w:t>
            </w:r>
            <w:r w:rsidR="00AE68F3" w:rsidRPr="00AE68F3">
              <w:rPr>
                <w:rFonts w:ascii="Calibri" w:eastAsia="Calibri" w:hAnsi="Calibri" w:cs="Calibri" w:hint="cs"/>
                <w:sz w:val="22"/>
                <w:szCs w:val="22"/>
                <w:highlight w:val="yellow"/>
                <w:rtl/>
              </w:rPr>
              <w:t>المتبقي</w:t>
            </w:r>
            <w:r w:rsidR="00AE68F3" w:rsidRPr="00AE68F3">
              <w:rPr>
                <w:rFonts w:ascii="Calibri" w:eastAsia="Calibri" w:hAnsi="Calibri" w:cs="Calibri"/>
                <w:sz w:val="22"/>
                <w:szCs w:val="22"/>
                <w:highlight w:val="yellow"/>
                <w:rtl/>
              </w:rPr>
              <w:t xml:space="preserve"> </w:t>
            </w:r>
            <w:r w:rsidR="00AE68F3" w:rsidRPr="00AE68F3">
              <w:rPr>
                <w:rFonts w:ascii="Calibri" w:eastAsia="Calibri" w:hAnsi="Calibri" w:cs="Calibri" w:hint="cs"/>
                <w:sz w:val="22"/>
                <w:szCs w:val="22"/>
                <w:highlight w:val="yellow"/>
                <w:rtl/>
              </w:rPr>
              <w:t>على</w:t>
            </w:r>
            <w:r w:rsidR="00AE68F3" w:rsidRPr="00AE68F3">
              <w:rPr>
                <w:rFonts w:ascii="Calibri" w:eastAsia="Calibri" w:hAnsi="Calibri" w:cs="Calibri"/>
                <w:sz w:val="22"/>
                <w:szCs w:val="22"/>
                <w:highlight w:val="yellow"/>
                <w:rtl/>
              </w:rPr>
              <w:t xml:space="preserve"> </w:t>
            </w:r>
            <w:r w:rsidR="00AE68F3" w:rsidRPr="00AE68F3">
              <w:rPr>
                <w:rFonts w:ascii="Calibri" w:eastAsia="Calibri" w:hAnsi="Calibri" w:cs="Calibri" w:hint="cs"/>
                <w:sz w:val="22"/>
                <w:szCs w:val="22"/>
                <w:highlight w:val="yellow"/>
                <w:rtl/>
              </w:rPr>
              <w:t>انتهائه</w:t>
            </w:r>
            <w:r w:rsidR="00AE68F3" w:rsidRPr="00AE68F3">
              <w:rPr>
                <w:rFonts w:ascii="Calibri" w:eastAsia="Calibri" w:hAnsi="Calibri" w:cs="Calibri"/>
                <w:sz w:val="22"/>
                <w:szCs w:val="22"/>
                <w:highlight w:val="yellow"/>
                <w:rtl/>
              </w:rPr>
              <w:t xml:space="preserve"> </w:t>
            </w:r>
            <w:r w:rsidR="00AE68F3" w:rsidRPr="00AE68F3">
              <w:rPr>
                <w:rFonts w:ascii="Calibri" w:eastAsia="Calibri" w:hAnsi="Calibri" w:cs="Calibri" w:hint="cs"/>
                <w:sz w:val="22"/>
                <w:szCs w:val="22"/>
                <w:highlight w:val="yellow"/>
                <w:rtl/>
              </w:rPr>
              <w:t>ثلاثة</w:t>
            </w:r>
            <w:r w:rsidR="00AE68F3" w:rsidRPr="00AE68F3">
              <w:rPr>
                <w:rFonts w:ascii="Calibri" w:eastAsia="Calibri" w:hAnsi="Calibri" w:cs="Calibri"/>
                <w:sz w:val="22"/>
                <w:szCs w:val="22"/>
                <w:highlight w:val="yellow"/>
                <w:rtl/>
              </w:rPr>
              <w:t xml:space="preserve"> </w:t>
            </w:r>
            <w:r w:rsidR="00AE68F3" w:rsidRPr="00AE68F3">
              <w:rPr>
                <w:rFonts w:ascii="Calibri" w:eastAsia="Calibri" w:hAnsi="Calibri" w:cs="Calibri" w:hint="cs"/>
                <w:sz w:val="22"/>
                <w:szCs w:val="22"/>
                <w:highlight w:val="yellow"/>
                <w:rtl/>
              </w:rPr>
              <w:t>أشهر</w:t>
            </w:r>
            <w:r w:rsidR="00AE68F3">
              <w:rPr>
                <w:rFonts w:ascii="Calibri" w:eastAsia="Calibri" w:hAnsi="Calibri" w:cs="Calibri" w:hint="cs"/>
                <w:sz w:val="22"/>
                <w:szCs w:val="22"/>
                <w:rtl/>
              </w:rPr>
              <w:t>.</w:t>
            </w:r>
          </w:p>
        </w:tc>
      </w:tr>
      <w:tr w:rsidR="2058DEBC" w:rsidRPr="00EA7459" w14:paraId="5D7E879E" w14:textId="77777777" w:rsidTr="67B56BFC">
        <w:trPr>
          <w:trHeight w:val="75"/>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3CE7BFBC" w14:textId="4F8436C4"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Service initiator</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vAlign w:val="bottom"/>
          </w:tcPr>
          <w:p w14:paraId="073B9453" w14:textId="152F285B" w:rsidR="2058DEBC" w:rsidRPr="00EA7459" w:rsidRDefault="2058DEBC" w:rsidP="2058DEBC">
            <w:pPr>
              <w:widowControl w:val="0"/>
              <w:rPr>
                <w:rFonts w:ascii="Calibri" w:eastAsia="Calibri" w:hAnsi="Calibri" w:cs="Calibri"/>
                <w:sz w:val="22"/>
                <w:szCs w:val="22"/>
              </w:rPr>
            </w:pPr>
            <w:r w:rsidRPr="00EA7459">
              <w:rPr>
                <w:rFonts w:ascii="Calibri" w:eastAsia="Calibri" w:hAnsi="Calibri" w:cs="Calibri"/>
                <w:sz w:val="22"/>
                <w:szCs w:val="22"/>
                <w:lang w:val="en"/>
              </w:rPr>
              <w:t xml:space="preserve">Applicant </w:t>
            </w:r>
          </w:p>
        </w:tc>
      </w:tr>
      <w:tr w:rsidR="2058DEBC" w:rsidRPr="00EA7459" w14:paraId="5C97415F" w14:textId="77777777" w:rsidTr="67B56BFC">
        <w:trPr>
          <w:trHeight w:val="255"/>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3A52BFE8" w14:textId="4EE1DBE5"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SERVICE FEES </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1FB7138F" w14:textId="688BE1CC" w:rsidR="2058DEBC" w:rsidRPr="00EA7459" w:rsidRDefault="2058DEBC" w:rsidP="2058DEBC">
            <w:pPr>
              <w:spacing w:line="259" w:lineRule="auto"/>
              <w:rPr>
                <w:rFonts w:ascii="Calibri" w:eastAsia="Calibri" w:hAnsi="Calibri" w:cs="Calibri"/>
                <w:sz w:val="22"/>
                <w:szCs w:val="22"/>
              </w:rPr>
            </w:pPr>
            <w:r w:rsidRPr="00EA7459">
              <w:rPr>
                <w:rFonts w:ascii="Calibri" w:eastAsia="Calibri" w:hAnsi="Calibri" w:cs="Calibri"/>
                <w:sz w:val="22"/>
                <w:szCs w:val="22"/>
                <w:lang w:val="en"/>
              </w:rPr>
              <w:t>Free</w:t>
            </w:r>
          </w:p>
        </w:tc>
      </w:tr>
      <w:tr w:rsidR="2058DEBC" w:rsidRPr="00EA7459" w14:paraId="0A4BCE18" w14:textId="77777777" w:rsidTr="67B56BFC">
        <w:trPr>
          <w:trHeight w:val="585"/>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4C3D8C19" w14:textId="6C7FEF3A"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LICENSE EXPIRATION PERIOD </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39734D6D" w14:textId="1BDB70B3" w:rsidR="2058DEBC" w:rsidRPr="00EA7459" w:rsidRDefault="0ABC6A18" w:rsidP="3362C6D8">
            <w:pPr>
              <w:spacing w:line="259" w:lineRule="auto"/>
              <w:rPr>
                <w:rFonts w:ascii="Calibri" w:eastAsia="Calibri" w:hAnsi="Calibri" w:cs="Calibri"/>
                <w:sz w:val="22"/>
                <w:szCs w:val="22"/>
                <w:lang w:val="en"/>
              </w:rPr>
            </w:pPr>
            <w:r w:rsidRPr="00EA7459">
              <w:rPr>
                <w:rFonts w:ascii="Calibri" w:eastAsia="Calibri" w:hAnsi="Calibri" w:cs="Calibri"/>
                <w:sz w:val="22"/>
                <w:szCs w:val="22"/>
                <w:lang w:val="en"/>
              </w:rPr>
              <w:t>3 Years</w:t>
            </w:r>
          </w:p>
        </w:tc>
      </w:tr>
      <w:tr w:rsidR="2058DEBC" w:rsidRPr="00EA7459" w14:paraId="52016C0A" w14:textId="77777777" w:rsidTr="67B56BFC">
        <w:trPr>
          <w:trHeight w:val="585"/>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0F268CF8" w14:textId="4AF11872" w:rsidR="2058DEBC" w:rsidRPr="00EA7459" w:rsidRDefault="2058DEBC" w:rsidP="2058DEBC">
            <w:pPr>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SLA</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5ADBA886" w14:textId="41716162" w:rsidR="2058DEBC" w:rsidRPr="00EA7459" w:rsidRDefault="2058DEBC" w:rsidP="2058DEBC">
            <w:pPr>
              <w:spacing w:line="259" w:lineRule="auto"/>
              <w:rPr>
                <w:rFonts w:ascii="Calibri" w:eastAsia="Calibri" w:hAnsi="Calibri" w:cs="Calibri"/>
                <w:sz w:val="22"/>
                <w:szCs w:val="22"/>
              </w:rPr>
            </w:pPr>
            <w:r w:rsidRPr="00EA7459">
              <w:rPr>
                <w:rFonts w:ascii="Calibri" w:eastAsia="Calibri" w:hAnsi="Calibri" w:cs="Calibri"/>
                <w:sz w:val="22"/>
                <w:szCs w:val="22"/>
                <w:lang w:val="en"/>
              </w:rPr>
              <w:t>5 Days</w:t>
            </w:r>
          </w:p>
        </w:tc>
      </w:tr>
      <w:tr w:rsidR="2058DEBC" w:rsidRPr="00EA7459" w14:paraId="64218879" w14:textId="77777777" w:rsidTr="67B56BFC">
        <w:trPr>
          <w:trHeight w:val="330"/>
        </w:trPr>
        <w:tc>
          <w:tcPr>
            <w:tcW w:w="1621"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vAlign w:val="center"/>
          </w:tcPr>
          <w:p w14:paraId="72D954E3" w14:textId="67AA18D4"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General rules of work</w:t>
            </w:r>
          </w:p>
        </w:tc>
        <w:tc>
          <w:tcPr>
            <w:tcW w:w="7739"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vAlign w:val="bottom"/>
          </w:tcPr>
          <w:p w14:paraId="722C392B" w14:textId="3FA9DEEC" w:rsidR="2058DEBC" w:rsidRPr="00EA7459" w:rsidRDefault="2058DEBC" w:rsidP="2058DEBC">
            <w:pPr>
              <w:widowControl w:val="0"/>
              <w:rPr>
                <w:rFonts w:ascii="Calibri" w:eastAsia="Calibri" w:hAnsi="Calibri" w:cs="Calibri"/>
                <w:sz w:val="22"/>
                <w:szCs w:val="22"/>
              </w:rPr>
            </w:pPr>
            <w:r w:rsidRPr="00EA7459">
              <w:rPr>
                <w:rFonts w:ascii="Calibri" w:eastAsia="Calibri" w:hAnsi="Calibri" w:cs="Calibri"/>
                <w:sz w:val="22"/>
                <w:szCs w:val="22"/>
                <w:lang w:val="en"/>
              </w:rPr>
              <w:t>BR000</w:t>
            </w:r>
          </w:p>
          <w:p w14:paraId="3C910B82" w14:textId="6359E41D"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disable the “Next” button until all mandatory fields are entered, or files attached. </w:t>
            </w:r>
          </w:p>
          <w:p w14:paraId="1FF259AB" w14:textId="623A6022"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BR001 </w:t>
            </w:r>
          </w:p>
          <w:p w14:paraId="003B4824" w14:textId="13122F93"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enable the “Next” button after all mandatory requirements in the screen are provided. </w:t>
            </w:r>
          </w:p>
          <w:p w14:paraId="5A536D1A" w14:textId="6F82E5C1"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BR002 </w:t>
            </w:r>
          </w:p>
          <w:p w14:paraId="59C52D5D" w14:textId="12256A88"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transfer the user to the previous screen when they click on “Back”. </w:t>
            </w:r>
          </w:p>
          <w:p w14:paraId="00523591" w14:textId="664CCF19"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BR003 </w:t>
            </w:r>
          </w:p>
          <w:p w14:paraId="6E695310" w14:textId="73B210A0"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transfer the user to the introductory page of the service when clicking on “Cancel”. </w:t>
            </w:r>
          </w:p>
          <w:p w14:paraId="05EB705C" w14:textId="0384764D"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BR004 </w:t>
            </w:r>
          </w:p>
          <w:p w14:paraId="58D129F8" w14:textId="27A7C729"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display the following confirmation message when clicked on “Cancel”: </w:t>
            </w:r>
          </w:p>
          <w:p w14:paraId="10F59CBD" w14:textId="4C49B1DA"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“Are you sure you want to close the application?” with Yes and No actions. </w:t>
            </w:r>
          </w:p>
          <w:p w14:paraId="66FC61DE" w14:textId="39DA3524"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BR005 </w:t>
            </w:r>
          </w:p>
          <w:p w14:paraId="00DA74B7" w14:textId="739DE71C"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keep the user in the same application when clicks on No in BR004. </w:t>
            </w:r>
          </w:p>
          <w:p w14:paraId="43945856" w14:textId="39939070"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BR006 </w:t>
            </w:r>
          </w:p>
          <w:p w14:paraId="146862A3" w14:textId="71C0243B"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lastRenderedPageBreak/>
              <w:t xml:space="preserve">System must transfer the user to the introductory page when clicks on Yes in BR004. </w:t>
            </w:r>
          </w:p>
          <w:p w14:paraId="1AB6CCB7" w14:textId="6FE93809"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BR007 </w:t>
            </w:r>
          </w:p>
          <w:p w14:paraId="66BA3713" w14:textId="18D85CF6"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display the following when clicks on “Submit”: </w:t>
            </w:r>
          </w:p>
          <w:p w14:paraId="1620F355" w14:textId="12117ED2"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“Your application has been submitted successfully. Your Application Number is XXXXXX” </w:t>
            </w:r>
          </w:p>
          <w:p w14:paraId="3471BFCB" w14:textId="2D73A330"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BR008 </w:t>
            </w:r>
          </w:p>
          <w:p w14:paraId="754720A7" w14:textId="3D4A6DE5"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generate an Application Number after submitting the application. </w:t>
            </w:r>
          </w:p>
          <w:p w14:paraId="6ABDDEC6" w14:textId="06F0DA0B"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BR009 </w:t>
            </w:r>
          </w:p>
          <w:p w14:paraId="6FCB0F14" w14:textId="310E8CD7"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send SMS to the applicant once the application is submitted successfully. </w:t>
            </w:r>
          </w:p>
          <w:p w14:paraId="3B84AB52" w14:textId="1922B0D0"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BR010</w:t>
            </w:r>
          </w:p>
          <w:p w14:paraId="55BDB5F5" w14:textId="339A8228"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notify the applicant when an application is rejected. </w:t>
            </w:r>
          </w:p>
          <w:p w14:paraId="698DB395" w14:textId="55EBA0DE" w:rsidR="2058DEBC" w:rsidRPr="00EA7459" w:rsidRDefault="2058DEBC" w:rsidP="2058DEBC">
            <w:pPr>
              <w:widowControl w:val="0"/>
              <w:spacing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BR011 </w:t>
            </w:r>
          </w:p>
          <w:p w14:paraId="07EFF8D5" w14:textId="49732DFA" w:rsidR="2058DEBC" w:rsidRPr="00EA7459" w:rsidRDefault="2058DEBC" w:rsidP="085B36D0">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notify the applicant when Application is returned to the applicant. </w:t>
            </w:r>
          </w:p>
          <w:p w14:paraId="0E7A9B36" w14:textId="443932C0" w:rsidR="2058DEBC" w:rsidRPr="00EA7459" w:rsidRDefault="2058DEBC" w:rsidP="085B36D0">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BR012</w:t>
            </w:r>
          </w:p>
          <w:p w14:paraId="3A4CA8E2" w14:textId="1ACFD330" w:rsidR="2058DEBC" w:rsidRPr="00EA7459" w:rsidRDefault="2058DEBC" w:rsidP="085B36D0">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System must notify the applicant when the Application is accepted. </w:t>
            </w:r>
          </w:p>
          <w:p w14:paraId="45D71A3E" w14:textId="26F7A220" w:rsidR="2058DEBC" w:rsidRPr="00EA7459" w:rsidRDefault="2058DEBC" w:rsidP="085B36D0">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BR013</w:t>
            </w:r>
          </w:p>
          <w:p w14:paraId="3112EC2C" w14:textId="243434A9" w:rsidR="2058DEBC" w:rsidRPr="00EA7459" w:rsidRDefault="2058DEBC" w:rsidP="085B36D0">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Applicant can cancel the application if it is in progress state.</w:t>
            </w:r>
            <w:r w:rsidRPr="00EA7459">
              <w:rPr>
                <w:rFonts w:ascii="Calibri" w:eastAsia="Calibri" w:hAnsi="Calibri" w:cs="Calibri"/>
                <w:color w:val="000000" w:themeColor="text1"/>
                <w:sz w:val="22"/>
                <w:szCs w:val="22"/>
              </w:rPr>
              <w:t> </w:t>
            </w:r>
          </w:p>
          <w:p w14:paraId="14E0058C" w14:textId="222BC719" w:rsidR="2058DEBC" w:rsidRPr="00EA7459" w:rsidRDefault="49D4B939" w:rsidP="085B36D0">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BR014</w:t>
            </w:r>
          </w:p>
          <w:p w14:paraId="179C279D" w14:textId="222D81F4" w:rsidR="2058DEBC" w:rsidRPr="00EA7459" w:rsidRDefault="49D4B939" w:rsidP="1D4277F2">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The Inspection Platform will be informed through Open APIs upon the License Generation.</w:t>
            </w:r>
          </w:p>
          <w:p w14:paraId="252F0F44" w14:textId="45CF2552" w:rsidR="2058DEBC" w:rsidRPr="00EA7459" w:rsidRDefault="6CD14EEB" w:rsidP="1D4277F2">
            <w:pPr>
              <w:widowControl w:val="0"/>
              <w:spacing w:after="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BR015</w:t>
            </w:r>
          </w:p>
          <w:p w14:paraId="210BA5D3" w14:textId="1A71E48B" w:rsidR="2058DEBC" w:rsidRPr="00EA7459" w:rsidRDefault="066E5AC9" w:rsidP="085B36D0">
            <w:pPr>
              <w:widowControl w:val="0"/>
              <w:spacing w:after="0" w:line="276" w:lineRule="auto"/>
              <w:rPr>
                <w:rFonts w:ascii="Calibri" w:eastAsia="Calibri" w:hAnsi="Calibri" w:cs="Calibri"/>
                <w:color w:val="000000" w:themeColor="text1"/>
                <w:sz w:val="22"/>
                <w:szCs w:val="22"/>
              </w:rPr>
            </w:pPr>
            <w:r w:rsidRPr="5CCB8BEF">
              <w:rPr>
                <w:rFonts w:ascii="Calibri" w:eastAsia="Calibri" w:hAnsi="Calibri" w:cs="Calibri"/>
                <w:color w:val="000000" w:themeColor="text1"/>
                <w:sz w:val="22"/>
                <w:szCs w:val="22"/>
              </w:rPr>
              <w:t>Renewal of the agricultural record can be done only when the license is less than 3 months away from the expiration</w:t>
            </w:r>
          </w:p>
        </w:tc>
      </w:tr>
    </w:tbl>
    <w:p w14:paraId="6A8B2EDF" w14:textId="7F0C6AEF" w:rsidR="2058DEBC" w:rsidRPr="00EA7459" w:rsidRDefault="2058DEBC" w:rsidP="2058DEBC">
      <w:pPr>
        <w:shd w:val="clear" w:color="auto" w:fill="FFFFFF" w:themeFill="background1"/>
        <w:rPr>
          <w:rFonts w:ascii="Calibri" w:eastAsia="Calibri" w:hAnsi="Calibri" w:cs="Calibri"/>
          <w:color w:val="000000" w:themeColor="text1"/>
          <w:lang w:val="en"/>
        </w:rPr>
      </w:pPr>
    </w:p>
    <w:p w14:paraId="0A5776AA" w14:textId="0E949EF2" w:rsidR="076CEED0" w:rsidRPr="00EA7459" w:rsidRDefault="50C9625A" w:rsidP="009D6B15">
      <w:pPr>
        <w:pStyle w:val="Heading2"/>
        <w:keepNext/>
        <w:keepLines/>
        <w:spacing w:before="120" w:after="120" w:line="259" w:lineRule="auto"/>
      </w:pPr>
      <w:bookmarkStart w:id="15" w:name="_Toc767714859"/>
      <w:commentRangeStart w:id="16"/>
      <w:commentRangeStart w:id="17"/>
      <w:commentRangeStart w:id="18"/>
      <w:r>
        <w:lastRenderedPageBreak/>
        <w:t>Simplified Workflow (To-Be):</w:t>
      </w:r>
      <w:bookmarkEnd w:id="15"/>
      <w:commentRangeEnd w:id="16"/>
      <w:r>
        <w:rPr>
          <w:rStyle w:val="CommentReference"/>
        </w:rPr>
        <w:commentReference w:id="16"/>
      </w:r>
      <w:commentRangeEnd w:id="17"/>
      <w:r w:rsidR="005B4778">
        <w:rPr>
          <w:rStyle w:val="CommentReference"/>
          <w:rFonts w:asciiTheme="minorHAnsi" w:eastAsiaTheme="minorEastAsia" w:hAnsiTheme="minorHAnsi" w:cstheme="minorBidi"/>
          <w:b w:val="0"/>
          <w:bCs w:val="0"/>
          <w:color w:val="auto"/>
          <w:lang w:val="en-US"/>
        </w:rPr>
        <w:commentReference w:id="17"/>
      </w:r>
      <w:commentRangeEnd w:id="18"/>
      <w:r w:rsidR="00FB0C84">
        <w:rPr>
          <w:rStyle w:val="CommentReference"/>
          <w:rFonts w:asciiTheme="minorHAnsi" w:eastAsiaTheme="minorEastAsia" w:hAnsiTheme="minorHAnsi" w:cstheme="minorBidi"/>
          <w:b w:val="0"/>
          <w:bCs w:val="0"/>
          <w:color w:val="auto"/>
          <w:lang w:val="en-US"/>
        </w:rPr>
        <w:commentReference w:id="18"/>
      </w:r>
    </w:p>
    <w:p w14:paraId="28A86C25" w14:textId="3BFE413D" w:rsidR="076CEED0" w:rsidRPr="00EA7459" w:rsidRDefault="529B0A31" w:rsidP="18299387">
      <w:pPr>
        <w:keepNext/>
        <w:keepLines/>
        <w:spacing w:before="120" w:after="120" w:line="259" w:lineRule="auto"/>
      </w:pPr>
      <w:r>
        <w:rPr>
          <w:noProof/>
        </w:rPr>
        <w:drawing>
          <wp:inline distT="0" distB="0" distL="0" distR="0" wp14:anchorId="39FDE513" wp14:editId="3F5CBA1F">
            <wp:extent cx="6410325" cy="5029200"/>
            <wp:effectExtent l="0" t="0" r="0" b="0"/>
            <wp:docPr id="2132820672" name="Picture 213282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10325" cy="5029200"/>
                    </a:xfrm>
                    <a:prstGeom prst="rect">
                      <a:avLst/>
                    </a:prstGeom>
                  </pic:spPr>
                </pic:pic>
              </a:graphicData>
            </a:graphic>
          </wp:inline>
        </w:drawing>
      </w:r>
    </w:p>
    <w:p w14:paraId="58659DB6" w14:textId="7DC0C7C2" w:rsidR="076CEED0" w:rsidRPr="00EA7459" w:rsidRDefault="50C9625A" w:rsidP="009D6B15">
      <w:pPr>
        <w:pStyle w:val="Heading2"/>
        <w:keepNext/>
        <w:keepLines/>
        <w:spacing w:before="120" w:after="120" w:line="259" w:lineRule="auto"/>
      </w:pPr>
      <w:r>
        <w:rPr>
          <w:noProof/>
          <w:lang w:val="en-US" w:eastAsia="en-US"/>
        </w:rPr>
        <w:lastRenderedPageBreak/>
        <w:drawing>
          <wp:inline distT="0" distB="0" distL="0" distR="0" wp14:anchorId="78D74970" wp14:editId="688A9B6C">
            <wp:extent cx="5943600" cy="6086475"/>
            <wp:effectExtent l="0" t="0" r="0" b="0"/>
            <wp:docPr id="677326332" name="Picture 67732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3263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086475"/>
                    </a:xfrm>
                    <a:prstGeom prst="rect">
                      <a:avLst/>
                    </a:prstGeom>
                  </pic:spPr>
                </pic:pic>
              </a:graphicData>
            </a:graphic>
          </wp:inline>
        </w:drawing>
      </w:r>
      <w:r>
        <w:br/>
      </w:r>
    </w:p>
    <w:p w14:paraId="4030C24F" w14:textId="0F14E7C8" w:rsidR="2058DEBC" w:rsidRPr="00EA7459" w:rsidRDefault="2058DEBC">
      <w:pPr>
        <w:rPr>
          <w:rFonts w:ascii="Calibri" w:hAnsi="Calibri" w:cs="Calibri"/>
        </w:rPr>
      </w:pPr>
      <w:r w:rsidRPr="00EA7459">
        <w:rPr>
          <w:rFonts w:ascii="Calibri" w:hAnsi="Calibri" w:cs="Calibri"/>
        </w:rPr>
        <w:br w:type="page"/>
      </w:r>
    </w:p>
    <w:p w14:paraId="58F347AA" w14:textId="3BBA9679" w:rsidR="32C3D176" w:rsidRPr="00EA7459" w:rsidRDefault="32C3D176" w:rsidP="68F3EADA">
      <w:pPr>
        <w:pStyle w:val="Heading2"/>
        <w:keepNext/>
        <w:keepLines/>
        <w:spacing w:before="120" w:after="120" w:line="259" w:lineRule="auto"/>
        <w:rPr>
          <w:lang w:val="en-US"/>
        </w:rPr>
      </w:pPr>
      <w:bookmarkStart w:id="19" w:name="_Toc2002655747"/>
      <w:r w:rsidRPr="00EA7459">
        <w:lastRenderedPageBreak/>
        <w:t>List of the service use cases:</w:t>
      </w:r>
      <w:bookmarkEnd w:id="19"/>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200"/>
        <w:gridCol w:w="2947"/>
        <w:gridCol w:w="3332"/>
        <w:gridCol w:w="1881"/>
      </w:tblGrid>
      <w:tr w:rsidR="2058DEBC" w:rsidRPr="00EA7459" w14:paraId="3702E1EE" w14:textId="77777777" w:rsidTr="67B56BFC">
        <w:trPr>
          <w:trHeight w:val="720"/>
        </w:trPr>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top w:w="30" w:type="dxa"/>
              <w:left w:w="30" w:type="dxa"/>
              <w:bottom w:w="30" w:type="dxa"/>
              <w:right w:w="30" w:type="dxa"/>
            </w:tcMar>
          </w:tcPr>
          <w:p w14:paraId="0F028ABC" w14:textId="23D56AAB" w:rsidR="2058DEBC" w:rsidRPr="00EA7459" w:rsidRDefault="2058DEBC" w:rsidP="2058DEBC">
            <w:pPr>
              <w:widowControl w:val="0"/>
              <w:pBdr>
                <w:top w:val="nil"/>
                <w:left w:val="nil"/>
                <w:bottom w:val="nil"/>
                <w:right w:val="nil"/>
                <w:between w:val="nil"/>
              </w:pBdr>
              <w:spacing w:line="276" w:lineRule="auto"/>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 reference</w:t>
            </w:r>
          </w:p>
        </w:tc>
        <w:tc>
          <w:tcPr>
            <w:tcW w:w="2947"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BF8F00"/>
            <w:tcMar>
              <w:top w:w="30" w:type="dxa"/>
              <w:left w:w="30" w:type="dxa"/>
              <w:bottom w:w="30" w:type="dxa"/>
              <w:right w:w="30" w:type="dxa"/>
            </w:tcMar>
          </w:tcPr>
          <w:p w14:paraId="6DA9D22F" w14:textId="13D16496" w:rsidR="2058DEBC" w:rsidRPr="00EA7459" w:rsidRDefault="2058DEBC" w:rsidP="2058DEBC">
            <w:pPr>
              <w:widowControl w:val="0"/>
              <w:spacing w:line="259" w:lineRule="auto"/>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 Case</w:t>
            </w:r>
          </w:p>
        </w:tc>
        <w:tc>
          <w:tcPr>
            <w:tcW w:w="333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BF8F00"/>
            <w:tcMar>
              <w:top w:w="30" w:type="dxa"/>
              <w:left w:w="30" w:type="dxa"/>
              <w:bottom w:w="30" w:type="dxa"/>
              <w:right w:w="30" w:type="dxa"/>
            </w:tcMar>
          </w:tcPr>
          <w:p w14:paraId="4DD1BD36" w14:textId="1A4F700C" w:rsidR="2058DEBC" w:rsidRPr="00EA7459" w:rsidRDefault="2058DEBC" w:rsidP="2058DEBC">
            <w:pPr>
              <w:spacing w:line="259" w:lineRule="auto"/>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Description</w:t>
            </w:r>
          </w:p>
        </w:tc>
        <w:tc>
          <w:tcPr>
            <w:tcW w:w="1881"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BF8F00"/>
            <w:tcMar>
              <w:top w:w="30" w:type="dxa"/>
              <w:left w:w="30" w:type="dxa"/>
              <w:bottom w:w="30" w:type="dxa"/>
              <w:right w:w="30" w:type="dxa"/>
            </w:tcMar>
          </w:tcPr>
          <w:p w14:paraId="415D2E7E" w14:textId="6D1F09DB" w:rsidR="2058DEBC" w:rsidRPr="00EA7459" w:rsidRDefault="2058DEBC" w:rsidP="2058DEBC">
            <w:pPr>
              <w:widowControl w:val="0"/>
              <w:jc w:val="cente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Job title (applicant)</w:t>
            </w:r>
          </w:p>
        </w:tc>
      </w:tr>
      <w:tr w:rsidR="2058DEBC" w:rsidRPr="00EA7459" w14:paraId="18A9939D"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6AAEA698" w14:textId="6D633C22" w:rsidR="2058DEBC" w:rsidRPr="00EA7459" w:rsidRDefault="2058DEBC" w:rsidP="2058DEBC">
            <w:pPr>
              <w:widowControl w:val="0"/>
              <w:rPr>
                <w:rFonts w:ascii="Calibri" w:eastAsia="Calibri" w:hAnsi="Calibri" w:cs="Calibri"/>
                <w:sz w:val="22"/>
                <w:szCs w:val="22"/>
              </w:rPr>
            </w:pPr>
            <w:r w:rsidRPr="00EA7459">
              <w:rPr>
                <w:rFonts w:ascii="Calibri" w:eastAsia="Calibri" w:hAnsi="Calibri" w:cs="Calibri"/>
                <w:sz w:val="22"/>
                <w:szCs w:val="22"/>
                <w:lang w:val="en"/>
              </w:rPr>
              <w:t>UC-01</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01455186" w14:textId="6400A1C3" w:rsidR="2058DEBC" w:rsidRPr="00EA7459" w:rsidRDefault="2058DEBC" w:rsidP="2058DEBC">
            <w:pPr>
              <w:widowControl w:val="0"/>
              <w:rPr>
                <w:rFonts w:ascii="Calibri" w:eastAsia="Calibri" w:hAnsi="Calibri" w:cs="Calibri"/>
                <w:sz w:val="22"/>
                <w:szCs w:val="22"/>
              </w:rPr>
            </w:pPr>
            <w:r w:rsidRPr="00EA7459">
              <w:rPr>
                <w:rFonts w:ascii="Calibri" w:eastAsia="Calibri" w:hAnsi="Calibri" w:cs="Calibri"/>
                <w:sz w:val="22"/>
                <w:szCs w:val="22"/>
                <w:lang w:val="en"/>
              </w:rPr>
              <w:t xml:space="preserve">As an applicant, I want to apply for the </w:t>
            </w:r>
            <w:r w:rsidR="3F90FE3E" w:rsidRPr="00EA7459">
              <w:rPr>
                <w:rFonts w:ascii="Calibri" w:eastAsia="Calibri" w:hAnsi="Calibri" w:cs="Calibri"/>
                <w:sz w:val="22"/>
                <w:szCs w:val="22"/>
                <w:lang w:val="en"/>
              </w:rPr>
              <w:t>Agricultural Record.</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14E1D2B5" w14:textId="2B38B0DB" w:rsidR="3F90FE3E" w:rsidRPr="00EA7459" w:rsidRDefault="73A37047" w:rsidP="710B7520">
            <w:pPr>
              <w:rPr>
                <w:rFonts w:ascii="Calibri" w:eastAsia="Calibri" w:hAnsi="Calibri" w:cs="Calibri"/>
                <w:sz w:val="22"/>
                <w:szCs w:val="22"/>
              </w:rPr>
            </w:pPr>
            <w:r w:rsidRPr="00EA7459">
              <w:rPr>
                <w:rFonts w:ascii="Calibri" w:eastAsia="Calibri" w:hAnsi="Calibri" w:cs="Calibri"/>
                <w:sz w:val="22"/>
                <w:szCs w:val="22"/>
              </w:rPr>
              <w:t xml:space="preserve">The applicant wants to apply for the </w:t>
            </w:r>
            <w:r w:rsidR="2324D8A1" w:rsidRPr="00EA7459">
              <w:rPr>
                <w:rFonts w:ascii="Calibri" w:eastAsia="Calibri" w:hAnsi="Calibri" w:cs="Calibri"/>
                <w:sz w:val="22"/>
                <w:szCs w:val="22"/>
              </w:rPr>
              <w:t>Renewal of Agricultural Record</w:t>
            </w:r>
            <w:r w:rsidRPr="00EA7459">
              <w:rPr>
                <w:rFonts w:ascii="Calibri" w:eastAsia="Calibri" w:hAnsi="Calibri" w:cs="Calibri"/>
                <w:sz w:val="22"/>
                <w:szCs w:val="22"/>
              </w:rPr>
              <w:t xml:space="preserve"> where they fill out the application form and proceed with the approval flow.</w:t>
            </w: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36BB9987" w14:textId="09CB9604" w:rsidR="2058DEBC" w:rsidRPr="00EA7459" w:rsidRDefault="2058DEBC" w:rsidP="2058DEBC">
            <w:pPr>
              <w:widowControl w:val="0"/>
              <w:rPr>
                <w:rFonts w:ascii="Calibri" w:eastAsia="Calibri" w:hAnsi="Calibri" w:cs="Calibri"/>
                <w:sz w:val="22"/>
                <w:szCs w:val="22"/>
              </w:rPr>
            </w:pPr>
            <w:r w:rsidRPr="00EA7459">
              <w:rPr>
                <w:rFonts w:ascii="Calibri" w:eastAsia="Calibri" w:hAnsi="Calibri" w:cs="Calibri"/>
                <w:sz w:val="22"/>
                <w:szCs w:val="22"/>
                <w:lang w:val="en"/>
              </w:rPr>
              <w:t>Applicant</w:t>
            </w:r>
          </w:p>
        </w:tc>
      </w:tr>
      <w:tr w:rsidR="2058DEBC" w:rsidRPr="00EA7459" w14:paraId="663626E5"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7B2BA3E4" w14:textId="1875291E"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UC-02</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61E199B3" w14:textId="4B9F8A51"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As an applicant, I want to review the Application summary. </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2E7F3E54" w14:textId="0FA13730"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applicant desires the ability to review a summary of their permit application. This feature provides a concise overview of the submitted Application, ensuring clarity and transparency throughout the process.</w:t>
            </w: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4C7E215C" w14:textId="4334D460"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Applicant</w:t>
            </w:r>
          </w:p>
        </w:tc>
      </w:tr>
      <w:tr w:rsidR="2058DEBC" w:rsidRPr="00EA7459" w14:paraId="3C04E621"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0AE419D4" w14:textId="17B31459"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UC-03</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685AD02C" w14:textId="4B951974"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As an applicant. I want to review the return Application so I can take the necessary action. </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3A4F05F1" w14:textId="3CE315B0"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As an applicant, the user wants to examine the details of a returned Application, allowing them to understand the reasons behind the return and take the necessary corrective actions.</w:t>
            </w: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5E38A77F" w14:textId="761B9EF9"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Applicant</w:t>
            </w:r>
          </w:p>
        </w:tc>
      </w:tr>
      <w:tr w:rsidR="2058DEBC" w:rsidRPr="00EA7459" w14:paraId="7562F7CD"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2B361DBB" w14:textId="1860E39C" w:rsidR="2058DEBC" w:rsidRPr="00EA7459" w:rsidRDefault="2058DEBC" w:rsidP="2058DEBC">
            <w:pPr>
              <w:widowControl w:val="0"/>
              <w:spacing w:before="100" w:after="200" w:line="276"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UC-04</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496AF4D2" w14:textId="0C913101" w:rsidR="2058DEBC" w:rsidRPr="00EA7459" w:rsidRDefault="2058DEBC" w:rsidP="2058DEBC">
            <w:pPr>
              <w:widowControl w:val="0"/>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As the L &amp; P Specialist, I want to review the application submitted by the applicant in order to take a decision</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2065B2EA" w14:textId="1B126F4D" w:rsidR="2058DEBC" w:rsidRPr="00EA7459" w:rsidRDefault="2058DEBC" w:rsidP="2058DEBC">
            <w:pPr>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Licensing and Permitting Specialist intends to review the application submitted by the applicant. This step is crucial for the specialist to make an informed decision regarding the approval or rejection of the application.</w:t>
            </w: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5D6544D5" w14:textId="3CA087E7" w:rsidR="2058DEBC" w:rsidRPr="00EA7459" w:rsidRDefault="2058DEBC" w:rsidP="2058DEBC">
            <w:pPr>
              <w:widowControl w:val="0"/>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 &amp; P Specialist</w:t>
            </w:r>
          </w:p>
        </w:tc>
      </w:tr>
      <w:tr w:rsidR="2058DEBC" w:rsidRPr="00EA7459" w14:paraId="3CC5FECA"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1579400E" w14:textId="4789623A" w:rsidR="798ED509" w:rsidRPr="00EA7459" w:rsidRDefault="798ED509" w:rsidP="2058DEBC">
            <w:pPr>
              <w:spacing w:line="276" w:lineRule="auto"/>
              <w:jc w:val="center"/>
              <w:rPr>
                <w:rFonts w:ascii="Calibri" w:eastAsia="Calibri" w:hAnsi="Calibri" w:cs="Calibri"/>
                <w:color w:val="000000" w:themeColor="text1"/>
                <w:sz w:val="22"/>
                <w:szCs w:val="22"/>
                <w:lang w:val="en"/>
              </w:rPr>
            </w:pPr>
            <w:r w:rsidRPr="00EA7459">
              <w:rPr>
                <w:rFonts w:ascii="Calibri" w:eastAsia="Calibri" w:hAnsi="Calibri" w:cs="Calibri"/>
                <w:color w:val="000000" w:themeColor="text1"/>
                <w:sz w:val="22"/>
                <w:szCs w:val="22"/>
                <w:lang w:val="en"/>
              </w:rPr>
              <w:t>UC-05</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3694554D" w14:textId="6071C913" w:rsidR="798ED509" w:rsidRPr="00EA7459" w:rsidRDefault="798ED509" w:rsidP="2058DEBC">
            <w:pPr>
              <w:spacing w:line="276" w:lineRule="auto"/>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t xml:space="preserve">As the </w:t>
            </w:r>
            <w:r w:rsidR="4B3E91AD" w:rsidRPr="67B56BFC">
              <w:rPr>
                <w:rFonts w:ascii="Calibri" w:eastAsia="Calibri" w:hAnsi="Calibri" w:cs="Calibri"/>
                <w:color w:val="000000" w:themeColor="text1"/>
                <w:sz w:val="22"/>
                <w:szCs w:val="22"/>
                <w:lang w:val="en"/>
              </w:rPr>
              <w:t>Agriculture Relation and Market Management Manager</w:t>
            </w:r>
            <w:r w:rsidRPr="67B56BFC">
              <w:rPr>
                <w:rFonts w:ascii="Calibri" w:eastAsia="Calibri" w:hAnsi="Calibri" w:cs="Calibri"/>
                <w:color w:val="000000" w:themeColor="text1"/>
                <w:sz w:val="22"/>
                <w:szCs w:val="22"/>
                <w:lang w:val="en"/>
              </w:rPr>
              <w:t>, I want to review the application accepted by L&amp;P Specialist.</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67EBBF0F" w14:textId="0A75F373" w:rsidR="798ED509" w:rsidRPr="00EA7459" w:rsidRDefault="798ED509" w:rsidP="2058DEBC">
            <w:pPr>
              <w:spacing w:before="100" w:after="200" w:line="276" w:lineRule="auto"/>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The </w:t>
            </w:r>
            <w:r w:rsidR="71EC0D16" w:rsidRPr="67B56BFC">
              <w:rPr>
                <w:rFonts w:ascii="Calibri" w:eastAsia="Calibri" w:hAnsi="Calibri" w:cs="Calibri"/>
                <w:color w:val="000000" w:themeColor="text1"/>
                <w:sz w:val="22"/>
                <w:szCs w:val="22"/>
                <w:lang w:val="en"/>
              </w:rPr>
              <w:t>Agriculture Relation and Market Management Manager</w:t>
            </w:r>
            <w:r w:rsidR="002A65AE">
              <w:rPr>
                <w:rFonts w:ascii="Calibri" w:eastAsia="Calibri" w:hAnsi="Calibri" w:cs="Calibri"/>
                <w:color w:val="000000" w:themeColor="text1"/>
                <w:sz w:val="22"/>
                <w:szCs w:val="22"/>
                <w:lang w:val="en"/>
              </w:rPr>
              <w:t xml:space="preserve"> </w:t>
            </w:r>
            <w:r w:rsidRPr="67B56BFC">
              <w:rPr>
                <w:rFonts w:ascii="Calibri" w:eastAsia="Calibri" w:hAnsi="Calibri" w:cs="Calibri"/>
                <w:color w:val="000000" w:themeColor="text1"/>
                <w:sz w:val="22"/>
                <w:szCs w:val="22"/>
                <w:lang w:val="en"/>
              </w:rPr>
              <w:t>intends to review the application submitted by the applicant. This step is crucial for the specialist to make an informed decision regarding the approval or rejection of the application.</w:t>
            </w:r>
          </w:p>
          <w:p w14:paraId="159BFC07" w14:textId="6F508A84" w:rsidR="2058DEBC" w:rsidRPr="00EA7459" w:rsidRDefault="2058DEBC" w:rsidP="2058DEBC">
            <w:pPr>
              <w:spacing w:line="276" w:lineRule="auto"/>
              <w:rPr>
                <w:rFonts w:ascii="Calibri" w:eastAsia="Calibri" w:hAnsi="Calibri" w:cs="Calibri"/>
                <w:color w:val="000000" w:themeColor="text1"/>
                <w:sz w:val="22"/>
                <w:szCs w:val="22"/>
                <w:lang w:val="en"/>
              </w:rPr>
            </w:pP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7525B797" w14:textId="46AAB211" w:rsidR="798ED509" w:rsidRPr="00EA7459" w:rsidRDefault="4B3E91AD" w:rsidP="2058DEBC">
            <w:pPr>
              <w:spacing w:line="276" w:lineRule="auto"/>
              <w:rPr>
                <w:rFonts w:ascii="Calibri" w:eastAsia="Calibri" w:hAnsi="Calibri" w:cs="Calibri"/>
                <w:color w:val="000000" w:themeColor="text1"/>
                <w:sz w:val="22"/>
                <w:szCs w:val="22"/>
                <w:lang w:val="en"/>
              </w:rPr>
            </w:pPr>
            <w:commentRangeStart w:id="20"/>
            <w:commentRangeStart w:id="21"/>
            <w:r w:rsidRPr="67B56BFC">
              <w:rPr>
                <w:rFonts w:ascii="Calibri" w:eastAsia="Calibri" w:hAnsi="Calibri" w:cs="Calibri"/>
                <w:color w:val="000000" w:themeColor="text1"/>
                <w:sz w:val="22"/>
                <w:szCs w:val="22"/>
                <w:lang w:val="en"/>
              </w:rPr>
              <w:lastRenderedPageBreak/>
              <w:t>Agriculture Relation and Market Management Manager</w:t>
            </w:r>
            <w:commentRangeEnd w:id="20"/>
            <w:r w:rsidR="798ED509">
              <w:rPr>
                <w:rStyle w:val="CommentReference"/>
              </w:rPr>
              <w:commentReference w:id="20"/>
            </w:r>
            <w:commentRangeEnd w:id="21"/>
            <w:r w:rsidR="00836F02">
              <w:rPr>
                <w:rStyle w:val="CommentReference"/>
              </w:rPr>
              <w:commentReference w:id="21"/>
            </w:r>
          </w:p>
        </w:tc>
      </w:tr>
      <w:tr w:rsidR="2058DEBC" w:rsidRPr="00EA7459" w14:paraId="0AF168F9"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4EF9C4EB" w14:textId="64D11497" w:rsidR="798ED509" w:rsidRPr="00EA7459" w:rsidRDefault="798ED509" w:rsidP="2058DEBC">
            <w:pPr>
              <w:spacing w:line="276" w:lineRule="auto"/>
              <w:jc w:val="center"/>
              <w:rPr>
                <w:rFonts w:ascii="Calibri" w:eastAsia="Calibri" w:hAnsi="Calibri" w:cs="Calibri"/>
                <w:color w:val="000000" w:themeColor="text1"/>
                <w:sz w:val="22"/>
                <w:szCs w:val="22"/>
                <w:lang w:val="en"/>
              </w:rPr>
            </w:pPr>
            <w:r w:rsidRPr="00EA7459">
              <w:rPr>
                <w:rFonts w:ascii="Calibri" w:eastAsia="Calibri" w:hAnsi="Calibri" w:cs="Calibri"/>
                <w:color w:val="000000" w:themeColor="text1"/>
                <w:sz w:val="22"/>
                <w:szCs w:val="22"/>
                <w:lang w:val="en"/>
              </w:rPr>
              <w:t>UC-06</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41719E52" w14:textId="66227DEA" w:rsidR="2058DEBC" w:rsidRPr="00EA7459" w:rsidRDefault="2058DEBC" w:rsidP="2058DEBC">
            <w:pPr>
              <w:spacing w:line="276" w:lineRule="auto"/>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t xml:space="preserve">As the COO, I want to provide a final decision to the application that has been Accepted by the </w:t>
            </w:r>
            <w:r w:rsidR="4B3E91AD" w:rsidRPr="67B56BFC">
              <w:rPr>
                <w:rFonts w:ascii="Calibri" w:eastAsia="Calibri" w:hAnsi="Calibri" w:cs="Calibri"/>
                <w:color w:val="000000" w:themeColor="text1"/>
                <w:sz w:val="22"/>
                <w:szCs w:val="22"/>
                <w:lang w:val="en"/>
              </w:rPr>
              <w:t>Agriculture Relation and Market Management Manager</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02D36915" w14:textId="6EE0B960" w:rsidR="2058DEBC" w:rsidRPr="00EA7459" w:rsidRDefault="2058DEBC" w:rsidP="2058DEBC">
            <w:pPr>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Description: COO will take the final decision on application if the license should be issued or not </w:t>
            </w: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29314BF6" w14:textId="57EA7CA2" w:rsidR="2058DEBC" w:rsidRPr="00EA7459" w:rsidRDefault="2058DEBC" w:rsidP="2058DEBC">
            <w:pPr>
              <w:widowControl w:val="0"/>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COO</w:t>
            </w:r>
          </w:p>
        </w:tc>
      </w:tr>
      <w:tr w:rsidR="2058DEBC" w:rsidRPr="00EA7459" w14:paraId="20FFF349"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79FAD6F3" w14:textId="65AE1F45" w:rsidR="2058DEBC" w:rsidRPr="00EA7459" w:rsidRDefault="2058DEBC" w:rsidP="2058DEBC">
            <w:pPr>
              <w:widowControl w:val="0"/>
              <w:spacing w:before="100" w:after="200" w:line="276"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UC-07</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3E46E490" w14:textId="490F2403" w:rsidR="2058DEBC" w:rsidRPr="00EA7459" w:rsidRDefault="2058DEBC" w:rsidP="710B7520">
            <w:pPr>
              <w:spacing w:line="276" w:lineRule="auto"/>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rPr>
              <w:t xml:space="preserve">As the L&amp;P specialist, I want to validate the rejection on the Application rejected by the </w:t>
            </w:r>
            <w:r w:rsidR="4B3E91AD" w:rsidRPr="67B56BFC">
              <w:rPr>
                <w:rFonts w:ascii="Calibri" w:eastAsia="Calibri" w:hAnsi="Calibri" w:cs="Calibri"/>
                <w:color w:val="000000" w:themeColor="text1"/>
                <w:sz w:val="22"/>
                <w:szCs w:val="22"/>
              </w:rPr>
              <w:t>Agriculture Relation and Market Management Manager</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25060553" w14:textId="799751CE" w:rsidR="2058DEBC" w:rsidRPr="00EA7459" w:rsidRDefault="2058DEBC" w:rsidP="2058DEBC">
            <w:pPr>
              <w:spacing w:line="276" w:lineRule="auto"/>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Description: L&amp;P specialist will review the rejected application from </w:t>
            </w:r>
            <w:r w:rsidR="71EC0D16" w:rsidRPr="67B56BFC">
              <w:rPr>
                <w:rFonts w:ascii="Calibri" w:eastAsia="Calibri" w:hAnsi="Calibri" w:cs="Calibri"/>
                <w:color w:val="000000" w:themeColor="text1"/>
                <w:sz w:val="22"/>
                <w:szCs w:val="22"/>
                <w:lang w:val="en"/>
              </w:rPr>
              <w:t>Agriculture Relation and Market Management Manager</w:t>
            </w:r>
            <w:r w:rsidR="005B4778">
              <w:rPr>
                <w:rFonts w:ascii="Calibri" w:eastAsia="Calibri" w:hAnsi="Calibri" w:cs="Calibri"/>
                <w:color w:val="000000" w:themeColor="text1"/>
                <w:sz w:val="22"/>
                <w:szCs w:val="22"/>
                <w:lang w:val="en"/>
              </w:rPr>
              <w:t xml:space="preserve"> </w:t>
            </w:r>
            <w:r w:rsidRPr="67B56BFC">
              <w:rPr>
                <w:rFonts w:ascii="Calibri" w:eastAsia="Calibri" w:hAnsi="Calibri" w:cs="Calibri"/>
                <w:color w:val="000000" w:themeColor="text1"/>
                <w:sz w:val="22"/>
                <w:szCs w:val="22"/>
                <w:lang w:val="en"/>
              </w:rPr>
              <w:t xml:space="preserve">and will make his comments and will be able to send back to </w:t>
            </w:r>
            <w:r w:rsidR="71EC0D16" w:rsidRPr="67B56BFC">
              <w:rPr>
                <w:rFonts w:ascii="Calibri" w:eastAsia="Calibri" w:hAnsi="Calibri" w:cs="Calibri"/>
                <w:color w:val="000000" w:themeColor="text1"/>
                <w:sz w:val="22"/>
                <w:szCs w:val="22"/>
                <w:lang w:val="en"/>
              </w:rPr>
              <w:t>Agriculture Relation and Market Management Manager</w:t>
            </w:r>
            <w:r w:rsidR="005B4778">
              <w:rPr>
                <w:rFonts w:ascii="Calibri" w:eastAsia="Calibri" w:hAnsi="Calibri" w:cs="Calibri"/>
                <w:color w:val="000000" w:themeColor="text1"/>
                <w:sz w:val="22"/>
                <w:szCs w:val="22"/>
                <w:lang w:val="en"/>
              </w:rPr>
              <w:t xml:space="preserve"> </w:t>
            </w:r>
            <w:r w:rsidRPr="67B56BFC">
              <w:rPr>
                <w:rFonts w:ascii="Calibri" w:eastAsia="Calibri" w:hAnsi="Calibri" w:cs="Calibri"/>
                <w:color w:val="000000" w:themeColor="text1"/>
                <w:sz w:val="22"/>
                <w:szCs w:val="22"/>
                <w:lang w:val="en"/>
              </w:rPr>
              <w:t xml:space="preserve">for further process </w:t>
            </w: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6A230C6B" w14:textId="40DA0DAC" w:rsidR="2058DEBC" w:rsidRPr="00EA7459" w:rsidRDefault="2058DEBC" w:rsidP="2058DEBC">
            <w:pPr>
              <w:widowControl w:val="0"/>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L&amp;P specialist</w:t>
            </w:r>
          </w:p>
        </w:tc>
      </w:tr>
      <w:tr w:rsidR="2058DEBC" w:rsidRPr="00EA7459" w14:paraId="7B508922" w14:textId="77777777" w:rsidTr="67B56BFC">
        <w:trPr>
          <w:trHeight w:val="1035"/>
        </w:trPr>
        <w:tc>
          <w:tcPr>
            <w:tcW w:w="120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30" w:type="dxa"/>
              <w:bottom w:w="30" w:type="dxa"/>
              <w:right w:w="30" w:type="dxa"/>
            </w:tcMar>
          </w:tcPr>
          <w:p w14:paraId="5C67DF48" w14:textId="17F9076B" w:rsidR="2058DEBC" w:rsidRPr="00EA7459" w:rsidRDefault="2058DEBC" w:rsidP="2058DEBC">
            <w:pPr>
              <w:widowControl w:val="0"/>
              <w:spacing w:before="100" w:after="200" w:line="276"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UC-08</w:t>
            </w:r>
          </w:p>
        </w:tc>
        <w:tc>
          <w:tcPr>
            <w:tcW w:w="2947"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03B47D12" w14:textId="47C15267" w:rsidR="2058DEBC" w:rsidRPr="00EA7459" w:rsidRDefault="2058DEBC" w:rsidP="2058DEBC">
            <w:pPr>
              <w:widowControl w:val="0"/>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As the L&amp;P specialist, I want to validate the rejection on the Application rejected by the COO</w:t>
            </w:r>
          </w:p>
        </w:tc>
        <w:tc>
          <w:tcPr>
            <w:tcW w:w="3332"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21C73DB1" w14:textId="66F35D31" w:rsidR="2058DEBC" w:rsidRPr="00EA7459" w:rsidRDefault="2058DEBC" w:rsidP="2058DEBC">
            <w:pPr>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Description: L&amp;P specialist will review the rejected application from COO and will make his comments and will be able to send back to COO for further process </w:t>
            </w:r>
          </w:p>
        </w:tc>
        <w:tc>
          <w:tcPr>
            <w:tcW w:w="1881" w:type="dxa"/>
            <w:tcBorders>
              <w:top w:val="single" w:sz="6" w:space="0" w:color="CCCCCC"/>
              <w:left w:val="single" w:sz="6" w:space="0" w:color="CCCCCC"/>
              <w:bottom w:val="single" w:sz="6" w:space="0" w:color="000000" w:themeColor="text1"/>
              <w:right w:val="single" w:sz="6" w:space="0" w:color="000000" w:themeColor="text1"/>
            </w:tcBorders>
            <w:tcMar>
              <w:top w:w="30" w:type="dxa"/>
              <w:left w:w="30" w:type="dxa"/>
              <w:bottom w:w="30" w:type="dxa"/>
              <w:right w:w="30" w:type="dxa"/>
            </w:tcMar>
          </w:tcPr>
          <w:p w14:paraId="340F1050" w14:textId="7A9256AB" w:rsidR="2058DEBC" w:rsidRPr="00EA7459" w:rsidRDefault="2058DEBC" w:rsidP="2058DEBC">
            <w:pPr>
              <w:widowControl w:val="0"/>
              <w:spacing w:before="100" w:after="200" w:line="276"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L&amp;P specialist</w:t>
            </w:r>
          </w:p>
        </w:tc>
      </w:tr>
    </w:tbl>
    <w:p w14:paraId="02CC0978" w14:textId="6F731C95" w:rsidR="2058DEBC" w:rsidRPr="00EA7459" w:rsidRDefault="2058DEBC" w:rsidP="2058DEBC">
      <w:pPr>
        <w:shd w:val="clear" w:color="auto" w:fill="FFFFFF" w:themeFill="background1"/>
        <w:rPr>
          <w:rFonts w:ascii="Calibri" w:hAnsi="Calibri" w:cs="Calibri"/>
        </w:rPr>
      </w:pPr>
    </w:p>
    <w:p w14:paraId="03DCF62F" w14:textId="27CB9A56" w:rsidR="2D176462" w:rsidRPr="00EA7459" w:rsidRDefault="2D176462" w:rsidP="68F3EADA">
      <w:pPr>
        <w:pStyle w:val="Heading2"/>
        <w:keepNext/>
        <w:keepLines/>
        <w:spacing w:line="276" w:lineRule="auto"/>
        <w:rPr>
          <w:rFonts w:eastAsia="Calibri Light"/>
          <w:lang w:val="en-US"/>
        </w:rPr>
      </w:pPr>
      <w:bookmarkStart w:id="22" w:name="_Toc1423586297"/>
      <w:r w:rsidRPr="00EA7459">
        <w:rPr>
          <w:rFonts w:eastAsia="Calibri Light"/>
          <w:lang w:val="en-US"/>
        </w:rPr>
        <w:t>Integrations required for Service</w:t>
      </w:r>
      <w:bookmarkEnd w:id="22"/>
      <w:r w:rsidRPr="00EA7459">
        <w:rPr>
          <w:rFonts w:eastAsia="Calibri Light"/>
          <w:lang w:val="en-US"/>
        </w:rPr>
        <w:t xml:space="preserve"> </w:t>
      </w:r>
    </w:p>
    <w:p w14:paraId="3E8E26A6" w14:textId="08F04BC9" w:rsidR="2058DEBC" w:rsidRPr="00EA7459" w:rsidRDefault="00383996">
      <w:pPr>
        <w:rPr>
          <w:rFonts w:ascii="Calibri" w:hAnsi="Calibri" w:cs="Calibri"/>
        </w:rPr>
      </w:pPr>
      <w:r>
        <w:rPr>
          <w:rFonts w:ascii="Calibri" w:hAnsi="Calibri" w:cs="Calibri"/>
        </w:rPr>
        <w:t>NIC</w:t>
      </w:r>
    </w:p>
    <w:p w14:paraId="69CE7A3D" w14:textId="255DAA15" w:rsidR="558322D7" w:rsidRPr="00EA7459" w:rsidRDefault="558322D7" w:rsidP="68F3EADA">
      <w:pPr>
        <w:pStyle w:val="Heading2"/>
        <w:keepNext/>
        <w:keepLines/>
        <w:spacing w:before="120" w:line="276" w:lineRule="auto"/>
        <w:rPr>
          <w:lang w:val="en-US"/>
        </w:rPr>
      </w:pPr>
      <w:bookmarkStart w:id="23" w:name="_Toc853540573"/>
      <w:r w:rsidRPr="00EA7459">
        <w:t>Detailed Use cases</w:t>
      </w:r>
      <w:bookmarkEnd w:id="23"/>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6525"/>
      </w:tblGrid>
      <w:tr w:rsidR="2058DEBC" w:rsidRPr="00EA7459" w14:paraId="6DA98D9D"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9C78C06" w14:textId="71F921F8"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 Number</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662EAC11" w14:textId="0D4AA1AA" w:rsidR="2058DEBC" w:rsidRPr="00EA7459" w:rsidRDefault="2058DEBC" w:rsidP="68F3EADA">
            <w:pPr>
              <w:pStyle w:val="Heading2"/>
              <w:keepNext/>
              <w:keepLines/>
              <w:widowControl w:val="0"/>
              <w:spacing w:line="276" w:lineRule="auto"/>
              <w:rPr>
                <w:sz w:val="22"/>
                <w:szCs w:val="22"/>
              </w:rPr>
            </w:pPr>
            <w:bookmarkStart w:id="24" w:name="_Toc811370499"/>
            <w:r w:rsidRPr="00EA7459">
              <w:rPr>
                <w:b w:val="0"/>
                <w:bCs w:val="0"/>
                <w:sz w:val="22"/>
                <w:szCs w:val="22"/>
              </w:rPr>
              <w:t>UC-01</w:t>
            </w:r>
            <w:bookmarkEnd w:id="24"/>
          </w:p>
        </w:tc>
      </w:tr>
      <w:tr w:rsidR="2058DEBC" w:rsidRPr="00EA7459" w14:paraId="1DABEEA6"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0AE7794" w14:textId="3327F9B5"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0024AEBF" w14:textId="53CFFF08" w:rsidR="2058DEBC" w:rsidRPr="00EA7459" w:rsidRDefault="2058DEBC" w:rsidP="2058DEBC">
            <w:pPr>
              <w:spacing w:before="100" w:after="200" w:line="276" w:lineRule="auto"/>
              <w:rPr>
                <w:rFonts w:ascii="Calibri" w:eastAsia="Calibri" w:hAnsi="Calibri" w:cs="Calibri"/>
                <w:sz w:val="22"/>
                <w:szCs w:val="22"/>
                <w:lang w:val="en"/>
              </w:rPr>
            </w:pPr>
            <w:r w:rsidRPr="00EA7459">
              <w:rPr>
                <w:rFonts w:ascii="Calibri" w:eastAsia="Calibri" w:hAnsi="Calibri" w:cs="Calibri"/>
                <w:sz w:val="22"/>
                <w:szCs w:val="22"/>
                <w:lang w:val="en"/>
              </w:rPr>
              <w:t xml:space="preserve">As an applicant, I want to apply for </w:t>
            </w:r>
            <w:r w:rsidR="2844724A" w:rsidRPr="00EA7459">
              <w:rPr>
                <w:rFonts w:ascii="Calibri" w:eastAsia="Calibri" w:hAnsi="Calibri" w:cs="Calibri"/>
                <w:sz w:val="22"/>
                <w:szCs w:val="22"/>
                <w:lang w:val="en"/>
              </w:rPr>
              <w:t xml:space="preserve">the </w:t>
            </w:r>
            <w:r w:rsidR="778E65C5" w:rsidRPr="00EA7459">
              <w:rPr>
                <w:rFonts w:ascii="Calibri" w:eastAsia="Calibri" w:hAnsi="Calibri" w:cs="Calibri"/>
                <w:sz w:val="22"/>
                <w:szCs w:val="22"/>
                <w:lang w:val="en"/>
              </w:rPr>
              <w:t>Renewal of Agricultural Record</w:t>
            </w:r>
            <w:r w:rsidRPr="00EA7459">
              <w:rPr>
                <w:rFonts w:ascii="Calibri" w:eastAsia="Calibri" w:hAnsi="Calibri" w:cs="Calibri"/>
                <w:sz w:val="22"/>
                <w:szCs w:val="22"/>
                <w:lang w:val="en"/>
              </w:rPr>
              <w:t xml:space="preserve">. </w:t>
            </w:r>
          </w:p>
        </w:tc>
      </w:tr>
      <w:tr w:rsidR="2058DEBC" w:rsidRPr="00EA7459" w14:paraId="5F78165F"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C5CFBC2" w14:textId="49F8FDE6"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205D638D" w14:textId="4E1B733A" w:rsidR="2058DEBC" w:rsidRPr="00EA7459" w:rsidRDefault="2058DEBC" w:rsidP="008B645F">
            <w:pPr>
              <w:pStyle w:val="ListParagraph"/>
              <w:widowControl w:val="0"/>
              <w:numPr>
                <w:ilvl w:val="0"/>
                <w:numId w:val="47"/>
              </w:numPr>
              <w:spacing w:line="259" w:lineRule="auto"/>
              <w:rPr>
                <w:rFonts w:ascii="Calibri" w:eastAsia="Calibri" w:hAnsi="Calibri" w:cs="Calibri"/>
                <w:sz w:val="22"/>
                <w:szCs w:val="22"/>
              </w:rPr>
            </w:pPr>
            <w:r w:rsidRPr="00EA7459">
              <w:rPr>
                <w:rFonts w:ascii="Calibri" w:eastAsia="Calibri" w:hAnsi="Calibri" w:cs="Calibri"/>
                <w:sz w:val="22"/>
                <w:szCs w:val="22"/>
              </w:rPr>
              <w:t xml:space="preserve">Applicant </w:t>
            </w:r>
            <w:r w:rsidR="329C6197" w:rsidRPr="00EA7459">
              <w:rPr>
                <w:rFonts w:ascii="Calibri" w:eastAsia="Calibri" w:hAnsi="Calibri" w:cs="Calibri"/>
                <w:sz w:val="22"/>
                <w:szCs w:val="22"/>
              </w:rPr>
              <w:t xml:space="preserve">has applied for the </w:t>
            </w:r>
            <w:r w:rsidR="778E65C5" w:rsidRPr="00EA7459">
              <w:rPr>
                <w:rFonts w:ascii="Calibri" w:eastAsia="Calibri" w:hAnsi="Calibri" w:cs="Calibri"/>
                <w:sz w:val="22"/>
                <w:szCs w:val="22"/>
              </w:rPr>
              <w:t>Renewal of Agricultural Record</w:t>
            </w:r>
            <w:r w:rsidRPr="00EA7459">
              <w:rPr>
                <w:rFonts w:ascii="Calibri" w:eastAsia="Calibri" w:hAnsi="Calibri" w:cs="Calibri"/>
                <w:sz w:val="22"/>
                <w:szCs w:val="22"/>
              </w:rPr>
              <w:t>.</w:t>
            </w:r>
          </w:p>
          <w:p w14:paraId="1B6E6573" w14:textId="2B57C670" w:rsidR="2058DEBC" w:rsidRPr="00EA7459" w:rsidRDefault="2058DEBC" w:rsidP="008B645F">
            <w:pPr>
              <w:pStyle w:val="ListParagraph"/>
              <w:widowControl w:val="0"/>
              <w:numPr>
                <w:ilvl w:val="0"/>
                <w:numId w:val="47"/>
              </w:numPr>
              <w:spacing w:line="259" w:lineRule="auto"/>
              <w:rPr>
                <w:rFonts w:ascii="Calibri" w:eastAsia="Calibri" w:hAnsi="Calibri" w:cs="Calibri"/>
                <w:sz w:val="22"/>
                <w:szCs w:val="22"/>
              </w:rPr>
            </w:pPr>
            <w:r w:rsidRPr="00EA7459">
              <w:rPr>
                <w:rFonts w:ascii="Calibri" w:eastAsia="Calibri" w:hAnsi="Calibri" w:cs="Calibri"/>
                <w:sz w:val="22"/>
                <w:szCs w:val="22"/>
                <w:lang w:val="en"/>
              </w:rPr>
              <w:t>Applicant chooses (</w:t>
            </w:r>
            <w:r w:rsidR="778E65C5" w:rsidRPr="00EA7459">
              <w:rPr>
                <w:rFonts w:ascii="Calibri" w:eastAsia="Calibri" w:hAnsi="Calibri" w:cs="Calibri"/>
                <w:sz w:val="22"/>
                <w:szCs w:val="22"/>
                <w:lang w:val="en"/>
              </w:rPr>
              <w:t>Renewal of Agricultural Record</w:t>
            </w:r>
            <w:r w:rsidRPr="00EA7459">
              <w:rPr>
                <w:rFonts w:ascii="Calibri" w:eastAsia="Calibri" w:hAnsi="Calibri" w:cs="Calibri"/>
                <w:sz w:val="22"/>
                <w:szCs w:val="22"/>
                <w:lang w:val="en"/>
              </w:rPr>
              <w:t xml:space="preserve">) service from eService’s menu </w:t>
            </w:r>
          </w:p>
        </w:tc>
      </w:tr>
      <w:tr w:rsidR="2058DEBC" w:rsidRPr="00EA7459" w14:paraId="29D461D6"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70A9F35" w14:textId="1CE65DB9"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4A5E0CEF" w14:textId="446FAD9C" w:rsidR="2058DEBC" w:rsidRPr="00EA7459" w:rsidRDefault="2058DEBC" w:rsidP="2058DEBC">
            <w:pPr>
              <w:widowControl w:val="0"/>
              <w:spacing w:before="100" w:after="200" w:line="276" w:lineRule="auto"/>
              <w:rPr>
                <w:rFonts w:ascii="Calibri" w:eastAsia="Calibri" w:hAnsi="Calibri" w:cs="Calibri"/>
                <w:sz w:val="22"/>
                <w:szCs w:val="22"/>
              </w:rPr>
            </w:pPr>
            <w:r w:rsidRPr="00EA7459">
              <w:rPr>
                <w:rFonts w:ascii="Calibri" w:eastAsia="Calibri" w:hAnsi="Calibri" w:cs="Calibri"/>
                <w:sz w:val="22"/>
                <w:szCs w:val="22"/>
                <w:lang w:val="en"/>
              </w:rPr>
              <w:t xml:space="preserve">Angular Public portal </w:t>
            </w:r>
          </w:p>
        </w:tc>
      </w:tr>
      <w:tr w:rsidR="2058DEBC" w:rsidRPr="00EA7459" w14:paraId="0D7200F8"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7DAD3FC8" w14:textId="5EC721EF"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User</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605B20A3" w14:textId="623AB42B" w:rsidR="2058DEBC" w:rsidRPr="00EA7459" w:rsidRDefault="2058DEBC" w:rsidP="2058DEBC">
            <w:pPr>
              <w:spacing w:before="100" w:after="200" w:line="276" w:lineRule="auto"/>
              <w:rPr>
                <w:rFonts w:ascii="Calibri" w:eastAsia="Calibri" w:hAnsi="Calibri" w:cs="Calibri"/>
                <w:sz w:val="22"/>
                <w:szCs w:val="22"/>
              </w:rPr>
            </w:pPr>
            <w:r w:rsidRPr="00EA7459">
              <w:rPr>
                <w:rFonts w:ascii="Calibri" w:eastAsia="Calibri" w:hAnsi="Calibri" w:cs="Calibri"/>
                <w:sz w:val="22"/>
                <w:szCs w:val="22"/>
                <w:lang w:val="en"/>
              </w:rPr>
              <w:t xml:space="preserve">Applicant </w:t>
            </w:r>
          </w:p>
        </w:tc>
      </w:tr>
      <w:tr w:rsidR="2058DEBC" w:rsidRPr="00EA7459" w14:paraId="11D07B6B"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CC267CA" w14:textId="52E65F0F"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2E41C9D2" w14:textId="3BA9FD23" w:rsidR="2058DEBC" w:rsidRPr="00EA7459" w:rsidRDefault="2058DEBC" w:rsidP="008B645F">
            <w:pPr>
              <w:pStyle w:val="ListParagraph"/>
              <w:widowControl w:val="0"/>
              <w:numPr>
                <w:ilvl w:val="0"/>
                <w:numId w:val="46"/>
              </w:numPr>
              <w:spacing w:line="259" w:lineRule="auto"/>
              <w:rPr>
                <w:rFonts w:ascii="Calibri" w:eastAsia="Calibri" w:hAnsi="Calibri" w:cs="Calibri"/>
                <w:sz w:val="22"/>
                <w:szCs w:val="22"/>
              </w:rPr>
            </w:pPr>
            <w:r w:rsidRPr="00EA7459">
              <w:rPr>
                <w:rFonts w:ascii="Calibri" w:eastAsia="Calibri" w:hAnsi="Calibri" w:cs="Calibri"/>
                <w:sz w:val="22"/>
                <w:szCs w:val="22"/>
                <w:lang w:val="en"/>
              </w:rPr>
              <w:t>User has completed the registration/Login.</w:t>
            </w:r>
          </w:p>
          <w:p w14:paraId="1B324118" w14:textId="2AE531EF" w:rsidR="2058DEBC" w:rsidRPr="00EA7459" w:rsidRDefault="2058DEBC" w:rsidP="008B645F">
            <w:pPr>
              <w:pStyle w:val="ListParagraph"/>
              <w:widowControl w:val="0"/>
              <w:numPr>
                <w:ilvl w:val="0"/>
                <w:numId w:val="46"/>
              </w:numPr>
              <w:spacing w:line="259" w:lineRule="auto"/>
              <w:rPr>
                <w:rFonts w:ascii="Calibri" w:eastAsia="Calibri" w:hAnsi="Calibri" w:cs="Calibri"/>
                <w:sz w:val="22"/>
                <w:szCs w:val="22"/>
              </w:rPr>
            </w:pPr>
            <w:r w:rsidRPr="00EA7459">
              <w:rPr>
                <w:rFonts w:ascii="Calibri" w:eastAsia="Calibri" w:hAnsi="Calibri" w:cs="Calibri"/>
                <w:sz w:val="22"/>
                <w:szCs w:val="22"/>
                <w:lang w:val="en"/>
              </w:rPr>
              <w:t>Angular websites are active.</w:t>
            </w:r>
          </w:p>
          <w:p w14:paraId="5132513E" w14:textId="6D85DC7B" w:rsidR="2058DEBC" w:rsidRPr="00EA7459" w:rsidRDefault="2058DEBC" w:rsidP="008B645F">
            <w:pPr>
              <w:pStyle w:val="ListParagraph"/>
              <w:widowControl w:val="0"/>
              <w:numPr>
                <w:ilvl w:val="0"/>
                <w:numId w:val="46"/>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Applicant reviews all requirements in the introductory page of the license. </w:t>
            </w:r>
          </w:p>
          <w:p w14:paraId="3D3C7FC9" w14:textId="2170CB28" w:rsidR="2058DEBC" w:rsidRPr="00EA7459" w:rsidRDefault="2058DEBC" w:rsidP="008B645F">
            <w:pPr>
              <w:pStyle w:val="ListParagraph"/>
              <w:widowControl w:val="0"/>
              <w:numPr>
                <w:ilvl w:val="0"/>
                <w:numId w:val="46"/>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Applicant reviews terms and conditions and agrees to them. </w:t>
            </w:r>
          </w:p>
        </w:tc>
      </w:tr>
      <w:tr w:rsidR="2058DEBC" w:rsidRPr="00EA7459" w14:paraId="51DAAC9B" w14:textId="77777777" w:rsidTr="1D4277F2">
        <w:trPr>
          <w:trHeight w:val="30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2D42060" w14:textId="1EB386B1"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77DE191" w14:textId="33A9F787"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User Open the RCU official website.</w:t>
            </w:r>
          </w:p>
          <w:p w14:paraId="14E26663" w14:textId="6C2DCAC1"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The user clicks on the RCU eService TAB.</w:t>
            </w:r>
          </w:p>
          <w:p w14:paraId="1D6E0F85" w14:textId="5BEC5017"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The platform will show the list of services available to the user.</w:t>
            </w:r>
          </w:p>
          <w:p w14:paraId="6925B528" w14:textId="5A0F497B"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The user clicks on the Service Link.</w:t>
            </w:r>
          </w:p>
          <w:p w14:paraId="0C364112" w14:textId="6A1D565E"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The Platform displays the service introduction form with below following sections in the introductory page of the service: </w:t>
            </w:r>
          </w:p>
          <w:p w14:paraId="5369A230" w14:textId="0E33098F"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Service Name: </w:t>
            </w:r>
          </w:p>
          <w:p w14:paraId="006C45EF" w14:textId="6668B1BB"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Requirements to submit a successful application: </w:t>
            </w:r>
          </w:p>
          <w:p w14:paraId="6872BB1B" w14:textId="430B3080"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Terms and Conditions: </w:t>
            </w:r>
          </w:p>
          <w:p w14:paraId="199F8A5F" w14:textId="551228E7"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Service Procedures: </w:t>
            </w:r>
          </w:p>
          <w:p w14:paraId="324FAF0A" w14:textId="480A823F"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Service Duration:</w:t>
            </w:r>
          </w:p>
          <w:p w14:paraId="162AEFCF" w14:textId="01AB60F0"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 xml:space="preserve">Service Fee: </w:t>
            </w:r>
          </w:p>
          <w:p w14:paraId="3B2777E2" w14:textId="55534DF7"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Declaration checkbox</w:t>
            </w:r>
          </w:p>
          <w:p w14:paraId="1E046054" w14:textId="44AE884D"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After carefully reviewing the introductory page section, the Applicant clicks on the next button.</w:t>
            </w:r>
          </w:p>
          <w:p w14:paraId="73CFABA1" w14:textId="45E68F78"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Platform routes the applicant to the “Service application form page” Containing the Below section.</w:t>
            </w:r>
          </w:p>
          <w:p w14:paraId="35BE2DBB" w14:textId="61433349" w:rsidR="2058DEBC" w:rsidRPr="00EA7459" w:rsidRDefault="2058DEBC" w:rsidP="008B645F">
            <w:pPr>
              <w:pStyle w:val="ListParagraph"/>
              <w:widowControl w:val="0"/>
              <w:numPr>
                <w:ilvl w:val="1"/>
                <w:numId w:val="45"/>
              </w:numPr>
              <w:spacing w:line="259" w:lineRule="auto"/>
              <w:rPr>
                <w:rFonts w:ascii="Calibri" w:eastAsia="Calibri" w:hAnsi="Calibri" w:cs="Calibri"/>
                <w:sz w:val="22"/>
                <w:szCs w:val="22"/>
              </w:rPr>
            </w:pPr>
          </w:p>
          <w:p w14:paraId="177AA9AB" w14:textId="626E95F5"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After filling in the required details in the form, the Applicant clicks on “Next” to see the application summary.</w:t>
            </w:r>
          </w:p>
          <w:p w14:paraId="1CA87E90" w14:textId="68F4612E"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After reviewing the summary, the applicant clicks on the submit Button.</w:t>
            </w:r>
          </w:p>
          <w:p w14:paraId="602A9CA4" w14:textId="7820C926" w:rsidR="2058DEBC" w:rsidRPr="00EA7459" w:rsidRDefault="2058DEBC" w:rsidP="008B645F">
            <w:pPr>
              <w:pStyle w:val="ListParagraph"/>
              <w:widowControl w:val="0"/>
              <w:numPr>
                <w:ilvl w:val="0"/>
                <w:numId w:val="45"/>
              </w:numPr>
              <w:spacing w:line="259" w:lineRule="auto"/>
              <w:rPr>
                <w:rFonts w:ascii="Calibri" w:eastAsia="Calibri" w:hAnsi="Calibri" w:cs="Calibri"/>
                <w:sz w:val="22"/>
                <w:szCs w:val="22"/>
              </w:rPr>
            </w:pPr>
            <w:r w:rsidRPr="00EA7459">
              <w:rPr>
                <w:rFonts w:ascii="Calibri" w:eastAsia="Calibri" w:hAnsi="Calibri" w:cs="Calibri"/>
                <w:sz w:val="22"/>
                <w:szCs w:val="22"/>
                <w:lang w:val="en"/>
              </w:rPr>
              <w:t>After successful submission platform routes the applicant to the UC-04</w:t>
            </w:r>
          </w:p>
        </w:tc>
      </w:tr>
      <w:tr w:rsidR="2058DEBC" w:rsidRPr="00EA7459" w14:paraId="7FD82B7F" w14:textId="77777777" w:rsidTr="1D4277F2">
        <w:trPr>
          <w:trHeight w:val="30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2EF6976" w14:textId="2EE6558B" w:rsidR="2058DEBC" w:rsidRPr="00EA7459" w:rsidRDefault="2058DEBC" w:rsidP="2058DEBC">
            <w:pPr>
              <w:widowControl w:val="0"/>
              <w:spacing w:before="100" w:after="200"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Work Rules</w:t>
            </w:r>
          </w:p>
        </w:tc>
        <w:tc>
          <w:tcPr>
            <w:tcW w:w="6525"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A95B815" w14:textId="7FADADB5" w:rsidR="2058DEBC" w:rsidRPr="00EA7459" w:rsidRDefault="2058DEBC" w:rsidP="2058DEBC">
            <w:pPr>
              <w:widowControl w:val="0"/>
              <w:spacing w:before="100" w:after="200" w:line="276" w:lineRule="auto"/>
              <w:rPr>
                <w:rFonts w:ascii="Calibri" w:eastAsia="Calibri" w:hAnsi="Calibri" w:cs="Calibri"/>
                <w:sz w:val="22"/>
                <w:szCs w:val="22"/>
              </w:rPr>
            </w:pPr>
          </w:p>
        </w:tc>
      </w:tr>
    </w:tbl>
    <w:p w14:paraId="7540759F" w14:textId="143D558B" w:rsidR="2058DEBC" w:rsidRPr="00EA7459" w:rsidRDefault="2058DEBC" w:rsidP="2058DEBC">
      <w:pPr>
        <w:shd w:val="clear" w:color="auto" w:fill="FFFFFF" w:themeFill="background1"/>
        <w:rPr>
          <w:rFonts w:ascii="Calibri" w:hAnsi="Calibri" w:cs="Calibri"/>
        </w:rPr>
      </w:pPr>
    </w:p>
    <w:p w14:paraId="3578912F" w14:textId="2109B2F9" w:rsidR="0D9B0D84" w:rsidRPr="00EA7459" w:rsidRDefault="0D9B0D84" w:rsidP="68F3EADA">
      <w:pPr>
        <w:ind w:left="-20" w:right="-20"/>
        <w:rPr>
          <w:rFonts w:ascii="Calibri" w:eastAsia="Calibri" w:hAnsi="Calibri" w:cs="Calibri"/>
          <w:b/>
          <w:bCs/>
          <w:color w:val="BF8F00"/>
          <w:sz w:val="22"/>
          <w:szCs w:val="22"/>
          <w:lang w:val="en"/>
        </w:rPr>
      </w:pPr>
      <w:bookmarkStart w:id="25" w:name="_Toc1842224057"/>
      <w:r w:rsidRPr="00EA7459">
        <w:rPr>
          <w:rStyle w:val="Heading2Char"/>
        </w:rPr>
        <w:t>Screen Component</w:t>
      </w:r>
      <w:bookmarkEnd w:id="25"/>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00"/>
        <w:gridCol w:w="1305"/>
        <w:gridCol w:w="960"/>
        <w:gridCol w:w="1095"/>
        <w:gridCol w:w="915"/>
        <w:gridCol w:w="1530"/>
        <w:gridCol w:w="1350"/>
      </w:tblGrid>
      <w:tr w:rsidR="2058DEBC" w:rsidRPr="00EA7459" w14:paraId="58BAD572"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485A2F3C" w14:textId="1370FF6E"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Field Name</w:t>
            </w:r>
            <w:r w:rsidRPr="00EA7459">
              <w:rPr>
                <w:rFonts w:ascii="Calibri" w:eastAsia="Calibri" w:hAnsi="Calibri" w:cs="Calibri"/>
                <w:color w:val="FFFFFF" w:themeColor="background1"/>
                <w:sz w:val="22"/>
                <w:szCs w:val="22"/>
                <w:lang w:val="en-GB"/>
              </w:rPr>
              <w:t xml:space="preserve"> </w:t>
            </w:r>
          </w:p>
          <w:p w14:paraId="583E88B0" w14:textId="3AD824C9"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0F874378" w14:textId="21E89516"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r w:rsidRPr="00EA7459">
              <w:rPr>
                <w:rFonts w:ascii="Calibri" w:eastAsia="Calibri" w:hAnsi="Calibri" w:cs="Calibri"/>
                <w:color w:val="FFFFFF" w:themeColor="background1"/>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1C983695" w14:textId="0774BB74"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r w:rsidRPr="00EA7459">
              <w:rPr>
                <w:rFonts w:ascii="Calibri" w:eastAsia="Calibri" w:hAnsi="Calibri" w:cs="Calibri"/>
                <w:color w:val="FFFFFF" w:themeColor="background1"/>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59443CD9" w14:textId="7E61517E"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r w:rsidRPr="00EA7459">
              <w:rPr>
                <w:rFonts w:ascii="Calibri" w:eastAsia="Calibri" w:hAnsi="Calibri" w:cs="Calibri"/>
                <w:color w:val="FFFFFF" w:themeColor="background1"/>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381F8D6B" w14:textId="321F4777"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r w:rsidRPr="00EA7459">
              <w:rPr>
                <w:rFonts w:ascii="Calibri" w:eastAsia="Calibri" w:hAnsi="Calibri" w:cs="Calibri"/>
                <w:color w:val="FFFFFF" w:themeColor="background1"/>
                <w:sz w:val="22"/>
                <w:szCs w:val="22"/>
                <w:lang w:val="en-GB"/>
              </w:rPr>
              <w:t xml:space="preserve"> </w:t>
            </w:r>
          </w:p>
          <w:p w14:paraId="0315C0A4" w14:textId="698C5DFF"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r w:rsidRPr="00EA7459">
              <w:rPr>
                <w:rFonts w:ascii="Calibri" w:eastAsia="Calibri" w:hAnsi="Calibri" w:cs="Calibri"/>
                <w:color w:val="FFFFFF" w:themeColor="background1"/>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476898C7" w14:textId="388F8B71"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Field Data Source</w:t>
            </w:r>
            <w:r w:rsidRPr="00EA7459">
              <w:rPr>
                <w:rFonts w:ascii="Calibri" w:eastAsia="Calibri" w:hAnsi="Calibri" w:cs="Calibri"/>
                <w:color w:val="FFFFFF" w:themeColor="background1"/>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49B3EA10" w14:textId="29DBC7D1"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Validation</w:t>
            </w:r>
            <w:r w:rsidRPr="00EA7459">
              <w:rPr>
                <w:rFonts w:ascii="Calibri" w:eastAsia="Calibri" w:hAnsi="Calibri" w:cs="Calibri"/>
                <w:color w:val="FFFFFF" w:themeColor="background1"/>
                <w:sz w:val="22"/>
                <w:szCs w:val="22"/>
                <w:lang w:val="en-GB"/>
              </w:rPr>
              <w:t xml:space="preserve"> </w:t>
            </w:r>
          </w:p>
        </w:tc>
      </w:tr>
      <w:tr w:rsidR="2058DEBC" w:rsidRPr="00EA7459" w14:paraId="79FEC228" w14:textId="77777777" w:rsidTr="6297CDB5">
        <w:trPr>
          <w:trHeight w:val="300"/>
        </w:trPr>
        <w:tc>
          <w:tcPr>
            <w:tcW w:w="895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DBDB"/>
            <w:tcMar>
              <w:left w:w="105" w:type="dxa"/>
              <w:right w:w="105" w:type="dxa"/>
            </w:tcMar>
          </w:tcPr>
          <w:p w14:paraId="5799271E" w14:textId="6657AC1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Introduction page </w:t>
            </w:r>
            <w:r w:rsidRPr="00EA7459">
              <w:rPr>
                <w:rFonts w:ascii="Calibri" w:eastAsia="Calibri" w:hAnsi="Calibri" w:cs="Calibri"/>
                <w:sz w:val="22"/>
                <w:szCs w:val="22"/>
                <w:lang w:val="en-GB"/>
              </w:rPr>
              <w:t xml:space="preserve"> </w:t>
            </w:r>
          </w:p>
        </w:tc>
      </w:tr>
      <w:tr w:rsidR="2058DEBC" w:rsidRPr="00EA7459" w14:paraId="299E9512"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F2E7EF" w14:textId="013D1E1A"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lastRenderedPageBreak/>
              <w:t>Service Name: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CCCCCC"/>
            </w:tcBorders>
            <w:tcMar>
              <w:left w:w="105" w:type="dxa"/>
              <w:right w:w="105" w:type="dxa"/>
            </w:tcMar>
          </w:tcPr>
          <w:p w14:paraId="32644DDA" w14:textId="0050D607" w:rsidR="2058DEBC" w:rsidRPr="00EA7459" w:rsidRDefault="2058DEBC" w:rsidP="2058DEBC">
            <w:pPr>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اسم الخدمة</w:t>
            </w:r>
            <w:r w:rsidRPr="00EA7459">
              <w:rPr>
                <w:rFonts w:ascii="Calibri" w:eastAsia="Calibri" w:hAnsi="Calibri" w:cs="Calibri"/>
                <w:color w:val="333333"/>
                <w:sz w:val="22"/>
                <w:szCs w:val="22"/>
                <w:lang w:val="en-GB"/>
              </w:rPr>
              <w:t xml:space="preserve"> </w:t>
            </w:r>
          </w:p>
          <w:p w14:paraId="7599E812" w14:textId="52C86C13" w:rsidR="2058DEBC" w:rsidRPr="00EA7459" w:rsidRDefault="2058DEBC" w:rsidP="2058DEBC">
            <w:pPr>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9CC1B1" w14:textId="3E0B4E5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Pre-Populated </w:t>
            </w:r>
            <w:r w:rsidRPr="00EA7459">
              <w:rPr>
                <w:rFonts w:ascii="Calibri" w:eastAsia="Calibri" w:hAnsi="Calibri" w:cs="Calibri"/>
                <w:sz w:val="22"/>
                <w:szCs w:val="22"/>
                <w:lang w:val="en-GB"/>
              </w:rPr>
              <w:t xml:space="preserve"> </w:t>
            </w:r>
            <w:r w:rsidRPr="00EA7459">
              <w:rPr>
                <w:rFonts w:ascii="Calibri" w:hAnsi="Calibri" w:cs="Calibri"/>
              </w:rPr>
              <w:br/>
            </w:r>
            <w:r w:rsidRPr="00EA7459">
              <w:rPr>
                <w:rFonts w:ascii="Calibri" w:eastAsia="Calibri" w:hAnsi="Calibri" w:cs="Calibri"/>
                <w:sz w:val="22"/>
                <w:szCs w:val="22"/>
                <w:lang w:val="en"/>
              </w:rPr>
              <w:t xml:space="preserve">View only </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1CD16F" w14:textId="34BDB07D"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Yes</w:t>
            </w:r>
            <w:r w:rsidRPr="00EA7459">
              <w:rPr>
                <w:rFonts w:ascii="Calibri" w:eastAsia="Calibri" w:hAnsi="Calibri" w:cs="Calibri"/>
                <w:sz w:val="22"/>
                <w:szCs w:val="22"/>
                <w:lang w:val="en-GB"/>
              </w:rPr>
              <w:t xml:space="preserve"> </w:t>
            </w:r>
          </w:p>
          <w:p w14:paraId="1DF8FCFA" w14:textId="0683EBA3"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351C0F" w14:textId="15872D4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No </w:t>
            </w: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52EBC2" w14:textId="3A3F411A" w:rsidR="483B01EF" w:rsidRPr="00EA7459" w:rsidRDefault="43A7EDBC" w:rsidP="38232435">
            <w:pPr>
              <w:ind w:left="-20" w:right="-20"/>
              <w:rPr>
                <w:rFonts w:ascii="Calibri" w:eastAsia="Calibri" w:hAnsi="Calibri" w:cs="Calibri"/>
                <w:sz w:val="22"/>
                <w:szCs w:val="22"/>
                <w:lang w:val="en-GB"/>
              </w:rPr>
            </w:pPr>
            <w:r w:rsidRPr="6297CDB5">
              <w:rPr>
                <w:rFonts w:ascii="Calibri" w:eastAsia="Calibri" w:hAnsi="Calibri" w:cs="Calibri"/>
                <w:sz w:val="22"/>
                <w:szCs w:val="22"/>
                <w:lang w:val="en-GB"/>
              </w:rPr>
              <w:t>Renewal of Agricultural Record</w:t>
            </w:r>
            <w:r w:rsidR="1E7C7FD8" w:rsidRPr="6297CDB5">
              <w:rPr>
                <w:rFonts w:ascii="Calibri" w:eastAsia="Calibri" w:hAnsi="Calibri" w:cs="Calibri"/>
                <w:sz w:val="22"/>
                <w:szCs w:val="22"/>
                <w:lang w:val="en-GB"/>
              </w:rPr>
              <w:t xml:space="preserve"> </w:t>
            </w:r>
          </w:p>
          <w:p w14:paraId="0E4F65E7" w14:textId="1E09C920" w:rsidR="483B01EF" w:rsidRPr="00EA7459" w:rsidRDefault="7AB1D083" w:rsidP="6297CDB5">
            <w:pPr>
              <w:bidi/>
              <w:spacing w:before="100" w:after="200" w:line="276" w:lineRule="auto"/>
              <w:rPr>
                <w:rFonts w:ascii="Calibri" w:eastAsia="Calibri" w:hAnsi="Calibri" w:cs="Calibri"/>
                <w:color w:val="333333"/>
                <w:sz w:val="22"/>
                <w:szCs w:val="22"/>
                <w:rtl/>
              </w:rPr>
            </w:pPr>
            <w:r w:rsidRPr="6297CDB5">
              <w:rPr>
                <w:color w:val="333333"/>
                <w:sz w:val="22"/>
                <w:szCs w:val="22"/>
                <w:rtl/>
                <w:lang w:val="ar"/>
              </w:rPr>
              <w:t>تجديد السجل الزراعي</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E6D82D" w14:textId="362A302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N/A </w:t>
            </w:r>
            <w:r w:rsidRPr="00EA7459">
              <w:rPr>
                <w:rFonts w:ascii="Calibri" w:eastAsia="Calibri" w:hAnsi="Calibri" w:cs="Calibri"/>
                <w:sz w:val="22"/>
                <w:szCs w:val="22"/>
                <w:lang w:val="en-GB"/>
              </w:rPr>
              <w:t xml:space="preserve"> </w:t>
            </w:r>
          </w:p>
        </w:tc>
      </w:tr>
      <w:tr w:rsidR="2058DEBC" w:rsidRPr="00EA7459" w14:paraId="33CF55C7"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388477" w14:textId="2ED7CAC8"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Requirements to submit a successful application: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287AAD" w14:textId="3C17B799"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المستندات المطلوبة</w:t>
            </w:r>
            <w:r w:rsidRPr="00EA7459">
              <w:rPr>
                <w:rFonts w:ascii="Calibri" w:eastAsia="Calibri" w:hAnsi="Calibri" w:cs="Calibri"/>
                <w:color w:val="333333"/>
                <w:sz w:val="22"/>
                <w:szCs w:val="22"/>
                <w:lang w:val="en-GB"/>
              </w:rPr>
              <w:t xml:space="preserve"> </w:t>
            </w:r>
          </w:p>
          <w:p w14:paraId="368CA04D" w14:textId="4AA7704C"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314073" w14:textId="778E1195"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Pre-Populated </w:t>
            </w:r>
            <w:r w:rsidRPr="00EA7459">
              <w:rPr>
                <w:rFonts w:ascii="Calibri" w:eastAsia="Calibri" w:hAnsi="Calibri" w:cs="Calibri"/>
                <w:sz w:val="22"/>
                <w:szCs w:val="22"/>
                <w:lang w:val="en-GB"/>
              </w:rPr>
              <w:t xml:space="preserve"> </w:t>
            </w:r>
            <w:r w:rsidRPr="00EA7459">
              <w:rPr>
                <w:rFonts w:ascii="Calibri" w:hAnsi="Calibri" w:cs="Calibri"/>
              </w:rPr>
              <w:br/>
            </w:r>
            <w:r w:rsidRPr="00EA7459">
              <w:rPr>
                <w:rFonts w:ascii="Calibri" w:eastAsia="Calibri" w:hAnsi="Calibri" w:cs="Calibri"/>
                <w:sz w:val="22"/>
                <w:szCs w:val="22"/>
                <w:lang w:val="en"/>
              </w:rPr>
              <w:t xml:space="preserve">View only </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2AB041" w14:textId="018B3D5F"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Yes</w:t>
            </w:r>
            <w:r w:rsidRPr="00EA7459">
              <w:rPr>
                <w:rFonts w:ascii="Calibri" w:eastAsia="Calibri" w:hAnsi="Calibri" w:cs="Calibri"/>
                <w:sz w:val="22"/>
                <w:szCs w:val="22"/>
                <w:lang w:val="en-GB"/>
              </w:rPr>
              <w:t xml:space="preserve"> </w:t>
            </w:r>
          </w:p>
          <w:p w14:paraId="07D9C39E" w14:textId="3C46D9BC"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6C4565" w14:textId="1294DAD5"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No </w:t>
            </w: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D70EE5" w14:textId="2FA79AFE"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Refer sub screen component </w:t>
            </w: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A7BAE3" w14:textId="1AED9103"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N/A </w:t>
            </w:r>
            <w:r w:rsidRPr="00EA7459">
              <w:rPr>
                <w:rFonts w:ascii="Calibri" w:eastAsia="Calibri" w:hAnsi="Calibri" w:cs="Calibri"/>
                <w:sz w:val="22"/>
                <w:szCs w:val="22"/>
                <w:lang w:val="en-GB"/>
              </w:rPr>
              <w:t xml:space="preserve"> </w:t>
            </w:r>
          </w:p>
        </w:tc>
      </w:tr>
      <w:tr w:rsidR="2058DEBC" w:rsidRPr="00EA7459" w14:paraId="7934E3C6"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C29667" w14:textId="2F358BA7"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Terms and Conditions: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F12461" w14:textId="7A98A922"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الشروط والاحكام</w:t>
            </w:r>
            <w:r w:rsidRPr="00EA7459">
              <w:rPr>
                <w:rFonts w:ascii="Calibri" w:eastAsia="Calibri" w:hAnsi="Calibri" w:cs="Calibri"/>
                <w:color w:val="333333"/>
                <w:sz w:val="22"/>
                <w:szCs w:val="22"/>
                <w:lang w:val="en-GB"/>
              </w:rPr>
              <w:t xml:space="preserve"> </w:t>
            </w:r>
          </w:p>
          <w:p w14:paraId="15B566CF" w14:textId="45BA79D0"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654BD1" w14:textId="59CD572D"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Pre-</w:t>
            </w:r>
            <w:proofErr w:type="spellStart"/>
            <w:r w:rsidRPr="00EA7459">
              <w:rPr>
                <w:rFonts w:ascii="Calibri" w:eastAsia="Calibri" w:hAnsi="Calibri" w:cs="Calibri"/>
                <w:sz w:val="22"/>
                <w:szCs w:val="22"/>
                <w:lang w:val="en"/>
              </w:rPr>
              <w:t>Populted</w:t>
            </w:r>
            <w:proofErr w:type="spellEnd"/>
            <w:r w:rsidRPr="00EA7459">
              <w:rPr>
                <w:rFonts w:ascii="Calibri" w:eastAsia="Calibri" w:hAnsi="Calibri" w:cs="Calibri"/>
                <w:sz w:val="22"/>
                <w:szCs w:val="22"/>
                <w:lang w:val="en"/>
              </w:rPr>
              <w:t xml:space="preserve"> </w:t>
            </w:r>
            <w:r w:rsidRPr="00EA7459">
              <w:rPr>
                <w:rFonts w:ascii="Calibri" w:eastAsia="Calibri" w:hAnsi="Calibri" w:cs="Calibri"/>
                <w:sz w:val="22"/>
                <w:szCs w:val="22"/>
                <w:lang w:val="en-GB"/>
              </w:rPr>
              <w:t xml:space="preserve"> </w:t>
            </w:r>
            <w:r w:rsidRPr="00EA7459">
              <w:rPr>
                <w:rFonts w:ascii="Calibri" w:hAnsi="Calibri" w:cs="Calibri"/>
              </w:rPr>
              <w:br/>
            </w:r>
            <w:r w:rsidRPr="00EA7459">
              <w:rPr>
                <w:rFonts w:ascii="Calibri" w:eastAsia="Calibri" w:hAnsi="Calibri" w:cs="Calibri"/>
                <w:sz w:val="22"/>
                <w:szCs w:val="22"/>
                <w:lang w:val="en"/>
              </w:rPr>
              <w:t xml:space="preserve">View only </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946D9D" w14:textId="2B9DE66A"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Yes</w:t>
            </w:r>
            <w:r w:rsidRPr="00EA7459">
              <w:rPr>
                <w:rFonts w:ascii="Calibri" w:eastAsia="Calibri" w:hAnsi="Calibri" w:cs="Calibri"/>
                <w:sz w:val="22"/>
                <w:szCs w:val="22"/>
                <w:lang w:val="en-GB"/>
              </w:rPr>
              <w:t xml:space="preserve"> </w:t>
            </w:r>
          </w:p>
          <w:p w14:paraId="070118AA" w14:textId="350CB739" w:rsidR="2058DEBC" w:rsidRPr="00EA7459" w:rsidRDefault="2058DEBC" w:rsidP="2058DEBC">
            <w:pPr>
              <w:spacing w:after="0"/>
              <w:ind w:left="-20" w:right="-20"/>
              <w:rPr>
                <w:rFonts w:ascii="Calibri" w:eastAsia="Calibri" w:hAnsi="Calibri" w:cs="Calibri"/>
                <w:color w:val="0F2837"/>
                <w:sz w:val="22"/>
                <w:szCs w:val="22"/>
              </w:rPr>
            </w:pPr>
            <w:r w:rsidRPr="00EA7459">
              <w:rPr>
                <w:rFonts w:ascii="Calibri" w:eastAsia="Calibri" w:hAnsi="Calibri" w:cs="Calibri"/>
                <w:color w:val="0F2837"/>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0D2EF2" w14:textId="2884D9EB"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No </w:t>
            </w: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B2B59D" w14:textId="334B5106"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Refer sub screen component </w:t>
            </w: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599161" w14:textId="777D053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N/A </w:t>
            </w:r>
            <w:r w:rsidRPr="00EA7459">
              <w:rPr>
                <w:rFonts w:ascii="Calibri" w:eastAsia="Calibri" w:hAnsi="Calibri" w:cs="Calibri"/>
                <w:sz w:val="22"/>
                <w:szCs w:val="22"/>
                <w:lang w:val="en-GB"/>
              </w:rPr>
              <w:t xml:space="preserve"> </w:t>
            </w:r>
          </w:p>
        </w:tc>
      </w:tr>
      <w:tr w:rsidR="2058DEBC" w:rsidRPr="00EA7459" w14:paraId="7D9C336E"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4B9887" w14:textId="53450DD5"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Service Procedures: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37A87B" w14:textId="6F75827C"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الإجراءات المطلوبة</w:t>
            </w:r>
            <w:r w:rsidRPr="00EA7459">
              <w:rPr>
                <w:rFonts w:ascii="Calibri" w:eastAsia="Calibri" w:hAnsi="Calibri" w:cs="Calibri"/>
                <w:color w:val="333333"/>
                <w:sz w:val="22"/>
                <w:szCs w:val="22"/>
                <w:lang w:val="en-GB"/>
              </w:rPr>
              <w:t xml:space="preserve"> </w:t>
            </w:r>
          </w:p>
          <w:p w14:paraId="3E800E00" w14:textId="27604DC4"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5D5CB4" w14:textId="7E16BEA1"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Pre-</w:t>
            </w:r>
            <w:proofErr w:type="spellStart"/>
            <w:r w:rsidRPr="00EA7459">
              <w:rPr>
                <w:rFonts w:ascii="Calibri" w:eastAsia="Calibri" w:hAnsi="Calibri" w:cs="Calibri"/>
                <w:sz w:val="22"/>
                <w:szCs w:val="22"/>
                <w:lang w:val="en"/>
              </w:rPr>
              <w:t>Populted</w:t>
            </w:r>
            <w:proofErr w:type="spellEnd"/>
            <w:r w:rsidRPr="00EA7459">
              <w:rPr>
                <w:rFonts w:ascii="Calibri" w:eastAsia="Calibri" w:hAnsi="Calibri" w:cs="Calibri"/>
                <w:sz w:val="22"/>
                <w:szCs w:val="22"/>
                <w:lang w:val="en"/>
              </w:rPr>
              <w:t xml:space="preserve"> </w:t>
            </w:r>
            <w:r w:rsidRPr="00EA7459">
              <w:rPr>
                <w:rFonts w:ascii="Calibri" w:eastAsia="Calibri" w:hAnsi="Calibri" w:cs="Calibri"/>
                <w:sz w:val="22"/>
                <w:szCs w:val="22"/>
                <w:lang w:val="en-GB"/>
              </w:rPr>
              <w:t xml:space="preserve"> </w:t>
            </w:r>
            <w:r w:rsidRPr="00EA7459">
              <w:rPr>
                <w:rFonts w:ascii="Calibri" w:hAnsi="Calibri" w:cs="Calibri"/>
              </w:rPr>
              <w:br/>
            </w:r>
            <w:r w:rsidRPr="00EA7459">
              <w:rPr>
                <w:rFonts w:ascii="Calibri" w:eastAsia="Calibri" w:hAnsi="Calibri" w:cs="Calibri"/>
                <w:sz w:val="22"/>
                <w:szCs w:val="22"/>
                <w:lang w:val="en"/>
              </w:rPr>
              <w:t>View only</w:t>
            </w:r>
            <w:r w:rsidRPr="00EA7459">
              <w:rPr>
                <w:rFonts w:ascii="Calibri" w:eastAsia="Calibri" w:hAnsi="Calibri" w:cs="Calibri"/>
                <w:sz w:val="22"/>
                <w:szCs w:val="22"/>
                <w:lang w:val="en-GB"/>
              </w:rPr>
              <w:t xml:space="preserve"> </w:t>
            </w:r>
          </w:p>
          <w:p w14:paraId="18D54EC6" w14:textId="2AE7200F"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0E9876" w14:textId="5B196429"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Yes</w:t>
            </w:r>
            <w:r w:rsidRPr="00EA7459">
              <w:rPr>
                <w:rFonts w:ascii="Calibri" w:eastAsia="Calibri" w:hAnsi="Calibri" w:cs="Calibri"/>
                <w:sz w:val="22"/>
                <w:szCs w:val="22"/>
                <w:lang w:val="en-GB"/>
              </w:rPr>
              <w:t xml:space="preserve"> </w:t>
            </w:r>
          </w:p>
          <w:p w14:paraId="5E53CAF5" w14:textId="4776511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B0D961" w14:textId="35959F69"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No</w:t>
            </w: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BC5061" w14:textId="74DCBE8B"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Refer sub screen component </w:t>
            </w: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574E7A" w14:textId="0528E399"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N/A</w:t>
            </w:r>
            <w:r w:rsidRPr="00EA7459">
              <w:rPr>
                <w:rFonts w:ascii="Calibri" w:eastAsia="Calibri" w:hAnsi="Calibri" w:cs="Calibri"/>
                <w:sz w:val="22"/>
                <w:szCs w:val="22"/>
                <w:lang w:val="en-GB"/>
              </w:rPr>
              <w:t xml:space="preserve"> </w:t>
            </w:r>
          </w:p>
        </w:tc>
      </w:tr>
      <w:tr w:rsidR="2058DEBC" w:rsidRPr="00EA7459" w14:paraId="3ED84275"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5CA857" w14:textId="1B14D356"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Service Duration: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3EFD17" w14:textId="66E25D8F"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مدة معالجة الطلب</w:t>
            </w:r>
            <w:r w:rsidRPr="00EA7459">
              <w:rPr>
                <w:rFonts w:ascii="Calibri" w:eastAsia="Calibri" w:hAnsi="Calibri" w:cs="Calibri"/>
                <w:color w:val="333333"/>
                <w:sz w:val="22"/>
                <w:szCs w:val="22"/>
                <w:lang w:val="en-GB"/>
              </w:rPr>
              <w:t xml:space="preserve"> </w:t>
            </w:r>
          </w:p>
          <w:p w14:paraId="6B8279E3" w14:textId="640982CA"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07B56D" w14:textId="3F15AF62"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Pre-Populated </w:t>
            </w:r>
            <w:r w:rsidRPr="00EA7459">
              <w:rPr>
                <w:rFonts w:ascii="Calibri" w:eastAsia="Calibri" w:hAnsi="Calibri" w:cs="Calibri"/>
                <w:sz w:val="22"/>
                <w:szCs w:val="22"/>
                <w:lang w:val="en-GB"/>
              </w:rPr>
              <w:t xml:space="preserve"> </w:t>
            </w:r>
            <w:r w:rsidRPr="00EA7459">
              <w:rPr>
                <w:rFonts w:ascii="Calibri" w:hAnsi="Calibri" w:cs="Calibri"/>
              </w:rPr>
              <w:br/>
            </w:r>
            <w:r w:rsidRPr="00EA7459">
              <w:rPr>
                <w:rFonts w:ascii="Calibri" w:eastAsia="Calibri" w:hAnsi="Calibri" w:cs="Calibri"/>
                <w:sz w:val="22"/>
                <w:szCs w:val="22"/>
                <w:lang w:val="en"/>
              </w:rPr>
              <w:t>View only</w:t>
            </w:r>
            <w:r w:rsidRPr="00EA7459">
              <w:rPr>
                <w:rFonts w:ascii="Calibri" w:eastAsia="Calibri" w:hAnsi="Calibri" w:cs="Calibri"/>
                <w:sz w:val="22"/>
                <w:szCs w:val="22"/>
                <w:lang w:val="en-GB"/>
              </w:rPr>
              <w:t xml:space="preserve"> </w:t>
            </w:r>
          </w:p>
          <w:p w14:paraId="5ECBE6CF" w14:textId="05B7552C"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584416" w14:textId="5703E032"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Yes</w:t>
            </w:r>
            <w:r w:rsidRPr="00EA7459">
              <w:rPr>
                <w:rFonts w:ascii="Calibri" w:eastAsia="Calibri" w:hAnsi="Calibri" w:cs="Calibri"/>
                <w:sz w:val="22"/>
                <w:szCs w:val="22"/>
                <w:lang w:val="en-GB"/>
              </w:rPr>
              <w:t xml:space="preserve"> </w:t>
            </w:r>
          </w:p>
          <w:p w14:paraId="75CC7F27" w14:textId="40F14D19"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7BDB5A" w14:textId="5C6314D6"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No</w:t>
            </w: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5180E6" w14:textId="5D3DA2B8" w:rsidR="4B6201D1" w:rsidRPr="00EA7459" w:rsidRDefault="4B6201D1"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5 </w:t>
            </w:r>
            <w:r w:rsidR="2058DEBC" w:rsidRPr="00EA7459">
              <w:rPr>
                <w:rFonts w:ascii="Calibri" w:eastAsia="Calibri" w:hAnsi="Calibri" w:cs="Calibri"/>
                <w:sz w:val="22"/>
                <w:szCs w:val="22"/>
                <w:lang w:val="en"/>
              </w:rPr>
              <w:t>Days</w:t>
            </w:r>
            <w:r w:rsidR="2058DEBC"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CE7F12" w14:textId="6EDEB7E7"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N/A</w:t>
            </w:r>
            <w:r w:rsidRPr="00EA7459">
              <w:rPr>
                <w:rFonts w:ascii="Calibri" w:eastAsia="Calibri" w:hAnsi="Calibri" w:cs="Calibri"/>
                <w:sz w:val="22"/>
                <w:szCs w:val="22"/>
                <w:lang w:val="en-GB"/>
              </w:rPr>
              <w:t xml:space="preserve"> </w:t>
            </w:r>
          </w:p>
        </w:tc>
      </w:tr>
      <w:tr w:rsidR="2058DEBC" w:rsidRPr="00EA7459" w14:paraId="044DC58F"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EC7641" w14:textId="2F36A47D"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 xml:space="preserve">Service Fee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E83AC5" w14:textId="5F01E652"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حساب الرسوم</w:t>
            </w:r>
            <w:r w:rsidRPr="00EA7459">
              <w:rPr>
                <w:rFonts w:ascii="Calibri" w:eastAsia="Calibri" w:hAnsi="Calibri" w:cs="Calibri"/>
                <w:color w:val="333333"/>
                <w:sz w:val="22"/>
                <w:szCs w:val="22"/>
                <w:lang w:val="en-GB"/>
              </w:rPr>
              <w:t xml:space="preserve"> </w:t>
            </w:r>
          </w:p>
          <w:p w14:paraId="23420F71" w14:textId="5050ABA1"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51108A" w14:textId="7C79CAD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Pre-</w:t>
            </w:r>
            <w:proofErr w:type="spellStart"/>
            <w:r w:rsidRPr="00EA7459">
              <w:rPr>
                <w:rFonts w:ascii="Calibri" w:eastAsia="Calibri" w:hAnsi="Calibri" w:cs="Calibri"/>
                <w:sz w:val="22"/>
                <w:szCs w:val="22"/>
                <w:lang w:val="en"/>
              </w:rPr>
              <w:t>Populted</w:t>
            </w:r>
            <w:proofErr w:type="spellEnd"/>
            <w:r w:rsidRPr="00EA7459">
              <w:rPr>
                <w:rFonts w:ascii="Calibri" w:eastAsia="Calibri" w:hAnsi="Calibri" w:cs="Calibri"/>
                <w:sz w:val="22"/>
                <w:szCs w:val="22"/>
                <w:lang w:val="en"/>
              </w:rPr>
              <w:t xml:space="preserve"> </w:t>
            </w:r>
            <w:r w:rsidRPr="00EA7459">
              <w:rPr>
                <w:rFonts w:ascii="Calibri" w:eastAsia="Calibri" w:hAnsi="Calibri" w:cs="Calibri"/>
                <w:sz w:val="22"/>
                <w:szCs w:val="22"/>
                <w:lang w:val="en-GB"/>
              </w:rPr>
              <w:t xml:space="preserve"> </w:t>
            </w:r>
            <w:r w:rsidRPr="00EA7459">
              <w:rPr>
                <w:rFonts w:ascii="Calibri" w:hAnsi="Calibri" w:cs="Calibri"/>
              </w:rPr>
              <w:br/>
            </w:r>
            <w:r w:rsidRPr="00EA7459">
              <w:rPr>
                <w:rFonts w:ascii="Calibri" w:eastAsia="Calibri" w:hAnsi="Calibri" w:cs="Calibri"/>
                <w:sz w:val="22"/>
                <w:szCs w:val="22"/>
                <w:lang w:val="en"/>
              </w:rPr>
              <w:t>View only</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36403F" w14:textId="3CAF5342"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Yes</w:t>
            </w:r>
            <w:r w:rsidRPr="00EA7459">
              <w:rPr>
                <w:rFonts w:ascii="Calibri" w:eastAsia="Calibri" w:hAnsi="Calibri" w:cs="Calibri"/>
                <w:sz w:val="22"/>
                <w:szCs w:val="22"/>
                <w:lang w:val="en-GB"/>
              </w:rPr>
              <w:t xml:space="preserve"> </w:t>
            </w:r>
          </w:p>
          <w:p w14:paraId="0F0D0BC1" w14:textId="38ECA608"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ED7896" w14:textId="056F0CE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No</w:t>
            </w: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2AAF94" w14:textId="2E26BA41" w:rsidR="149696FA" w:rsidRPr="00EA7459" w:rsidRDefault="149696FA" w:rsidP="2058DEBC">
            <w:pPr>
              <w:ind w:left="-20" w:right="-20"/>
              <w:rPr>
                <w:rFonts w:ascii="Calibri" w:eastAsia="Calibri" w:hAnsi="Calibri" w:cs="Calibri"/>
                <w:sz w:val="22"/>
                <w:szCs w:val="22"/>
              </w:rPr>
            </w:pPr>
            <w:r w:rsidRPr="00EA7459">
              <w:rPr>
                <w:rFonts w:ascii="Calibri" w:eastAsia="Calibri" w:hAnsi="Calibri" w:cs="Calibri"/>
                <w:sz w:val="22"/>
                <w:szCs w:val="22"/>
              </w:rPr>
              <w:t>Free</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5F9CFA" w14:textId="78C44CCE"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N/A</w:t>
            </w:r>
            <w:r w:rsidRPr="00EA7459">
              <w:rPr>
                <w:rFonts w:ascii="Calibri" w:eastAsia="Calibri" w:hAnsi="Calibri" w:cs="Calibri"/>
                <w:sz w:val="22"/>
                <w:szCs w:val="22"/>
                <w:lang w:val="en-GB"/>
              </w:rPr>
              <w:t xml:space="preserve"> </w:t>
            </w:r>
          </w:p>
        </w:tc>
      </w:tr>
      <w:tr w:rsidR="2058DEBC" w:rsidRPr="00EA7459" w14:paraId="48424BE6"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59F239" w14:textId="4A9F37EB"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Declaration checkbox</w:t>
            </w:r>
            <w:r w:rsidRPr="00EA7459">
              <w:rPr>
                <w:rFonts w:ascii="Calibri" w:eastAsia="Calibri" w:hAnsi="Calibri" w:cs="Calibri"/>
                <w:sz w:val="22"/>
                <w:szCs w:val="22"/>
                <w:lang w:val="en-GB"/>
              </w:rPr>
              <w:t xml:space="preserve"> </w:t>
            </w:r>
          </w:p>
          <w:p w14:paraId="1B9844F6" w14:textId="758F84F1"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D8A92D" w14:textId="7769C62E"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أوافق على الشروط والاحكام</w:t>
            </w:r>
            <w:r w:rsidRPr="00EA7459">
              <w:rPr>
                <w:rFonts w:ascii="Calibri" w:eastAsia="Calibri" w:hAnsi="Calibri" w:cs="Calibri"/>
                <w:color w:val="333333"/>
                <w:sz w:val="22"/>
                <w:szCs w:val="22"/>
                <w:lang w:val="en-GB"/>
              </w:rPr>
              <w:t xml:space="preserve"> </w:t>
            </w:r>
          </w:p>
          <w:p w14:paraId="549E2302" w14:textId="5C872A8E"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p w14:paraId="3BDCA6E0" w14:textId="7A0CA4FF"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32D45F" w14:textId="7598F8A2"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Checkbox</w:t>
            </w:r>
            <w:r w:rsidRPr="00EA7459">
              <w:rPr>
                <w:rFonts w:ascii="Calibri" w:eastAsia="Calibri" w:hAnsi="Calibri" w:cs="Calibri"/>
                <w:sz w:val="22"/>
                <w:szCs w:val="22"/>
                <w:lang w:val="en-GB"/>
              </w:rPr>
              <w:t xml:space="preserve"> </w:t>
            </w:r>
          </w:p>
          <w:p w14:paraId="387DE03C" w14:textId="67AA4496"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78B42E" w14:textId="0829A0DA"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Yes</w:t>
            </w: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80AE44" w14:textId="787FDE20"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Yes</w:t>
            </w: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6EC75F" w14:textId="2C8C424B"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System displays the following checkbox field to acknowledge: </w:t>
            </w:r>
            <w:r w:rsidRPr="00EA7459">
              <w:rPr>
                <w:rFonts w:ascii="Calibri" w:eastAsia="Calibri" w:hAnsi="Calibri" w:cs="Calibri"/>
                <w:sz w:val="22"/>
                <w:szCs w:val="22"/>
                <w:lang w:val="en-GB"/>
              </w:rPr>
              <w:t xml:space="preserve"> </w:t>
            </w:r>
          </w:p>
          <w:p w14:paraId="2B3CC4F2" w14:textId="058C1AF1"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p w14:paraId="12B6E192" w14:textId="595B68C7"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lastRenderedPageBreak/>
              <w:t xml:space="preserve">“I agree to the terms and conditions.” </w:t>
            </w: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F4EEC4" w14:textId="5989ED12"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lastRenderedPageBreak/>
              <w:t>N/A</w:t>
            </w:r>
            <w:r w:rsidRPr="00EA7459">
              <w:rPr>
                <w:rFonts w:ascii="Calibri" w:eastAsia="Calibri" w:hAnsi="Calibri" w:cs="Calibri"/>
                <w:sz w:val="22"/>
                <w:szCs w:val="22"/>
                <w:lang w:val="en-GB"/>
              </w:rPr>
              <w:t xml:space="preserve"> </w:t>
            </w:r>
          </w:p>
        </w:tc>
      </w:tr>
      <w:tr w:rsidR="2058DEBC" w:rsidRPr="00EA7459" w14:paraId="34FDBAF2" w14:textId="77777777" w:rsidTr="6297CDB5">
        <w:trPr>
          <w:trHeight w:val="300"/>
        </w:trPr>
        <w:tc>
          <w:tcPr>
            <w:tcW w:w="895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DBDB"/>
            <w:tcMar>
              <w:left w:w="105" w:type="dxa"/>
              <w:right w:w="105" w:type="dxa"/>
            </w:tcMar>
          </w:tcPr>
          <w:p w14:paraId="5A510307" w14:textId="3FAD6BD1" w:rsidR="2058DEBC" w:rsidRPr="00EA7459" w:rsidRDefault="13C70D5C" w:rsidP="68F3EADA">
            <w:pPr>
              <w:spacing w:after="0"/>
              <w:ind w:left="-20" w:right="-20"/>
              <w:rPr>
                <w:rFonts w:ascii="Calibri" w:eastAsia="Calibri" w:hAnsi="Calibri" w:cs="Calibri"/>
                <w:sz w:val="22"/>
                <w:szCs w:val="22"/>
                <w:lang w:val="en-GB"/>
              </w:rPr>
            </w:pPr>
            <w:r w:rsidRPr="6297CDB5">
              <w:rPr>
                <w:rFonts w:ascii="Calibri" w:eastAsia="Calibri" w:hAnsi="Calibri" w:cs="Calibri"/>
                <w:sz w:val="22"/>
                <w:szCs w:val="22"/>
                <w:lang w:val="en-GB"/>
              </w:rPr>
              <w:t>License</w:t>
            </w:r>
            <w:r w:rsidR="2C978593" w:rsidRPr="6297CDB5">
              <w:rPr>
                <w:rFonts w:ascii="Calibri" w:eastAsia="Calibri" w:hAnsi="Calibri" w:cs="Calibri"/>
                <w:sz w:val="22"/>
                <w:szCs w:val="22"/>
                <w:lang w:val="en-GB"/>
              </w:rPr>
              <w:t xml:space="preserve"> Information (TAB001)</w:t>
            </w:r>
          </w:p>
        </w:tc>
      </w:tr>
      <w:tr w:rsidR="6297CDB5" w14:paraId="2CA262B4" w14:textId="77777777" w:rsidTr="6297CDB5">
        <w:trPr>
          <w:trHeight w:val="300"/>
        </w:trPr>
        <w:tc>
          <w:tcPr>
            <w:tcW w:w="895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DBDB"/>
            <w:tcMar>
              <w:left w:w="105" w:type="dxa"/>
              <w:right w:w="105" w:type="dxa"/>
            </w:tcMar>
          </w:tcPr>
          <w:p w14:paraId="28465690" w14:textId="0585FC52" w:rsidR="5F514697" w:rsidRDefault="5F514697" w:rsidP="6297CDB5">
            <w:pPr>
              <w:spacing w:after="0"/>
              <w:ind w:left="-20" w:right="-20"/>
              <w:rPr>
                <w:rFonts w:ascii="Calibri" w:eastAsia="Calibri" w:hAnsi="Calibri" w:cs="Calibri"/>
                <w:sz w:val="22"/>
                <w:szCs w:val="22"/>
                <w:lang w:val="en-GB"/>
              </w:rPr>
            </w:pPr>
            <w:r w:rsidRPr="6297CDB5">
              <w:rPr>
                <w:rFonts w:ascii="Calibri" w:eastAsia="Calibri" w:hAnsi="Calibri" w:cs="Calibri"/>
                <w:sz w:val="22"/>
                <w:szCs w:val="22"/>
                <w:lang w:val="en-GB"/>
              </w:rPr>
              <w:t>Main Information (TAB00</w:t>
            </w:r>
            <w:r w:rsidR="11407823" w:rsidRPr="6297CDB5">
              <w:rPr>
                <w:rFonts w:ascii="Calibri" w:eastAsia="Calibri" w:hAnsi="Calibri" w:cs="Calibri"/>
                <w:sz w:val="22"/>
                <w:szCs w:val="22"/>
                <w:lang w:val="en-GB"/>
              </w:rPr>
              <w:t>2</w:t>
            </w:r>
            <w:r w:rsidRPr="6297CDB5">
              <w:rPr>
                <w:rFonts w:ascii="Calibri" w:eastAsia="Calibri" w:hAnsi="Calibri" w:cs="Calibri"/>
                <w:sz w:val="22"/>
                <w:szCs w:val="22"/>
                <w:lang w:val="en-GB"/>
              </w:rPr>
              <w:t>)</w:t>
            </w:r>
          </w:p>
        </w:tc>
      </w:tr>
      <w:tr w:rsidR="2058DEBC" w:rsidRPr="00EA7459" w14:paraId="4F0EAA67" w14:textId="77777777" w:rsidTr="6297CDB5">
        <w:trPr>
          <w:trHeight w:val="300"/>
        </w:trPr>
        <w:tc>
          <w:tcPr>
            <w:tcW w:w="895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DBDB"/>
            <w:tcMar>
              <w:left w:w="105" w:type="dxa"/>
              <w:right w:w="105" w:type="dxa"/>
            </w:tcMar>
          </w:tcPr>
          <w:p w14:paraId="3D673174" w14:textId="6630CA63" w:rsidR="2058DEBC" w:rsidRPr="00EA7459" w:rsidRDefault="2C978593" w:rsidP="68F3EADA">
            <w:pPr>
              <w:spacing w:after="0"/>
              <w:ind w:left="-20" w:right="-20"/>
              <w:rPr>
                <w:rFonts w:ascii="Calibri" w:eastAsia="Calibri" w:hAnsi="Calibri" w:cs="Calibri"/>
                <w:sz w:val="22"/>
                <w:szCs w:val="22"/>
                <w:lang w:val="en-GB"/>
              </w:rPr>
            </w:pPr>
            <w:r w:rsidRPr="6297CDB5">
              <w:rPr>
                <w:rFonts w:ascii="Calibri" w:eastAsia="Calibri" w:hAnsi="Calibri" w:cs="Calibri"/>
                <w:sz w:val="22"/>
                <w:szCs w:val="22"/>
                <w:lang w:val="en-GB"/>
              </w:rPr>
              <w:t>Location Information (TAB00</w:t>
            </w:r>
            <w:r w:rsidR="02A3FF8A" w:rsidRPr="6297CDB5">
              <w:rPr>
                <w:rFonts w:ascii="Calibri" w:eastAsia="Calibri" w:hAnsi="Calibri" w:cs="Calibri"/>
                <w:sz w:val="22"/>
                <w:szCs w:val="22"/>
                <w:lang w:val="en-GB"/>
              </w:rPr>
              <w:t>3</w:t>
            </w:r>
            <w:r w:rsidRPr="6297CDB5">
              <w:rPr>
                <w:rFonts w:ascii="Calibri" w:eastAsia="Calibri" w:hAnsi="Calibri" w:cs="Calibri"/>
                <w:sz w:val="22"/>
                <w:szCs w:val="22"/>
                <w:lang w:val="en-GB"/>
              </w:rPr>
              <w:t>)</w:t>
            </w:r>
          </w:p>
        </w:tc>
      </w:tr>
      <w:tr w:rsidR="2058DEBC" w:rsidRPr="00EA7459" w14:paraId="2EA550AB" w14:textId="77777777" w:rsidTr="6297CDB5">
        <w:trPr>
          <w:trHeight w:val="300"/>
        </w:trPr>
        <w:tc>
          <w:tcPr>
            <w:tcW w:w="895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DBDB"/>
            <w:tcMar>
              <w:left w:w="105" w:type="dxa"/>
              <w:right w:w="105" w:type="dxa"/>
            </w:tcMar>
          </w:tcPr>
          <w:p w14:paraId="6A872C33" w14:textId="2FA4ABCC" w:rsidR="2058DEBC" w:rsidRPr="00EA7459" w:rsidRDefault="2C978593" w:rsidP="68F3EADA">
            <w:pPr>
              <w:spacing w:after="0"/>
              <w:ind w:left="-20" w:right="-20"/>
              <w:rPr>
                <w:rFonts w:ascii="Calibri" w:eastAsia="Calibri" w:hAnsi="Calibri" w:cs="Calibri"/>
                <w:sz w:val="22"/>
                <w:szCs w:val="22"/>
                <w:lang w:val="en-GB"/>
              </w:rPr>
            </w:pPr>
            <w:r w:rsidRPr="6297CDB5">
              <w:rPr>
                <w:rFonts w:ascii="Calibri" w:eastAsia="Calibri" w:hAnsi="Calibri" w:cs="Calibri"/>
                <w:sz w:val="22"/>
                <w:szCs w:val="22"/>
                <w:lang w:val="en-GB"/>
              </w:rPr>
              <w:t>Attachments (TAB00</w:t>
            </w:r>
            <w:r w:rsidR="4D5174B4" w:rsidRPr="6297CDB5">
              <w:rPr>
                <w:rFonts w:ascii="Calibri" w:eastAsia="Calibri" w:hAnsi="Calibri" w:cs="Calibri"/>
                <w:sz w:val="22"/>
                <w:szCs w:val="22"/>
                <w:lang w:val="en-GB"/>
              </w:rPr>
              <w:t>4</w:t>
            </w:r>
            <w:r w:rsidRPr="6297CDB5">
              <w:rPr>
                <w:rFonts w:ascii="Calibri" w:eastAsia="Calibri" w:hAnsi="Calibri" w:cs="Calibri"/>
                <w:sz w:val="22"/>
                <w:szCs w:val="22"/>
                <w:lang w:val="en-GB"/>
              </w:rPr>
              <w:t>)</w:t>
            </w:r>
          </w:p>
        </w:tc>
      </w:tr>
      <w:tr w:rsidR="2058DEBC" w:rsidRPr="00EA7459" w14:paraId="694AFC11" w14:textId="77777777" w:rsidTr="6297CDB5">
        <w:trPr>
          <w:trHeight w:val="300"/>
        </w:trPr>
        <w:tc>
          <w:tcPr>
            <w:tcW w:w="895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DBDB"/>
            <w:tcMar>
              <w:left w:w="105" w:type="dxa"/>
              <w:right w:w="105" w:type="dxa"/>
            </w:tcMar>
          </w:tcPr>
          <w:p w14:paraId="59648B26" w14:textId="770010BD" w:rsidR="2058DEBC" w:rsidRPr="00EA7459" w:rsidRDefault="2058DEBC" w:rsidP="68F3EADA">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Application Preview Page | Read Only </w:t>
            </w:r>
            <w:r w:rsidRPr="00EA7459">
              <w:rPr>
                <w:rFonts w:ascii="Calibri" w:eastAsia="Calibri" w:hAnsi="Calibri" w:cs="Calibri"/>
                <w:sz w:val="22"/>
                <w:szCs w:val="22"/>
                <w:lang w:val="en-GB"/>
              </w:rPr>
              <w:t xml:space="preserve"> </w:t>
            </w:r>
            <w:r w:rsidRPr="00EA7459">
              <w:rPr>
                <w:rFonts w:ascii="Calibri" w:eastAsia="Calibri" w:hAnsi="Calibri" w:cs="Calibri"/>
                <w:sz w:val="22"/>
                <w:szCs w:val="22"/>
                <w:lang w:val="en"/>
              </w:rPr>
              <w:t xml:space="preserve">  </w:t>
            </w:r>
            <w:r w:rsidRPr="00EA7459">
              <w:rPr>
                <w:rFonts w:ascii="Calibri" w:eastAsia="Calibri" w:hAnsi="Calibri" w:cs="Calibri"/>
                <w:sz w:val="22"/>
                <w:szCs w:val="22"/>
                <w:lang w:val="en-GB"/>
              </w:rPr>
              <w:t xml:space="preserve"> </w:t>
            </w:r>
          </w:p>
          <w:p w14:paraId="2C85F3AE" w14:textId="3F8D880C" w:rsidR="2058DEBC" w:rsidRPr="00EA7459" w:rsidRDefault="6D433C4E" w:rsidP="008B645F">
            <w:pPr>
              <w:pStyle w:val="ListParagraph"/>
              <w:numPr>
                <w:ilvl w:val="0"/>
                <w:numId w:val="11"/>
              </w:numPr>
              <w:spacing w:after="0"/>
              <w:ind w:right="-20"/>
              <w:rPr>
                <w:rFonts w:ascii="Calibri" w:eastAsia="Calibri" w:hAnsi="Calibri" w:cs="Calibri"/>
                <w:sz w:val="22"/>
                <w:szCs w:val="22"/>
                <w:lang w:val="en-GB"/>
              </w:rPr>
            </w:pPr>
            <w:r w:rsidRPr="6297CDB5">
              <w:rPr>
                <w:rFonts w:ascii="Calibri" w:eastAsia="Calibri" w:hAnsi="Calibri" w:cs="Calibri"/>
                <w:sz w:val="22"/>
                <w:szCs w:val="22"/>
                <w:lang w:val="en-GB"/>
              </w:rPr>
              <w:t>License</w:t>
            </w:r>
            <w:r w:rsidR="03050E04" w:rsidRPr="6297CDB5">
              <w:rPr>
                <w:rFonts w:ascii="Calibri" w:eastAsia="Calibri" w:hAnsi="Calibri" w:cs="Calibri"/>
                <w:sz w:val="22"/>
                <w:szCs w:val="22"/>
                <w:lang w:val="en-GB"/>
              </w:rPr>
              <w:t xml:space="preserve"> Information (TAB001)</w:t>
            </w:r>
          </w:p>
          <w:p w14:paraId="1C03326C" w14:textId="0AAE6D58" w:rsidR="366C4106" w:rsidRDefault="366C4106" w:rsidP="008B645F">
            <w:pPr>
              <w:pStyle w:val="ListParagraph"/>
              <w:numPr>
                <w:ilvl w:val="0"/>
                <w:numId w:val="11"/>
              </w:numPr>
              <w:spacing w:after="0"/>
              <w:ind w:right="-20"/>
              <w:rPr>
                <w:rFonts w:ascii="Calibri" w:eastAsia="Calibri" w:hAnsi="Calibri" w:cs="Calibri"/>
                <w:sz w:val="22"/>
                <w:szCs w:val="22"/>
                <w:lang w:val="en-GB"/>
              </w:rPr>
            </w:pPr>
            <w:r w:rsidRPr="6297CDB5">
              <w:rPr>
                <w:rFonts w:ascii="Calibri" w:eastAsia="Calibri" w:hAnsi="Calibri" w:cs="Calibri"/>
                <w:sz w:val="22"/>
                <w:szCs w:val="22"/>
                <w:lang w:val="en-GB"/>
              </w:rPr>
              <w:t>Main Information (TAB002)</w:t>
            </w:r>
          </w:p>
          <w:p w14:paraId="7640BC21" w14:textId="3A48EB98" w:rsidR="2058DEBC" w:rsidRPr="00EA7459" w:rsidRDefault="03050E04" w:rsidP="008B645F">
            <w:pPr>
              <w:pStyle w:val="ListParagraph"/>
              <w:numPr>
                <w:ilvl w:val="0"/>
                <w:numId w:val="11"/>
              </w:numPr>
              <w:spacing w:after="0"/>
              <w:ind w:right="-20"/>
              <w:rPr>
                <w:rFonts w:ascii="Calibri" w:eastAsia="Calibri" w:hAnsi="Calibri" w:cs="Calibri"/>
                <w:sz w:val="22"/>
                <w:szCs w:val="22"/>
                <w:lang w:val="en-GB"/>
              </w:rPr>
            </w:pPr>
            <w:r w:rsidRPr="6297CDB5">
              <w:rPr>
                <w:rFonts w:ascii="Calibri" w:eastAsia="Calibri" w:hAnsi="Calibri" w:cs="Calibri"/>
                <w:sz w:val="22"/>
                <w:szCs w:val="22"/>
                <w:lang w:val="en-GB"/>
              </w:rPr>
              <w:t>Location Information (TAB00</w:t>
            </w:r>
            <w:r w:rsidR="07B788F9" w:rsidRPr="6297CDB5">
              <w:rPr>
                <w:rFonts w:ascii="Calibri" w:eastAsia="Calibri" w:hAnsi="Calibri" w:cs="Calibri"/>
                <w:sz w:val="22"/>
                <w:szCs w:val="22"/>
                <w:lang w:val="en-GB"/>
              </w:rPr>
              <w:t>3</w:t>
            </w:r>
            <w:r w:rsidRPr="6297CDB5">
              <w:rPr>
                <w:rFonts w:ascii="Calibri" w:eastAsia="Calibri" w:hAnsi="Calibri" w:cs="Calibri"/>
                <w:sz w:val="22"/>
                <w:szCs w:val="22"/>
                <w:lang w:val="en-GB"/>
              </w:rPr>
              <w:t>)</w:t>
            </w:r>
          </w:p>
          <w:p w14:paraId="76BAC9FC" w14:textId="1311DCC2" w:rsidR="2058DEBC" w:rsidRPr="00EA7459" w:rsidRDefault="03050E04" w:rsidP="008B645F">
            <w:pPr>
              <w:pStyle w:val="ListParagraph"/>
              <w:numPr>
                <w:ilvl w:val="0"/>
                <w:numId w:val="11"/>
              </w:numPr>
              <w:spacing w:after="0"/>
              <w:ind w:right="-20"/>
              <w:rPr>
                <w:rFonts w:ascii="Calibri" w:eastAsia="Calibri" w:hAnsi="Calibri" w:cs="Calibri"/>
                <w:sz w:val="22"/>
                <w:szCs w:val="22"/>
                <w:lang w:val="en-GB"/>
              </w:rPr>
            </w:pPr>
            <w:r w:rsidRPr="6297CDB5">
              <w:rPr>
                <w:rFonts w:ascii="Calibri" w:eastAsia="Calibri" w:hAnsi="Calibri" w:cs="Calibri"/>
                <w:sz w:val="22"/>
                <w:szCs w:val="22"/>
                <w:lang w:val="en-GB"/>
              </w:rPr>
              <w:t>Attachments (TAB00</w:t>
            </w:r>
            <w:r w:rsidR="6E09C6D1" w:rsidRPr="6297CDB5">
              <w:rPr>
                <w:rFonts w:ascii="Calibri" w:eastAsia="Calibri" w:hAnsi="Calibri" w:cs="Calibri"/>
                <w:sz w:val="22"/>
                <w:szCs w:val="22"/>
                <w:lang w:val="en-GB"/>
              </w:rPr>
              <w:t>4</w:t>
            </w:r>
            <w:r w:rsidRPr="6297CDB5">
              <w:rPr>
                <w:rFonts w:ascii="Calibri" w:eastAsia="Calibri" w:hAnsi="Calibri" w:cs="Calibri"/>
                <w:sz w:val="22"/>
                <w:szCs w:val="22"/>
                <w:lang w:val="en-GB"/>
              </w:rPr>
              <w:t>)</w:t>
            </w:r>
          </w:p>
        </w:tc>
      </w:tr>
      <w:tr w:rsidR="2058DEBC" w:rsidRPr="00EA7459" w14:paraId="18E18EBE"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257178" w14:textId="7ACB4CD5"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Next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78B963" w14:textId="1C665715"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التالي</w:t>
            </w: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6BD7F4" w14:textId="0EF652EC"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Button</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E6FAAD" w14:textId="2CF44236"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ECB0CE" w14:textId="6E74016B"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ABD9CF" w14:textId="65C1FBC8" w:rsidR="2058DEBC" w:rsidRPr="00EA7459" w:rsidRDefault="2058DEBC" w:rsidP="2058DEBC">
            <w:pPr>
              <w:spacing w:after="0"/>
              <w:ind w:left="-20" w:right="-20"/>
              <w:jc w:val="right"/>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D5C378" w14:textId="20AED2C5"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When Pressed, Platform will take applicant to next section </w:t>
            </w:r>
            <w:r w:rsidRPr="00EA7459">
              <w:rPr>
                <w:rFonts w:ascii="Calibri" w:eastAsia="Calibri" w:hAnsi="Calibri" w:cs="Calibri"/>
                <w:sz w:val="22"/>
                <w:szCs w:val="22"/>
                <w:lang w:val="en-GB"/>
              </w:rPr>
              <w:t xml:space="preserve"> </w:t>
            </w:r>
          </w:p>
        </w:tc>
      </w:tr>
      <w:tr w:rsidR="2058DEBC" w:rsidRPr="00EA7459" w14:paraId="595E9352"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EBEF2E" w14:textId="1EC90546"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Back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60E070" w14:textId="2CD3C35A"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السابق</w:t>
            </w: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EB2F29" w14:textId="6DF976F3"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Button</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0699CD" w14:textId="344B2E87"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A29F1A" w14:textId="58EB864B"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E44698" w14:textId="3A8867AF" w:rsidR="2058DEBC" w:rsidRPr="00EA7459" w:rsidRDefault="2058DEBC" w:rsidP="2058DEBC">
            <w:pPr>
              <w:spacing w:after="0"/>
              <w:ind w:left="-20" w:right="-20"/>
              <w:jc w:val="right"/>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6B5C37" w14:textId="2A6DDAC7"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When Pressed, Platform will take the applicant to Previous section </w:t>
            </w:r>
            <w:r w:rsidRPr="00EA7459">
              <w:rPr>
                <w:rFonts w:ascii="Calibri" w:eastAsia="Calibri" w:hAnsi="Calibri" w:cs="Calibri"/>
                <w:sz w:val="22"/>
                <w:szCs w:val="22"/>
                <w:lang w:val="en-GB"/>
              </w:rPr>
              <w:t xml:space="preserve"> </w:t>
            </w:r>
          </w:p>
        </w:tc>
      </w:tr>
      <w:tr w:rsidR="2058DEBC" w:rsidRPr="00EA7459" w14:paraId="42C99E07"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387B18" w14:textId="5D8B03E1"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Cancel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5A9BC3" w14:textId="364FD54A"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إلغاء</w:t>
            </w: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21EE58" w14:textId="49DEB314"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Button</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264275" w14:textId="4662681C"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D8DB35" w14:textId="6DAE02A1"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003601" w14:textId="19309522" w:rsidR="2058DEBC" w:rsidRPr="00EA7459" w:rsidRDefault="2058DEBC" w:rsidP="2058DEBC">
            <w:pPr>
              <w:spacing w:after="0"/>
              <w:ind w:left="-20" w:right="-20"/>
              <w:jc w:val="right"/>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169CAC" w14:textId="7F678168"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When Pressed, Platform will cancel the application  </w:t>
            </w:r>
            <w:r w:rsidRPr="00EA7459">
              <w:rPr>
                <w:rFonts w:ascii="Calibri" w:eastAsia="Calibri" w:hAnsi="Calibri" w:cs="Calibri"/>
                <w:sz w:val="22"/>
                <w:szCs w:val="22"/>
                <w:lang w:val="en-GB"/>
              </w:rPr>
              <w:t xml:space="preserve"> </w:t>
            </w:r>
          </w:p>
        </w:tc>
      </w:tr>
      <w:tr w:rsidR="2058DEBC" w:rsidRPr="00EA7459" w14:paraId="3DC4AA4D"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F1CA3B" w14:textId="5D676933"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Save as draft </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F60237" w14:textId="6E4D2FB5"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حفظ كمسودة</w:t>
            </w: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151BCB" w14:textId="52521E7B"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Button</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05B9D4" w14:textId="4A273CF9"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A40BB6" w14:textId="38CD8E9C"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353E1E" w14:textId="309D9CB3" w:rsidR="2058DEBC" w:rsidRPr="00EA7459" w:rsidRDefault="2058DEBC" w:rsidP="2058DEBC">
            <w:pPr>
              <w:spacing w:after="0"/>
              <w:ind w:left="-20" w:right="-20"/>
              <w:jc w:val="right"/>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5E8C8C" w14:textId="16501657"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When Pressed, Platform will save the applicant as a draft </w:t>
            </w:r>
            <w:r w:rsidRPr="00EA7459">
              <w:rPr>
                <w:rFonts w:ascii="Calibri" w:eastAsia="Calibri" w:hAnsi="Calibri" w:cs="Calibri"/>
                <w:sz w:val="22"/>
                <w:szCs w:val="22"/>
                <w:lang w:val="en-GB"/>
              </w:rPr>
              <w:t xml:space="preserve"> </w:t>
            </w:r>
          </w:p>
        </w:tc>
      </w:tr>
      <w:tr w:rsidR="2058DEBC" w:rsidRPr="00EA7459" w14:paraId="3DE32786" w14:textId="77777777" w:rsidTr="6297CDB5">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824DA6" w14:textId="2ADEF511"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Submit</w:t>
            </w:r>
            <w:r w:rsidRPr="00EA7459">
              <w:rPr>
                <w:rFonts w:ascii="Calibri" w:eastAsia="Calibri" w:hAnsi="Calibri" w:cs="Calibri"/>
                <w:sz w:val="22"/>
                <w:szCs w:val="22"/>
                <w:lang w:val="en-GB"/>
              </w:rPr>
              <w:t xml:space="preserve">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B10FE4" w14:textId="29D57F21" w:rsidR="2058DEBC" w:rsidRPr="00EA7459" w:rsidRDefault="2058DEBC" w:rsidP="2058DEBC">
            <w:pPr>
              <w:spacing w:after="0"/>
              <w:ind w:left="-20" w:right="-20"/>
              <w:jc w:val="right"/>
              <w:rPr>
                <w:rFonts w:ascii="Calibri" w:eastAsia="Calibri" w:hAnsi="Calibri" w:cs="Calibri"/>
                <w:color w:val="333333"/>
                <w:sz w:val="22"/>
                <w:szCs w:val="22"/>
              </w:rPr>
            </w:pPr>
            <w:r w:rsidRPr="00EA7459">
              <w:rPr>
                <w:rFonts w:ascii="Calibri" w:eastAsia="Calibri" w:hAnsi="Calibri" w:cs="Calibri"/>
                <w:color w:val="333333"/>
                <w:sz w:val="22"/>
                <w:szCs w:val="22"/>
                <w:rtl/>
              </w:rPr>
              <w:t>تقديم</w:t>
            </w:r>
            <w:r w:rsidRPr="00EA7459">
              <w:rPr>
                <w:rFonts w:ascii="Calibri" w:eastAsia="Calibri" w:hAnsi="Calibri" w:cs="Calibri"/>
                <w:color w:val="333333"/>
                <w:sz w:val="22"/>
                <w:szCs w:val="22"/>
                <w:lang w:val="en-GB"/>
              </w:rPr>
              <w:t xml:space="preserve"> </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C56F8A" w14:textId="41B17E9E"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rPr>
              <w:t>Button</w:t>
            </w:r>
            <w:r w:rsidRPr="00EA7459">
              <w:rPr>
                <w:rFonts w:ascii="Calibri" w:eastAsia="Calibri" w:hAnsi="Calibri" w:cs="Calibri"/>
                <w:sz w:val="22"/>
                <w:szCs w:val="22"/>
                <w:lang w:val="en-GB"/>
              </w:rPr>
              <w:t xml:space="preserve">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8B92E5" w14:textId="314535AF"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D09794" w14:textId="4C7E8762"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B3D9EF" w14:textId="15238AA1" w:rsidR="2058DEBC" w:rsidRPr="00EA7459" w:rsidRDefault="2058DEBC" w:rsidP="2058DEBC">
            <w:pPr>
              <w:spacing w:after="0"/>
              <w:ind w:left="-20" w:right="-20"/>
              <w:jc w:val="right"/>
              <w:rPr>
                <w:rFonts w:ascii="Calibri" w:eastAsia="Calibri" w:hAnsi="Calibri" w:cs="Calibri"/>
                <w:sz w:val="22"/>
                <w:szCs w:val="22"/>
              </w:rPr>
            </w:pPr>
            <w:r w:rsidRPr="00EA7459">
              <w:rPr>
                <w:rFonts w:ascii="Calibri" w:eastAsia="Calibri" w:hAnsi="Calibri" w:cs="Calibri"/>
                <w:sz w:val="22"/>
                <w:szCs w:val="22"/>
                <w:lang w:val="en-GB"/>
              </w:rPr>
              <w:t xml:space="preserve">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5EBC50" w14:textId="5432EDEC" w:rsidR="2058DEBC" w:rsidRPr="00EA7459" w:rsidRDefault="2058DEBC" w:rsidP="2058DEBC">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t xml:space="preserve">When Pressed, Platform will submit the </w:t>
            </w:r>
            <w:r w:rsidRPr="00EA7459">
              <w:rPr>
                <w:rFonts w:ascii="Calibri" w:eastAsia="Calibri" w:hAnsi="Calibri" w:cs="Calibri"/>
                <w:sz w:val="22"/>
                <w:szCs w:val="22"/>
                <w:lang w:val="en"/>
              </w:rPr>
              <w:lastRenderedPageBreak/>
              <w:t>applicant and route it to UC-03</w:t>
            </w:r>
            <w:r w:rsidRPr="00EA7459">
              <w:rPr>
                <w:rFonts w:ascii="Calibri" w:eastAsia="Calibri" w:hAnsi="Calibri" w:cs="Calibri"/>
                <w:sz w:val="22"/>
                <w:szCs w:val="22"/>
                <w:lang w:val="en-GB"/>
              </w:rPr>
              <w:t xml:space="preserve"> </w:t>
            </w:r>
          </w:p>
        </w:tc>
      </w:tr>
    </w:tbl>
    <w:p w14:paraId="7C04563F" w14:textId="4FF7A265" w:rsidR="2058DEBC" w:rsidRPr="00EA7459" w:rsidRDefault="2058DEBC" w:rsidP="2058DEBC">
      <w:pPr>
        <w:ind w:left="-20" w:right="-20"/>
        <w:rPr>
          <w:rFonts w:ascii="Calibri" w:eastAsia="Calibri" w:hAnsi="Calibri" w:cs="Calibri"/>
          <w:color w:val="000000" w:themeColor="text1"/>
          <w:sz w:val="22"/>
          <w:szCs w:val="22"/>
        </w:rPr>
      </w:pPr>
    </w:p>
    <w:p w14:paraId="783A25E6" w14:textId="30B2D3C7" w:rsidR="78DCBC00" w:rsidRPr="00EA7459" w:rsidRDefault="78DCBC00" w:rsidP="00115988">
      <w:pPr>
        <w:rPr>
          <w:rFonts w:ascii="Calibri" w:eastAsia="Calibri" w:hAnsi="Calibri" w:cs="Calibri"/>
          <w:color w:val="BF8F00"/>
          <w:sz w:val="28"/>
          <w:szCs w:val="28"/>
        </w:rPr>
      </w:pPr>
      <w:r w:rsidRPr="00EA7459">
        <w:rPr>
          <w:rFonts w:ascii="Calibri" w:eastAsia="Calibri" w:hAnsi="Calibri" w:cs="Calibri"/>
          <w:b/>
          <w:bCs/>
          <w:color w:val="BF8F00"/>
          <w:sz w:val="26"/>
          <w:szCs w:val="26"/>
          <w:lang w:val="en"/>
        </w:rPr>
        <w:t>Sub screen component (Service description for Applicant)</w:t>
      </w:r>
      <w:r w:rsidRPr="00EA7459">
        <w:rPr>
          <w:rFonts w:ascii="Calibri" w:eastAsia="Calibri" w:hAnsi="Calibri" w:cs="Calibri"/>
          <w:color w:val="BF8F00"/>
          <w:sz w:val="28"/>
          <w:szCs w:val="28"/>
          <w:lang w:val="en-GB"/>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755"/>
        <w:gridCol w:w="3045"/>
        <w:gridCol w:w="1200"/>
      </w:tblGrid>
      <w:tr w:rsidR="2058DEBC" w:rsidRPr="00EA7459" w14:paraId="2BC53D75" w14:textId="77777777" w:rsidTr="18299387">
        <w:trPr>
          <w:trHeight w:val="300"/>
        </w:trPr>
        <w:tc>
          <w:tcPr>
            <w:tcW w:w="4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225AC10B" w14:textId="2B13E1DF" w:rsidR="2058DEBC" w:rsidRPr="00EA7459" w:rsidRDefault="2058DEBC" w:rsidP="2058DEBC">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Description </w:t>
            </w:r>
            <w:r w:rsidRPr="00EA7459">
              <w:rPr>
                <w:rFonts w:ascii="Calibri" w:eastAsia="Calibri" w:hAnsi="Calibri" w:cs="Calibri"/>
                <w:color w:val="FFFFFF" w:themeColor="background1"/>
                <w:sz w:val="22"/>
                <w:szCs w:val="22"/>
                <w:lang w:val="en-GB"/>
              </w:rPr>
              <w:t xml:space="preserve"> </w:t>
            </w:r>
          </w:p>
        </w:tc>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36B46F71" w14:textId="25E1D970" w:rsidR="2058DEBC" w:rsidRPr="00EA7459" w:rsidRDefault="2058DEBC" w:rsidP="38232435">
            <w:pPr>
              <w:bidi/>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r w:rsidRPr="00EA7459">
              <w:rPr>
                <w:rFonts w:ascii="Calibri" w:eastAsia="Calibri" w:hAnsi="Calibri" w:cs="Calibri"/>
                <w:color w:val="FFFFFF" w:themeColor="background1"/>
                <w:sz w:val="22"/>
                <w:szCs w:val="22"/>
                <w:lang w:val="en-GB"/>
              </w:rPr>
              <w:t xml:space="preserve"> </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Mar>
              <w:left w:w="105" w:type="dxa"/>
              <w:right w:w="105" w:type="dxa"/>
            </w:tcMar>
          </w:tcPr>
          <w:p w14:paraId="336A1D66" w14:textId="3D6A985E" w:rsidR="2058DEBC" w:rsidRPr="00EA7459" w:rsidRDefault="2058DEBC" w:rsidP="38232435">
            <w:pPr>
              <w:spacing w:after="0"/>
              <w:ind w:left="-20" w:right="-2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Name </w:t>
            </w:r>
            <w:r w:rsidRPr="00EA7459">
              <w:rPr>
                <w:rFonts w:ascii="Calibri" w:eastAsia="Calibri" w:hAnsi="Calibri" w:cs="Calibri"/>
                <w:color w:val="FFFFFF" w:themeColor="background1"/>
                <w:sz w:val="22"/>
                <w:szCs w:val="22"/>
                <w:lang w:val="en-GB"/>
              </w:rPr>
              <w:t xml:space="preserve"> </w:t>
            </w:r>
          </w:p>
        </w:tc>
      </w:tr>
      <w:tr w:rsidR="2058DEBC" w:rsidRPr="00EA7459" w14:paraId="0BD88ABA" w14:textId="77777777" w:rsidTr="18299387">
        <w:trPr>
          <w:trHeight w:val="300"/>
        </w:trPr>
        <w:tc>
          <w:tcPr>
            <w:tcW w:w="4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5A0757" w14:textId="77777777" w:rsidR="00424F14" w:rsidRPr="00424F14" w:rsidRDefault="00424F14" w:rsidP="00424F14">
            <w:pPr>
              <w:pStyle w:val="ListParagraph"/>
              <w:widowControl w:val="0"/>
              <w:numPr>
                <w:ilvl w:val="0"/>
                <w:numId w:val="9"/>
              </w:numPr>
              <w:spacing w:after="0" w:line="276" w:lineRule="auto"/>
              <w:rPr>
                <w:rFonts w:ascii="Calibri" w:eastAsia="Calibri" w:hAnsi="Calibri" w:cs="Calibri"/>
                <w:sz w:val="22"/>
                <w:szCs w:val="22"/>
              </w:rPr>
            </w:pPr>
            <w:r w:rsidRPr="6297CDB5">
              <w:rPr>
                <w:rFonts w:ascii="Calibri" w:hAnsi="Calibri" w:cs="Calibri"/>
                <w:sz w:val="22"/>
                <w:szCs w:val="22"/>
              </w:rPr>
              <w:t>Attach the title deed. (optional)</w:t>
            </w:r>
          </w:p>
          <w:p w14:paraId="1DD8738B" w14:textId="77777777" w:rsidR="00424F14" w:rsidRPr="00EA7459" w:rsidRDefault="00424F14" w:rsidP="00424F14">
            <w:pPr>
              <w:pStyle w:val="ListParagraph"/>
              <w:widowControl w:val="0"/>
              <w:numPr>
                <w:ilvl w:val="0"/>
                <w:numId w:val="9"/>
              </w:numPr>
              <w:spacing w:after="0" w:line="276" w:lineRule="auto"/>
              <w:rPr>
                <w:rFonts w:ascii="Calibri" w:eastAsia="Calibri" w:hAnsi="Calibri" w:cs="Calibri"/>
                <w:sz w:val="22"/>
                <w:szCs w:val="22"/>
              </w:rPr>
            </w:pPr>
            <w:r w:rsidRPr="6297CDB5">
              <w:rPr>
                <w:rFonts w:ascii="Calibri" w:hAnsi="Calibri" w:cs="Calibri"/>
                <w:sz w:val="22"/>
                <w:szCs w:val="22"/>
              </w:rPr>
              <w:t xml:space="preserve">Attach the surveying </w:t>
            </w:r>
            <w:proofErr w:type="gramStart"/>
            <w:r w:rsidRPr="6297CDB5">
              <w:rPr>
                <w:rFonts w:ascii="Calibri" w:hAnsi="Calibri" w:cs="Calibri"/>
                <w:sz w:val="22"/>
                <w:szCs w:val="22"/>
              </w:rPr>
              <w:t>file.(</w:t>
            </w:r>
            <w:proofErr w:type="gramEnd"/>
            <w:r w:rsidRPr="6297CDB5">
              <w:rPr>
                <w:rFonts w:ascii="Calibri" w:hAnsi="Calibri" w:cs="Calibri"/>
                <w:sz w:val="22"/>
                <w:szCs w:val="22"/>
              </w:rPr>
              <w:t xml:space="preserve">Optional) </w:t>
            </w:r>
          </w:p>
          <w:p w14:paraId="2DC837BA" w14:textId="26E2C391" w:rsidR="2058DEBC" w:rsidRPr="001135CA" w:rsidRDefault="367072F8" w:rsidP="00424F14">
            <w:pPr>
              <w:pStyle w:val="ListParagraph"/>
              <w:widowControl w:val="0"/>
              <w:numPr>
                <w:ilvl w:val="0"/>
                <w:numId w:val="9"/>
              </w:numPr>
              <w:spacing w:after="0" w:line="276" w:lineRule="auto"/>
              <w:rPr>
                <w:rFonts w:ascii="Calibri" w:eastAsia="Calibri" w:hAnsi="Calibri" w:cs="Calibri"/>
                <w:strike/>
                <w:sz w:val="22"/>
                <w:szCs w:val="22"/>
              </w:rPr>
            </w:pPr>
            <w:r w:rsidRPr="00424F14">
              <w:rPr>
                <w:rFonts w:ascii="Calibri" w:eastAsia="Calibri" w:hAnsi="Calibri" w:cs="Calibri"/>
                <w:strike/>
                <w:sz w:val="22"/>
                <w:szCs w:val="22"/>
              </w:rPr>
              <w:t>A title document</w:t>
            </w:r>
            <w:r w:rsidR="004B12BC" w:rsidRPr="00424F14">
              <w:rPr>
                <w:rFonts w:ascii="Calibri" w:eastAsia="Calibri" w:hAnsi="Calibri" w:cs="Calibri"/>
                <w:strike/>
                <w:sz w:val="22"/>
                <w:szCs w:val="22"/>
              </w:rPr>
              <w:t>(optional)</w:t>
            </w:r>
            <w:r w:rsidRPr="00424F14">
              <w:rPr>
                <w:rFonts w:ascii="Calibri" w:eastAsia="Calibri" w:hAnsi="Calibri" w:cs="Calibri"/>
                <w:strike/>
                <w:sz w:val="22"/>
                <w:szCs w:val="22"/>
              </w:rPr>
              <w:t>.</w:t>
            </w:r>
            <w:r w:rsidRPr="001135CA">
              <w:rPr>
                <w:rFonts w:ascii="Calibri" w:eastAsia="Calibri" w:hAnsi="Calibri" w:cs="Calibri"/>
                <w:strike/>
                <w:sz w:val="22"/>
                <w:szCs w:val="22"/>
              </w:rPr>
              <w:t xml:space="preserve"> If the agricultural property is rented, the owner must attach the lease contract, certified for three years or more. </w:t>
            </w:r>
          </w:p>
          <w:p w14:paraId="496BEED3" w14:textId="3EB3B398" w:rsidR="2058DEBC" w:rsidRPr="00EA7459" w:rsidRDefault="00460CCE" w:rsidP="00424F14">
            <w:pPr>
              <w:pStyle w:val="ListParagraph"/>
              <w:widowControl w:val="0"/>
              <w:numPr>
                <w:ilvl w:val="0"/>
                <w:numId w:val="9"/>
              </w:numPr>
              <w:spacing w:after="0" w:line="276" w:lineRule="auto"/>
              <w:rPr>
                <w:rFonts w:ascii="Calibri" w:eastAsia="Calibri" w:hAnsi="Calibri" w:cs="Calibri"/>
                <w:sz w:val="22"/>
                <w:szCs w:val="22"/>
              </w:rPr>
            </w:pPr>
            <w:r>
              <w:rPr>
                <w:rFonts w:ascii="Calibri" w:eastAsia="Calibri" w:hAnsi="Calibri" w:cs="Calibri"/>
                <w:sz w:val="22"/>
                <w:szCs w:val="22"/>
              </w:rPr>
              <w:t xml:space="preserve">Exitance </w:t>
            </w:r>
            <w:proofErr w:type="gramStart"/>
            <w:r>
              <w:rPr>
                <w:rFonts w:ascii="Calibri" w:eastAsia="Calibri" w:hAnsi="Calibri" w:cs="Calibri"/>
                <w:sz w:val="22"/>
                <w:szCs w:val="22"/>
              </w:rPr>
              <w:t xml:space="preserve">of </w:t>
            </w:r>
            <w:r w:rsidR="367072F8" w:rsidRPr="6297CDB5">
              <w:rPr>
                <w:rFonts w:ascii="Calibri" w:eastAsia="Calibri" w:hAnsi="Calibri" w:cs="Calibri"/>
                <w:sz w:val="22"/>
                <w:szCs w:val="22"/>
              </w:rPr>
              <w:t xml:space="preserve"> Agricultural</w:t>
            </w:r>
            <w:proofErr w:type="gramEnd"/>
            <w:r w:rsidR="367072F8" w:rsidRPr="6297CDB5">
              <w:rPr>
                <w:rFonts w:ascii="Calibri" w:eastAsia="Calibri" w:hAnsi="Calibri" w:cs="Calibri"/>
                <w:sz w:val="22"/>
                <w:szCs w:val="22"/>
              </w:rPr>
              <w:t xml:space="preserve"> record</w:t>
            </w:r>
          </w:p>
          <w:p w14:paraId="12D6A438" w14:textId="039E7747" w:rsidR="2058DEBC" w:rsidRPr="00EA7459" w:rsidRDefault="2058DEBC" w:rsidP="00424F14">
            <w:pPr>
              <w:pStyle w:val="ListParagraph"/>
              <w:widowControl w:val="0"/>
              <w:spacing w:after="0" w:line="276" w:lineRule="auto"/>
              <w:rPr>
                <w:rFonts w:ascii="Calibri" w:eastAsia="Calibri" w:hAnsi="Calibri" w:cs="Calibri"/>
                <w:sz w:val="22"/>
                <w:szCs w:val="22"/>
                <w:lang w:val="en-GB"/>
              </w:rPr>
            </w:pPr>
          </w:p>
        </w:tc>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057C59" w14:textId="37C1F828" w:rsidR="2058DEBC" w:rsidRPr="00EA7459" w:rsidRDefault="24FE7A5E" w:rsidP="008B645F">
            <w:pPr>
              <w:pStyle w:val="ListParagraph"/>
              <w:widowControl w:val="0"/>
              <w:numPr>
                <w:ilvl w:val="0"/>
                <w:numId w:val="7"/>
              </w:numPr>
              <w:bidi/>
              <w:spacing w:after="0" w:line="276" w:lineRule="auto"/>
              <w:rPr>
                <w:rFonts w:ascii="Calibri" w:eastAsia="Calibri" w:hAnsi="Calibri" w:cs="Calibri"/>
                <w:sz w:val="22"/>
                <w:szCs w:val="22"/>
              </w:rPr>
            </w:pPr>
            <w:commentRangeStart w:id="26"/>
            <w:commentRangeStart w:id="27"/>
            <w:r w:rsidRPr="18299387">
              <w:rPr>
                <w:rFonts w:ascii="Calibri" w:eastAsia="Calibri" w:hAnsi="Calibri" w:cs="Calibri"/>
                <w:sz w:val="22"/>
                <w:szCs w:val="22"/>
                <w:rtl/>
              </w:rPr>
              <w:t xml:space="preserve">وثيقة ملكية (اختياري) </w:t>
            </w:r>
          </w:p>
          <w:p w14:paraId="6EEA1EB4" w14:textId="2924CDFB" w:rsidR="2058DEBC" w:rsidRPr="00EA7459" w:rsidRDefault="367072F8" w:rsidP="008B645F">
            <w:pPr>
              <w:pStyle w:val="ListParagraph"/>
              <w:widowControl w:val="0"/>
              <w:numPr>
                <w:ilvl w:val="0"/>
                <w:numId w:val="7"/>
              </w:numPr>
              <w:bidi/>
              <w:spacing w:after="0" w:line="276" w:lineRule="auto"/>
              <w:rPr>
                <w:rFonts w:ascii="Calibri" w:eastAsia="Calibri" w:hAnsi="Calibri" w:cs="Calibri"/>
                <w:sz w:val="22"/>
                <w:szCs w:val="22"/>
              </w:rPr>
            </w:pPr>
            <w:r w:rsidRPr="6297CDB5">
              <w:rPr>
                <w:rFonts w:ascii="Calibri" w:eastAsia="Calibri" w:hAnsi="Calibri" w:cs="Calibri"/>
                <w:sz w:val="22"/>
                <w:szCs w:val="22"/>
                <w:rtl/>
              </w:rPr>
              <w:t>ملف الرفع المساحي (اختياري)</w:t>
            </w:r>
          </w:p>
          <w:p w14:paraId="7C80F32A" w14:textId="282B7ECA" w:rsidR="2058DEBC" w:rsidRPr="00F15FD0" w:rsidRDefault="367072F8" w:rsidP="008B645F">
            <w:pPr>
              <w:pStyle w:val="ListParagraph"/>
              <w:widowControl w:val="0"/>
              <w:numPr>
                <w:ilvl w:val="0"/>
                <w:numId w:val="7"/>
              </w:numPr>
              <w:bidi/>
              <w:spacing w:after="0" w:line="276" w:lineRule="auto"/>
              <w:rPr>
                <w:rFonts w:ascii="Calibri" w:eastAsia="Calibri" w:hAnsi="Calibri" w:cs="Calibri"/>
                <w:strike/>
                <w:sz w:val="22"/>
                <w:szCs w:val="22"/>
              </w:rPr>
            </w:pPr>
            <w:commentRangeStart w:id="28"/>
            <w:commentRangeStart w:id="29"/>
            <w:r w:rsidRPr="00F15FD0">
              <w:rPr>
                <w:rFonts w:ascii="Calibri" w:eastAsia="Calibri" w:hAnsi="Calibri" w:cs="Calibri"/>
                <w:strike/>
                <w:sz w:val="22"/>
                <w:szCs w:val="22"/>
                <w:rtl/>
              </w:rPr>
              <w:t>وثيقة ملكية وفي حال ان الحيازة الزراعية مستأجره يتم ارفاق عقد الاجار من قبل المالك مصدق مدته ثلاث سنوات او أكثر</w:t>
            </w:r>
            <w:commentRangeEnd w:id="28"/>
            <w:r w:rsidR="001A2B5E" w:rsidRPr="00F15FD0">
              <w:rPr>
                <w:rStyle w:val="CommentReference"/>
                <w:strike/>
              </w:rPr>
              <w:commentReference w:id="28"/>
            </w:r>
            <w:commentRangeEnd w:id="29"/>
            <w:r w:rsidR="001135CA">
              <w:rPr>
                <w:rStyle w:val="CommentReference"/>
              </w:rPr>
              <w:commentReference w:id="29"/>
            </w:r>
          </w:p>
          <w:p w14:paraId="67EA046B" w14:textId="61A298D6" w:rsidR="2058DEBC" w:rsidRPr="00EA7459" w:rsidRDefault="24FE7A5E" w:rsidP="008B645F">
            <w:pPr>
              <w:pStyle w:val="ListParagraph"/>
              <w:widowControl w:val="0"/>
              <w:numPr>
                <w:ilvl w:val="0"/>
                <w:numId w:val="7"/>
              </w:numPr>
              <w:bidi/>
              <w:spacing w:after="0" w:line="276" w:lineRule="auto"/>
              <w:rPr>
                <w:rFonts w:ascii="Calibri" w:eastAsia="Calibri" w:hAnsi="Calibri" w:cs="Calibri"/>
                <w:sz w:val="22"/>
                <w:szCs w:val="22"/>
              </w:rPr>
            </w:pPr>
            <w:r w:rsidRPr="18299387">
              <w:rPr>
                <w:rFonts w:ascii="Calibri" w:eastAsia="Calibri" w:hAnsi="Calibri" w:cs="Calibri"/>
                <w:sz w:val="22"/>
                <w:szCs w:val="22"/>
                <w:rtl/>
              </w:rPr>
              <w:t>وجود سجل زراعي</w:t>
            </w:r>
            <w:commentRangeEnd w:id="26"/>
            <w:r w:rsidR="367072F8">
              <w:rPr>
                <w:rStyle w:val="CommentReference"/>
              </w:rPr>
              <w:commentReference w:id="26"/>
            </w:r>
            <w:commentRangeEnd w:id="27"/>
            <w:r w:rsidR="0098743B">
              <w:rPr>
                <w:rStyle w:val="CommentReference"/>
              </w:rPr>
              <w:commentReference w:id="27"/>
            </w:r>
          </w:p>
          <w:p w14:paraId="29FBC0ED" w14:textId="6EF7B00C" w:rsidR="2058DEBC" w:rsidRPr="00EA7459" w:rsidRDefault="2058DEBC" w:rsidP="6297CDB5">
            <w:pPr>
              <w:bidi/>
              <w:spacing w:after="0"/>
              <w:ind w:right="-20"/>
              <w:rPr>
                <w:rFonts w:ascii="Calibri" w:eastAsia="Calibri" w:hAnsi="Calibri" w:cs="Calibri"/>
                <w:sz w:val="22"/>
                <w:szCs w:val="22"/>
                <w:rtl/>
              </w:rPr>
            </w:pP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4D177F" w14:textId="75433930" w:rsidR="2058DEBC" w:rsidRPr="00EA7459" w:rsidRDefault="2058DEBC" w:rsidP="38232435">
            <w:pPr>
              <w:spacing w:after="0"/>
              <w:ind w:left="-20" w:right="-20"/>
              <w:rPr>
                <w:rFonts w:ascii="Calibri" w:eastAsia="Calibri" w:hAnsi="Calibri" w:cs="Calibri"/>
                <w:sz w:val="22"/>
                <w:szCs w:val="22"/>
              </w:rPr>
            </w:pPr>
            <w:r w:rsidRPr="00EA7459">
              <w:rPr>
                <w:rFonts w:ascii="Calibri" w:eastAsia="Calibri" w:hAnsi="Calibri" w:cs="Calibri"/>
                <w:sz w:val="22"/>
                <w:szCs w:val="22"/>
              </w:rPr>
              <w:t>Requirements to submit a successful application</w:t>
            </w:r>
            <w:r w:rsidRPr="00EA7459">
              <w:rPr>
                <w:rFonts w:ascii="Calibri" w:eastAsia="Calibri" w:hAnsi="Calibri" w:cs="Calibri"/>
                <w:sz w:val="22"/>
                <w:szCs w:val="22"/>
                <w:lang w:val="en-GB"/>
              </w:rPr>
              <w:t xml:space="preserve"> </w:t>
            </w:r>
          </w:p>
          <w:p w14:paraId="00767B03" w14:textId="2E81E79A" w:rsidR="2058DEBC" w:rsidRPr="00EA7459" w:rsidRDefault="2058DEBC" w:rsidP="38232435">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p w14:paraId="6379EE23" w14:textId="5CEDC218" w:rsidR="2058DEBC" w:rsidRPr="00EA7459" w:rsidRDefault="2058DEBC" w:rsidP="38232435">
            <w:pPr>
              <w:spacing w:after="0"/>
              <w:ind w:left="-20" w:right="-20"/>
              <w:rPr>
                <w:rFonts w:ascii="Calibri" w:eastAsia="Calibri" w:hAnsi="Calibri" w:cs="Calibri"/>
                <w:sz w:val="22"/>
                <w:szCs w:val="22"/>
              </w:rPr>
            </w:pPr>
            <w:r w:rsidRPr="00EA7459">
              <w:rPr>
                <w:rFonts w:ascii="Calibri" w:eastAsia="Calibri" w:hAnsi="Calibri" w:cs="Calibri"/>
                <w:sz w:val="22"/>
                <w:szCs w:val="22"/>
                <w:lang w:val="en-GB"/>
              </w:rPr>
              <w:t xml:space="preserve"> </w:t>
            </w:r>
          </w:p>
        </w:tc>
      </w:tr>
      <w:tr w:rsidR="2058DEBC" w:rsidRPr="00EA7459" w14:paraId="106D6061" w14:textId="77777777" w:rsidTr="18299387">
        <w:trPr>
          <w:trHeight w:val="300"/>
        </w:trPr>
        <w:tc>
          <w:tcPr>
            <w:tcW w:w="4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0AB786" w14:textId="679F5C0E"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xml:space="preserve">1. Fill in the basic data: event that the agricultural holding is owned by several deeds to one owner, one application is submitted and all basic documents are attached </w:t>
            </w:r>
          </w:p>
          <w:p w14:paraId="16A98871" w14:textId="7206CDF6"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-Submit the application in the name of the owner of the agricultural holding</w:t>
            </w:r>
          </w:p>
          <w:p w14:paraId="0EB0FA02" w14:textId="1B18A107"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-If the beneficiary owns several farms in different locations, each agricultural holding is registered separately and all basic documents for each agricultural holding are attached to a separate application.</w:t>
            </w:r>
          </w:p>
          <w:p w14:paraId="46DF14A0" w14:textId="6FCCA13F"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xml:space="preserve">- In the event that the agriculture holding is owned by several deeds to the one </w:t>
            </w:r>
            <w:proofErr w:type="gramStart"/>
            <w:r w:rsidRPr="00EA7459">
              <w:rPr>
                <w:rFonts w:ascii="Calibri" w:eastAsia="Calibri" w:hAnsi="Calibri" w:cs="Calibri"/>
                <w:sz w:val="22"/>
                <w:szCs w:val="22"/>
              </w:rPr>
              <w:t>owner ,</w:t>
            </w:r>
            <w:proofErr w:type="gramEnd"/>
            <w:r w:rsidRPr="00EA7459">
              <w:rPr>
                <w:rFonts w:ascii="Calibri" w:eastAsia="Calibri" w:hAnsi="Calibri" w:cs="Calibri"/>
                <w:sz w:val="22"/>
                <w:szCs w:val="22"/>
              </w:rPr>
              <w:t xml:space="preserve"> one application is submitted and all basic documents are attached.</w:t>
            </w:r>
          </w:p>
          <w:p w14:paraId="4465FB4E" w14:textId="0E911788"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xml:space="preserve">- If the possession is rented, the tenant can be added by the owner via the (add tenant) icon after the developed agricultural register is issued. </w:t>
            </w:r>
          </w:p>
          <w:p w14:paraId="1F6A2519" w14:textId="3D98DDC0"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lastRenderedPageBreak/>
              <w:t xml:space="preserve">-If the possession is owned by heirs, the application is submitted in the name of the heirs' agent and the agencies, an inventory of the inheritance, and the required basic documents are attached. </w:t>
            </w:r>
          </w:p>
          <w:p w14:paraId="5DD40D02" w14:textId="09EC2509"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-If the agricultural holding is an endowment, the farm is registered in the name of the superintendent of the endowment and all basic documents are attached</w:t>
            </w:r>
          </w:p>
          <w:p w14:paraId="7FECDD98" w14:textId="62F326E0"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In the event that the agricultural holding is owned by a common deed, the application is submitted in the name of one of the owners, attaching powers of attorney from all partners, and registering the entire area of the agricultural holding in the name of the agent and attaching All essential documents</w:t>
            </w:r>
          </w:p>
          <w:p w14:paraId="348CFF79" w14:textId="4D04CEB4"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2. Determine the location:</w:t>
            </w:r>
          </w:p>
          <w:p w14:paraId="197B199A" w14:textId="2C5ABC05"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There are three options to determine the location:</w:t>
            </w:r>
          </w:p>
          <w:p w14:paraId="77CCA68A" w14:textId="5BCEF60C"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xml:space="preserve">1 Determine on the map (first select the region, then the governorate, then the agricultural holdings in the governorate are shown, and you can choose the agricultural holding belonging to you) in the event that the boundaries of the holding are </w:t>
            </w:r>
            <w:proofErr w:type="gramStart"/>
            <w:r w:rsidRPr="00EA7459">
              <w:rPr>
                <w:rFonts w:ascii="Calibri" w:eastAsia="Calibri" w:hAnsi="Calibri" w:cs="Calibri"/>
                <w:sz w:val="22"/>
                <w:szCs w:val="22"/>
              </w:rPr>
              <w:t>The</w:t>
            </w:r>
            <w:proofErr w:type="gramEnd"/>
            <w:r w:rsidRPr="00EA7459">
              <w:rPr>
                <w:rFonts w:ascii="Calibri" w:eastAsia="Calibri" w:hAnsi="Calibri" w:cs="Calibri"/>
                <w:sz w:val="22"/>
                <w:szCs w:val="22"/>
              </w:rPr>
              <w:t xml:space="preserve"> registered property is larger than your possession. It will be modified based on the cadastral elevation, that will be attached by you. </w:t>
            </w:r>
          </w:p>
          <w:p w14:paraId="56C0C2BF" w14:textId="1B0FA9E0"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2 Determine by coordinates (the longitude and latitude of the possession are entered)</w:t>
            </w:r>
          </w:p>
          <w:p w14:paraId="0CBD67FA" w14:textId="156F1AF3"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xml:space="preserve">3- Identification of the holding by the farm number (it is a special number for an inventory program that was placed on a number of agricultural holdings. The number contains XX </w:t>
            </w:r>
            <w:proofErr w:type="spellStart"/>
            <w:r w:rsidRPr="00EA7459">
              <w:rPr>
                <w:rFonts w:ascii="Calibri" w:eastAsia="Calibri" w:hAnsi="Calibri" w:cs="Calibri"/>
                <w:sz w:val="22"/>
                <w:szCs w:val="22"/>
              </w:rPr>
              <w:t>XX</w:t>
            </w:r>
            <w:proofErr w:type="spellEnd"/>
            <w:r w:rsidRPr="00EA7459">
              <w:rPr>
                <w:rFonts w:ascii="Calibri" w:eastAsia="Calibri" w:hAnsi="Calibri" w:cs="Calibri"/>
                <w:sz w:val="22"/>
                <w:szCs w:val="22"/>
              </w:rPr>
              <w:t xml:space="preserve"> XXXXXX. You can obtain the number by submitting Request from the inquiries icon and write the longitude and latitude of your agricultural holding)</w:t>
            </w:r>
          </w:p>
          <w:p w14:paraId="2803754A" w14:textId="05E9EE12"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lastRenderedPageBreak/>
              <w:t xml:space="preserve">3. Add attachments: </w:t>
            </w:r>
          </w:p>
          <w:p w14:paraId="78E3BF68" w14:textId="0F7186A7" w:rsidR="2058DEBC" w:rsidRPr="00EA7459" w:rsidRDefault="10B29451" w:rsidP="6297CDB5">
            <w:pPr>
              <w:spacing w:before="100" w:after="200"/>
              <w:rPr>
                <w:rFonts w:ascii="Calibri" w:eastAsia="Calibri" w:hAnsi="Calibri" w:cs="Calibri"/>
                <w:sz w:val="22"/>
                <w:szCs w:val="22"/>
              </w:rPr>
            </w:pPr>
            <w:r w:rsidRPr="6297CDB5">
              <w:rPr>
                <w:rFonts w:ascii="Calibri" w:eastAsia="Calibri" w:hAnsi="Calibri" w:cs="Calibri"/>
                <w:sz w:val="22"/>
                <w:szCs w:val="22"/>
              </w:rPr>
              <w:t>-</w:t>
            </w:r>
            <w:r w:rsidR="379F502D" w:rsidRPr="6297CDB5">
              <w:rPr>
                <w:rFonts w:ascii="Calibri" w:eastAsia="Calibri" w:hAnsi="Calibri" w:cs="Calibri"/>
                <w:color w:val="000000" w:themeColor="text1"/>
                <w:sz w:val="22"/>
                <w:szCs w:val="22"/>
                <w:highlight w:val="yellow"/>
              </w:rPr>
              <w:t xml:space="preserve"> All attachments are added in </w:t>
            </w:r>
            <w:r w:rsidR="379F502D" w:rsidRPr="6297CDB5">
              <w:rPr>
                <w:rFonts w:ascii="Calibri" w:eastAsia="Calibri" w:hAnsi="Calibri" w:cs="Calibri"/>
                <w:color w:val="000000" w:themeColor="text1"/>
                <w:sz w:val="22"/>
                <w:szCs w:val="22"/>
                <w:highlight w:val="yellow"/>
                <w:lang w:val="en"/>
              </w:rPr>
              <w:t>Pdf, docx, doc, JPG, PNG</w:t>
            </w:r>
            <w:r w:rsidR="379F502D" w:rsidRPr="6297CDB5">
              <w:rPr>
                <w:rFonts w:ascii="Calibri" w:eastAsia="Calibri" w:hAnsi="Calibri" w:cs="Calibri"/>
                <w:color w:val="000000" w:themeColor="text1"/>
                <w:sz w:val="22"/>
                <w:szCs w:val="22"/>
                <w:highlight w:val="yellow"/>
              </w:rPr>
              <w:t xml:space="preserve"> format with a size of 5 MB.</w:t>
            </w:r>
          </w:p>
          <w:p w14:paraId="19C53327" w14:textId="1E916198"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You can add more than one attachment to one icon via (Choose a file)</w:t>
            </w:r>
          </w:p>
          <w:p w14:paraId="2DFBE34E" w14:textId="2ACBC4A3" w:rsidR="2058DEBC" w:rsidRPr="00EA7459" w:rsidRDefault="5383B83B" w:rsidP="38232435">
            <w:pPr>
              <w:spacing w:before="100" w:after="200"/>
              <w:rPr>
                <w:rFonts w:ascii="Calibri" w:eastAsia="Calibri" w:hAnsi="Calibri" w:cs="Calibri"/>
                <w:sz w:val="22"/>
                <w:szCs w:val="22"/>
              </w:rPr>
            </w:pPr>
            <w:r w:rsidRPr="00EA7459">
              <w:rPr>
                <w:rFonts w:ascii="Calibri" w:eastAsia="Calibri" w:hAnsi="Calibri" w:cs="Calibri"/>
                <w:sz w:val="22"/>
                <w:szCs w:val="22"/>
              </w:rPr>
              <w:t>- Then pledge that all recorded and entered data is correct for the agricultural holding. In the event of any inquiry, request or complaint, you can submit it via the inquiries icon and write Details and your request will be processed as soon as possible.</w:t>
            </w:r>
          </w:p>
        </w:tc>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07A082" w14:textId="706E8F27" w:rsidR="2058DEBC" w:rsidRPr="00EA7459" w:rsidRDefault="07084B7C"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Pr>
              <w:lastRenderedPageBreak/>
              <w:t>1</w:t>
            </w:r>
            <w:r w:rsidRPr="00EA7459">
              <w:rPr>
                <w:rFonts w:ascii="Calibri" w:eastAsia="Calibri" w:hAnsi="Calibri" w:cs="Calibri"/>
                <w:sz w:val="22"/>
                <w:szCs w:val="22"/>
                <w:rtl/>
              </w:rPr>
              <w:t>. تعبئة البيانات الأساسية: في حال كانت الحيازة الزراعية مملوكة بعدة صكوك لمالك واحد يتم تقديم طلب واحد وإرفاق كافة المستندات الأساسية</w:t>
            </w:r>
          </w:p>
          <w:p w14:paraId="4FF08596" w14:textId="0B811EC5" w:rsidR="2058DEBC" w:rsidRPr="00EA7459" w:rsidRDefault="2058DEBC" w:rsidP="00C66FEF">
            <w:pPr>
              <w:bidi/>
              <w:spacing w:after="0"/>
              <w:ind w:right="-20"/>
              <w:rPr>
                <w:rFonts w:ascii="Calibri" w:eastAsia="Calibri" w:hAnsi="Calibri" w:cs="Calibri"/>
                <w:sz w:val="22"/>
                <w:szCs w:val="22"/>
                <w:rtl/>
                <w:lang w:val="en-GB"/>
              </w:rPr>
            </w:pPr>
          </w:p>
          <w:p w14:paraId="4CF96C50" w14:textId="51DABFB8" w:rsidR="2058DEBC" w:rsidRPr="00EA7459" w:rsidRDefault="07084B7C"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tl/>
              </w:rPr>
              <w:t>- تقديم الطلب باسم صاحب الحيازة الزراعية</w:t>
            </w:r>
          </w:p>
          <w:p w14:paraId="68645D1C" w14:textId="1C41EF72" w:rsidR="2058DEBC" w:rsidRPr="00EA7459" w:rsidRDefault="2058DEBC" w:rsidP="00C66FEF">
            <w:pPr>
              <w:bidi/>
              <w:spacing w:after="0"/>
              <w:ind w:right="-20"/>
              <w:rPr>
                <w:rFonts w:ascii="Calibri" w:eastAsia="Calibri" w:hAnsi="Calibri" w:cs="Calibri"/>
                <w:sz w:val="22"/>
                <w:szCs w:val="22"/>
                <w:rtl/>
                <w:lang w:val="en-GB"/>
              </w:rPr>
            </w:pPr>
          </w:p>
          <w:p w14:paraId="62FDE923" w14:textId="269B42DD" w:rsidR="2058DEBC" w:rsidRPr="00EA7459" w:rsidRDefault="07084B7C"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tl/>
              </w:rPr>
              <w:t>-إذا كان المستفيد يمتلك عدة مزارع في مواقع مختلفة، يتم تسجيل كل حيازة زراعية على حدة وإرفاق جميع المستندات الأساسية لكل حيازة زراعية بطلب منفصل.</w:t>
            </w:r>
          </w:p>
          <w:p w14:paraId="603DD18E" w14:textId="11702F68" w:rsidR="2058DEBC" w:rsidRPr="00EA7459" w:rsidRDefault="07084B7C"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tl/>
              </w:rPr>
              <w:t>- في حال كانت الحيازة الزراعية مملوكة بعدة صكوك لمالك واحد يتم تقديم طلب واحد وإرفاق كافة المستندات الأساسية.</w:t>
            </w:r>
            <w:r w:rsidR="2058DEBC" w:rsidRPr="00EA7459">
              <w:rPr>
                <w:rFonts w:ascii="Calibri" w:hAnsi="Calibri" w:cs="Calibri"/>
              </w:rPr>
              <w:br/>
            </w:r>
          </w:p>
          <w:p w14:paraId="7933AB69" w14:textId="5BDE3FBA" w:rsidR="2058DEBC" w:rsidRPr="00EA7459" w:rsidRDefault="07084B7C"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tl/>
              </w:rPr>
              <w:t>- إذا كانت الحيازة مؤجرة يمكن إضافة المستأجر من قبل المالك عبر أيقونة (إضافة مستأجر) بعد إصدار السجل الزراعي المطور.</w:t>
            </w:r>
          </w:p>
          <w:p w14:paraId="5EFB3D3F" w14:textId="0882844D" w:rsidR="2058DEBC" w:rsidRPr="00EA7459" w:rsidRDefault="3FB50CDC"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tl/>
              </w:rPr>
              <w:lastRenderedPageBreak/>
              <w:t>-إذا كانت الحيازة مملوكة لورثة، يتم تقديم الطلب باسم وكيل الورثة والوكالات، وحصر الميراث، وإرفاق المستندات الأساسية المطلوبة.</w:t>
            </w:r>
            <w:r w:rsidR="2058DEBC" w:rsidRPr="00EA7459">
              <w:rPr>
                <w:rFonts w:ascii="Calibri" w:hAnsi="Calibri" w:cs="Calibri"/>
              </w:rPr>
              <w:br/>
            </w:r>
          </w:p>
          <w:p w14:paraId="34F5215D" w14:textId="5D99EBCB" w:rsidR="2058DEBC" w:rsidRPr="00EA7459" w:rsidRDefault="3FB50CDC"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tl/>
              </w:rPr>
              <w:t>-إذا كانت الحيازة الزراعية وقفية، يتم تسجيل المزرعة باسم ناظر الوقف وإرفاق كافة المستندات الأساسية</w:t>
            </w:r>
          </w:p>
          <w:p w14:paraId="0E038FA4" w14:textId="103644F9" w:rsidR="2058DEBC" w:rsidRPr="00EA7459" w:rsidRDefault="2058DEBC" w:rsidP="00C66FEF">
            <w:pPr>
              <w:bidi/>
              <w:spacing w:after="0"/>
              <w:ind w:right="-20"/>
              <w:rPr>
                <w:rFonts w:ascii="Calibri" w:eastAsia="Calibri" w:hAnsi="Calibri" w:cs="Calibri"/>
                <w:sz w:val="22"/>
                <w:szCs w:val="22"/>
                <w:rtl/>
                <w:lang w:val="en-GB"/>
              </w:rPr>
            </w:pPr>
          </w:p>
          <w:p w14:paraId="7750281C" w14:textId="0220C602" w:rsidR="2058DEBC" w:rsidRPr="00EA7459" w:rsidRDefault="2058DEBC" w:rsidP="00C66FEF">
            <w:pPr>
              <w:bidi/>
              <w:spacing w:after="0"/>
              <w:ind w:right="-20"/>
              <w:rPr>
                <w:rFonts w:ascii="Calibri" w:eastAsia="Calibri" w:hAnsi="Calibri" w:cs="Calibri"/>
                <w:sz w:val="22"/>
                <w:szCs w:val="22"/>
                <w:rtl/>
              </w:rPr>
            </w:pPr>
            <w:r w:rsidRPr="00EA7459">
              <w:rPr>
                <w:rFonts w:ascii="Calibri" w:hAnsi="Calibri" w:cs="Calibri"/>
              </w:rPr>
              <w:br/>
            </w:r>
            <w:r w:rsidR="71B79835" w:rsidRPr="00EA7459">
              <w:rPr>
                <w:rFonts w:ascii="Calibri" w:eastAsia="Calibri" w:hAnsi="Calibri" w:cs="Calibri"/>
                <w:sz w:val="22"/>
                <w:szCs w:val="22"/>
                <w:rtl/>
              </w:rPr>
              <w:t>- في حال كانت الحيازة الزراعية مملوكة بسند مشترك، يتم تقديم الطلب باسم أحد الملاك، مع إرفاق التوكيلات من جميع الشركاء، وتسجيل كامل مساحة الحيازة الزراعية باسم الوكيل وإرفاق جميع المستندات الأساسية</w:t>
            </w:r>
          </w:p>
          <w:p w14:paraId="67E4F1BF" w14:textId="7CCC19DD" w:rsidR="2058DEBC" w:rsidRPr="00EA7459" w:rsidRDefault="3EDEABE6"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Pr>
              <w:t>2</w:t>
            </w:r>
            <w:r w:rsidRPr="00EA7459">
              <w:rPr>
                <w:rFonts w:ascii="Calibri" w:eastAsia="Calibri" w:hAnsi="Calibri" w:cs="Calibri"/>
                <w:sz w:val="22"/>
                <w:szCs w:val="22"/>
                <w:rtl/>
              </w:rPr>
              <w:t>. تحديد الموقع:</w:t>
            </w:r>
          </w:p>
          <w:p w14:paraId="5442D2C5" w14:textId="44335616" w:rsidR="2058DEBC" w:rsidRPr="00EA7459" w:rsidRDefault="3EDEABE6" w:rsidP="00C66FEF">
            <w:pPr>
              <w:bidi/>
              <w:spacing w:after="0"/>
              <w:ind w:right="-20"/>
              <w:rPr>
                <w:rFonts w:ascii="Calibri" w:hAnsi="Calibri" w:cs="Calibri"/>
              </w:rPr>
            </w:pPr>
            <w:r w:rsidRPr="00EA7459">
              <w:rPr>
                <w:rFonts w:ascii="Calibri" w:eastAsia="Calibri" w:hAnsi="Calibri" w:cs="Calibri"/>
                <w:sz w:val="22"/>
                <w:szCs w:val="22"/>
                <w:rtl/>
                <w:lang w:val="en-GB"/>
              </w:rPr>
              <w:t xml:space="preserve"> </w:t>
            </w:r>
          </w:p>
          <w:p w14:paraId="649EA900" w14:textId="57D41910" w:rsidR="2058DEBC" w:rsidRPr="00EA7459" w:rsidRDefault="3EDEABE6" w:rsidP="00C66FEF">
            <w:pPr>
              <w:bidi/>
              <w:spacing w:after="0"/>
              <w:ind w:right="-20"/>
              <w:rPr>
                <w:rFonts w:ascii="Calibri" w:hAnsi="Calibri" w:cs="Calibri"/>
              </w:rPr>
            </w:pPr>
            <w:r w:rsidRPr="00EA7459">
              <w:rPr>
                <w:rFonts w:ascii="Calibri" w:eastAsia="Calibri" w:hAnsi="Calibri" w:cs="Calibri"/>
                <w:sz w:val="22"/>
                <w:szCs w:val="22"/>
                <w:rtl/>
              </w:rPr>
              <w:t>هناك ثلاثة خيارات لتحديد الموقع:</w:t>
            </w:r>
          </w:p>
          <w:p w14:paraId="05E0F62B" w14:textId="0950F4F0" w:rsidR="2058DEBC" w:rsidRPr="00EA7459" w:rsidRDefault="3EDEABE6" w:rsidP="00C66FEF">
            <w:pPr>
              <w:bidi/>
              <w:spacing w:after="0"/>
              <w:ind w:right="-20"/>
              <w:rPr>
                <w:rFonts w:ascii="Calibri" w:hAnsi="Calibri" w:cs="Calibri"/>
              </w:rPr>
            </w:pPr>
            <w:r w:rsidRPr="00EA7459">
              <w:rPr>
                <w:rFonts w:ascii="Calibri" w:eastAsia="Calibri" w:hAnsi="Calibri" w:cs="Calibri"/>
                <w:sz w:val="22"/>
                <w:szCs w:val="22"/>
                <w:rtl/>
                <w:lang w:val="en-GB"/>
              </w:rPr>
              <w:t xml:space="preserve"> </w:t>
            </w:r>
          </w:p>
          <w:p w14:paraId="7D974AFC" w14:textId="10845EF3" w:rsidR="2058DEBC" w:rsidRPr="00EA7459" w:rsidRDefault="3EDEABE6"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Pr>
              <w:t>1</w:t>
            </w:r>
            <w:r w:rsidRPr="00EA7459">
              <w:rPr>
                <w:rFonts w:ascii="Calibri" w:eastAsia="Calibri" w:hAnsi="Calibri" w:cs="Calibri"/>
                <w:sz w:val="22"/>
                <w:szCs w:val="22"/>
                <w:rtl/>
              </w:rPr>
              <w:t xml:space="preserve"> حدد على الخريطة (اختر المنطقة أولا ثم المحافظة ثم تظهر الحيازات الزراعية في المحافظة، ويمكنك اختيار الحيازة الزراعية التابعة لك) في حال كانت حدود</w:t>
            </w:r>
            <w:r w:rsidR="184EBA3D" w:rsidRPr="00EA7459">
              <w:rPr>
                <w:rFonts w:ascii="Calibri" w:eastAsia="Calibri" w:hAnsi="Calibri" w:cs="Calibri"/>
                <w:sz w:val="22"/>
                <w:szCs w:val="22"/>
                <w:rtl/>
              </w:rPr>
              <w:t xml:space="preserve"> ملكية</w:t>
            </w:r>
            <w:r w:rsidRPr="00EA7459">
              <w:rPr>
                <w:rFonts w:ascii="Calibri" w:eastAsia="Calibri" w:hAnsi="Calibri" w:cs="Calibri"/>
                <w:sz w:val="22"/>
                <w:szCs w:val="22"/>
                <w:rtl/>
              </w:rPr>
              <w:t xml:space="preserve"> الحيازة اكبر من العقار المسجل سيتم تعديله بناءً على ا</w:t>
            </w:r>
            <w:r w:rsidR="1AF6B6C0" w:rsidRPr="00EA7459">
              <w:rPr>
                <w:rFonts w:ascii="Calibri" w:eastAsia="Calibri" w:hAnsi="Calibri" w:cs="Calibri"/>
                <w:sz w:val="22"/>
                <w:szCs w:val="22"/>
                <w:rtl/>
              </w:rPr>
              <w:t xml:space="preserve">لرفع </w:t>
            </w:r>
            <w:r w:rsidRPr="00EA7459">
              <w:rPr>
                <w:rFonts w:ascii="Calibri" w:eastAsia="Calibri" w:hAnsi="Calibri" w:cs="Calibri"/>
                <w:sz w:val="22"/>
                <w:szCs w:val="22"/>
                <w:rtl/>
              </w:rPr>
              <w:t>المساحي الذي سيتم إرفاقه بواسطتك.</w:t>
            </w:r>
          </w:p>
          <w:p w14:paraId="13529AE8" w14:textId="6205E450" w:rsidR="2058DEBC" w:rsidRPr="00EA7459" w:rsidRDefault="2058DEBC" w:rsidP="7AD135AC">
            <w:pPr>
              <w:bidi/>
              <w:spacing w:after="0"/>
              <w:ind w:right="-20"/>
              <w:jc w:val="right"/>
              <w:rPr>
                <w:rFonts w:ascii="Calibri" w:eastAsia="Calibri" w:hAnsi="Calibri" w:cs="Calibri"/>
                <w:sz w:val="22"/>
                <w:szCs w:val="22"/>
                <w:rtl/>
                <w:lang w:val="en-GB"/>
              </w:rPr>
            </w:pPr>
          </w:p>
          <w:p w14:paraId="28C19737" w14:textId="6035FB7D" w:rsidR="2058DEBC" w:rsidRPr="00EA7459" w:rsidRDefault="215D4D24"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Pr>
              <w:t>2</w:t>
            </w:r>
            <w:r w:rsidRPr="00EA7459">
              <w:rPr>
                <w:rFonts w:ascii="Calibri" w:eastAsia="Calibri" w:hAnsi="Calibri" w:cs="Calibri"/>
                <w:sz w:val="22"/>
                <w:szCs w:val="22"/>
                <w:rtl/>
              </w:rPr>
              <w:t xml:space="preserve"> تحديد بواسطة الإحداثيات (يتم إدخال خط الطول وخط العرض للحيازة)</w:t>
            </w:r>
          </w:p>
          <w:p w14:paraId="43304333" w14:textId="36F54707" w:rsidR="2058DEBC" w:rsidRPr="00EA7459" w:rsidRDefault="215D4D24" w:rsidP="00C66FEF">
            <w:pPr>
              <w:bidi/>
              <w:spacing w:after="0"/>
              <w:ind w:right="-20"/>
              <w:rPr>
                <w:rFonts w:ascii="Calibri" w:hAnsi="Calibri" w:cs="Calibri"/>
              </w:rPr>
            </w:pPr>
            <w:r w:rsidRPr="00EA7459">
              <w:rPr>
                <w:rFonts w:ascii="Calibri" w:eastAsia="Calibri" w:hAnsi="Calibri" w:cs="Calibri"/>
                <w:sz w:val="22"/>
                <w:szCs w:val="22"/>
                <w:rtl/>
                <w:lang w:val="en-GB"/>
              </w:rPr>
              <w:t xml:space="preserve"> </w:t>
            </w:r>
          </w:p>
          <w:p w14:paraId="153F8549" w14:textId="220C63AB" w:rsidR="2058DEBC" w:rsidRPr="00EA7459" w:rsidRDefault="215D4D24"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Pr>
              <w:t>3</w:t>
            </w:r>
            <w:r w:rsidRPr="00EA7459">
              <w:rPr>
                <w:rFonts w:ascii="Calibri" w:eastAsia="Calibri" w:hAnsi="Calibri" w:cs="Calibri"/>
                <w:sz w:val="22"/>
                <w:szCs w:val="22"/>
                <w:rtl/>
              </w:rPr>
              <w:t xml:space="preserve">- تحديد الحيازة من خلال رقم المزرعة (وهو رقم خاص لبرنامج الحصر الذي تم وضعه على عدد من الحيازات الزراعية. الرقم يحتوي على </w:t>
            </w:r>
            <w:r w:rsidRPr="00EA7459">
              <w:rPr>
                <w:rFonts w:ascii="Calibri" w:eastAsia="Calibri" w:hAnsi="Calibri" w:cs="Calibri"/>
                <w:sz w:val="22"/>
                <w:szCs w:val="22"/>
              </w:rPr>
              <w:t xml:space="preserve">XX </w:t>
            </w:r>
            <w:proofErr w:type="spellStart"/>
            <w:r w:rsidRPr="00EA7459">
              <w:rPr>
                <w:rFonts w:ascii="Calibri" w:eastAsia="Calibri" w:hAnsi="Calibri" w:cs="Calibri"/>
                <w:sz w:val="22"/>
                <w:szCs w:val="22"/>
              </w:rPr>
              <w:t>XX</w:t>
            </w:r>
            <w:proofErr w:type="spellEnd"/>
            <w:r w:rsidRPr="00EA7459">
              <w:rPr>
                <w:rFonts w:ascii="Calibri" w:eastAsia="Calibri" w:hAnsi="Calibri" w:cs="Calibri"/>
                <w:sz w:val="22"/>
                <w:szCs w:val="22"/>
              </w:rPr>
              <w:t xml:space="preserve"> XXXXXX</w:t>
            </w:r>
            <w:r w:rsidRPr="00EA7459">
              <w:rPr>
                <w:rFonts w:ascii="Calibri" w:eastAsia="Calibri" w:hAnsi="Calibri" w:cs="Calibri"/>
                <w:sz w:val="22"/>
                <w:szCs w:val="22"/>
                <w:rtl/>
              </w:rPr>
              <w:t>. يمكنك الحصول على الرقم من خلال تقديم الطلب من أيقونة الاستعلامات و اكتب خط الطول وخط العرض لملكيتك الزراعية)</w:t>
            </w:r>
          </w:p>
          <w:p w14:paraId="43B06A80" w14:textId="6C563717" w:rsidR="2058DEBC" w:rsidRPr="00EA7459" w:rsidRDefault="4726FA2E" w:rsidP="00C66FEF">
            <w:pPr>
              <w:bidi/>
              <w:spacing w:after="0"/>
              <w:ind w:right="-20"/>
              <w:rPr>
                <w:rFonts w:ascii="Calibri" w:eastAsia="Calibri" w:hAnsi="Calibri" w:cs="Calibri"/>
                <w:sz w:val="22"/>
                <w:szCs w:val="22"/>
                <w:rtl/>
              </w:rPr>
            </w:pPr>
            <w:r w:rsidRPr="00EA7459">
              <w:rPr>
                <w:rFonts w:ascii="Calibri" w:eastAsia="Calibri" w:hAnsi="Calibri" w:cs="Calibri"/>
                <w:sz w:val="22"/>
                <w:szCs w:val="22"/>
              </w:rPr>
              <w:t>3</w:t>
            </w:r>
            <w:r w:rsidRPr="00EA7459">
              <w:rPr>
                <w:rFonts w:ascii="Calibri" w:eastAsia="Calibri" w:hAnsi="Calibri" w:cs="Calibri"/>
                <w:sz w:val="22"/>
                <w:szCs w:val="22"/>
                <w:rtl/>
              </w:rPr>
              <w:t>. إضافة المرفقات:</w:t>
            </w:r>
          </w:p>
          <w:p w14:paraId="37A65D2C" w14:textId="78472359" w:rsidR="2058DEBC" w:rsidRPr="00EA7459" w:rsidRDefault="4726FA2E" w:rsidP="00C66FEF">
            <w:pPr>
              <w:bidi/>
              <w:spacing w:after="0"/>
              <w:ind w:right="-20"/>
              <w:rPr>
                <w:rFonts w:ascii="Calibri" w:hAnsi="Calibri" w:cs="Calibri"/>
              </w:rPr>
            </w:pPr>
            <w:r w:rsidRPr="00EA7459">
              <w:rPr>
                <w:rFonts w:ascii="Calibri" w:eastAsia="Calibri" w:hAnsi="Calibri" w:cs="Calibri"/>
                <w:sz w:val="22"/>
                <w:szCs w:val="22"/>
                <w:rtl/>
                <w:lang w:val="en-GB"/>
              </w:rPr>
              <w:lastRenderedPageBreak/>
              <w:t xml:space="preserve"> </w:t>
            </w:r>
          </w:p>
          <w:p w14:paraId="7CBB617B" w14:textId="24DA5ADC" w:rsidR="2058DEBC" w:rsidRPr="00EA7459" w:rsidRDefault="4726FA2E" w:rsidP="00C66FEF">
            <w:pPr>
              <w:bidi/>
              <w:spacing w:after="0"/>
              <w:ind w:right="-20"/>
              <w:rPr>
                <w:rFonts w:ascii="Calibri" w:hAnsi="Calibri" w:cs="Calibri"/>
              </w:rPr>
            </w:pPr>
            <w:r w:rsidRPr="00EA7459">
              <w:rPr>
                <w:rFonts w:ascii="Calibri" w:eastAsia="Calibri" w:hAnsi="Calibri" w:cs="Calibri"/>
                <w:sz w:val="22"/>
                <w:szCs w:val="22"/>
                <w:rtl/>
              </w:rPr>
              <w:t xml:space="preserve">- يتم إضافة كافة المرفقات بصيغة </w:t>
            </w:r>
            <w:r w:rsidRPr="00EA7459">
              <w:rPr>
                <w:rFonts w:ascii="Calibri" w:eastAsia="Calibri" w:hAnsi="Calibri" w:cs="Calibri"/>
                <w:sz w:val="22"/>
                <w:szCs w:val="22"/>
              </w:rPr>
              <w:t>PDF</w:t>
            </w:r>
            <w:r w:rsidRPr="00EA7459">
              <w:rPr>
                <w:rFonts w:ascii="Calibri" w:eastAsia="Calibri" w:hAnsi="Calibri" w:cs="Calibri"/>
                <w:sz w:val="22"/>
                <w:szCs w:val="22"/>
                <w:rtl/>
              </w:rPr>
              <w:t xml:space="preserve"> بحجم </w:t>
            </w:r>
            <w:r w:rsidRPr="00EA7459">
              <w:rPr>
                <w:rFonts w:ascii="Calibri" w:eastAsia="Calibri" w:hAnsi="Calibri" w:cs="Calibri"/>
                <w:sz w:val="22"/>
                <w:szCs w:val="22"/>
              </w:rPr>
              <w:t>3</w:t>
            </w:r>
            <w:r w:rsidRPr="00EA7459">
              <w:rPr>
                <w:rFonts w:ascii="Calibri" w:eastAsia="Calibri" w:hAnsi="Calibri" w:cs="Calibri"/>
                <w:sz w:val="22"/>
                <w:szCs w:val="22"/>
                <w:rtl/>
              </w:rPr>
              <w:t xml:space="preserve"> ميجا بايت</w:t>
            </w:r>
          </w:p>
          <w:p w14:paraId="65276864" w14:textId="1390E570" w:rsidR="2058DEBC" w:rsidRPr="00EA7459" w:rsidRDefault="4726FA2E" w:rsidP="7AD135AC">
            <w:pPr>
              <w:bidi/>
              <w:spacing w:after="0"/>
              <w:ind w:right="-20"/>
              <w:jc w:val="right"/>
              <w:rPr>
                <w:rFonts w:ascii="Calibri" w:hAnsi="Calibri" w:cs="Calibri"/>
              </w:rPr>
            </w:pPr>
            <w:r w:rsidRPr="00EA7459">
              <w:rPr>
                <w:rFonts w:ascii="Calibri" w:eastAsia="Calibri" w:hAnsi="Calibri" w:cs="Calibri"/>
                <w:sz w:val="22"/>
                <w:szCs w:val="22"/>
                <w:rtl/>
                <w:lang w:val="en-GB"/>
              </w:rPr>
              <w:t xml:space="preserve"> </w:t>
            </w:r>
          </w:p>
          <w:p w14:paraId="5E498807" w14:textId="239E2354" w:rsidR="2058DEBC" w:rsidRPr="00EA7459" w:rsidRDefault="4726FA2E" w:rsidP="00C66FEF">
            <w:pPr>
              <w:bidi/>
              <w:spacing w:after="0"/>
              <w:ind w:right="-20"/>
              <w:rPr>
                <w:rFonts w:ascii="Calibri" w:hAnsi="Calibri" w:cs="Calibri"/>
              </w:rPr>
            </w:pPr>
            <w:r w:rsidRPr="00EA7459">
              <w:rPr>
                <w:rFonts w:ascii="Calibri" w:eastAsia="Calibri" w:hAnsi="Calibri" w:cs="Calibri"/>
                <w:sz w:val="22"/>
                <w:szCs w:val="22"/>
                <w:rtl/>
              </w:rPr>
              <w:t>- يمكنك إضافة أكثر من مرفق إلى أيقونة واحدة عن طريق (اختيار ملف)</w:t>
            </w:r>
          </w:p>
          <w:p w14:paraId="7A63535C" w14:textId="0A773F5C" w:rsidR="2058DEBC" w:rsidRPr="00EA7459" w:rsidRDefault="5A2A2E67" w:rsidP="6297CDB5">
            <w:pPr>
              <w:bidi/>
              <w:spacing w:after="0"/>
              <w:rPr>
                <w:rFonts w:ascii="Calibri" w:eastAsia="Calibri" w:hAnsi="Calibri" w:cs="Calibri"/>
                <w:color w:val="000000" w:themeColor="text1"/>
                <w:sz w:val="22"/>
                <w:szCs w:val="22"/>
                <w:lang w:val="en-GB"/>
              </w:rPr>
            </w:pPr>
            <w:r w:rsidRPr="6297CDB5">
              <w:rPr>
                <w:rFonts w:ascii="Calibri" w:eastAsia="Calibri" w:hAnsi="Calibri" w:cs="Calibri"/>
                <w:sz w:val="22"/>
                <w:szCs w:val="22"/>
                <w:lang w:val="en-GB"/>
              </w:rPr>
              <w:t xml:space="preserve"> </w:t>
            </w:r>
            <w:r w:rsidR="3AF3CF98" w:rsidRPr="6297CDB5">
              <w:rPr>
                <w:rFonts w:ascii="Calibri" w:eastAsia="Calibri" w:hAnsi="Calibri" w:cs="Calibri"/>
                <w:color w:val="000000" w:themeColor="text1"/>
                <w:sz w:val="22"/>
                <w:szCs w:val="22"/>
                <w:highlight w:val="yellow"/>
                <w:lang w:val="en"/>
              </w:rPr>
              <w:t>Pdf</w:t>
            </w:r>
            <w:r w:rsidR="3AF3CF98" w:rsidRPr="6297CDB5">
              <w:rPr>
                <w:rFonts w:ascii="Calibri" w:eastAsia="Calibri" w:hAnsi="Calibri" w:cs="Calibri"/>
                <w:color w:val="000000" w:themeColor="text1"/>
                <w:sz w:val="22"/>
                <w:szCs w:val="22"/>
                <w:highlight w:val="yellow"/>
                <w:rtl/>
                <w:lang w:val="en"/>
              </w:rPr>
              <w:t xml:space="preserve">, </w:t>
            </w:r>
            <w:r w:rsidR="3AF3CF98" w:rsidRPr="6297CDB5">
              <w:rPr>
                <w:rFonts w:ascii="Calibri" w:eastAsia="Calibri" w:hAnsi="Calibri" w:cs="Calibri"/>
                <w:color w:val="000000" w:themeColor="text1"/>
                <w:sz w:val="22"/>
                <w:szCs w:val="22"/>
                <w:highlight w:val="yellow"/>
                <w:lang w:val="en"/>
              </w:rPr>
              <w:t>docx</w:t>
            </w:r>
            <w:r w:rsidR="3AF3CF98" w:rsidRPr="6297CDB5">
              <w:rPr>
                <w:rFonts w:ascii="Calibri" w:eastAsia="Calibri" w:hAnsi="Calibri" w:cs="Calibri"/>
                <w:color w:val="000000" w:themeColor="text1"/>
                <w:sz w:val="22"/>
                <w:szCs w:val="22"/>
                <w:highlight w:val="yellow"/>
                <w:rtl/>
                <w:lang w:val="en"/>
              </w:rPr>
              <w:t xml:space="preserve">, </w:t>
            </w:r>
            <w:r w:rsidR="3AF3CF98" w:rsidRPr="6297CDB5">
              <w:rPr>
                <w:rFonts w:ascii="Calibri" w:eastAsia="Calibri" w:hAnsi="Calibri" w:cs="Calibri"/>
                <w:color w:val="000000" w:themeColor="text1"/>
                <w:sz w:val="22"/>
                <w:szCs w:val="22"/>
                <w:highlight w:val="yellow"/>
                <w:lang w:val="en"/>
              </w:rPr>
              <w:t>doc</w:t>
            </w:r>
            <w:r w:rsidR="3AF3CF98" w:rsidRPr="6297CDB5">
              <w:rPr>
                <w:rFonts w:ascii="Calibri" w:eastAsia="Calibri" w:hAnsi="Calibri" w:cs="Calibri"/>
                <w:color w:val="000000" w:themeColor="text1"/>
                <w:sz w:val="22"/>
                <w:szCs w:val="22"/>
                <w:highlight w:val="yellow"/>
                <w:rtl/>
                <w:lang w:val="en"/>
              </w:rPr>
              <w:t xml:space="preserve">, </w:t>
            </w:r>
            <w:r w:rsidR="3AF3CF98" w:rsidRPr="6297CDB5">
              <w:rPr>
                <w:rFonts w:ascii="Calibri" w:eastAsia="Calibri" w:hAnsi="Calibri" w:cs="Calibri"/>
                <w:color w:val="000000" w:themeColor="text1"/>
                <w:sz w:val="22"/>
                <w:szCs w:val="22"/>
                <w:highlight w:val="yellow"/>
                <w:lang w:val="en"/>
              </w:rPr>
              <w:t>JPG</w:t>
            </w:r>
            <w:r w:rsidR="3AF3CF98" w:rsidRPr="6297CDB5">
              <w:rPr>
                <w:rFonts w:ascii="Calibri" w:eastAsia="Calibri" w:hAnsi="Calibri" w:cs="Calibri"/>
                <w:color w:val="000000" w:themeColor="text1"/>
                <w:sz w:val="22"/>
                <w:szCs w:val="22"/>
                <w:highlight w:val="yellow"/>
                <w:rtl/>
                <w:lang w:val="en"/>
              </w:rPr>
              <w:t xml:space="preserve">, </w:t>
            </w:r>
            <w:r w:rsidR="3AF3CF98" w:rsidRPr="6297CDB5">
              <w:rPr>
                <w:rFonts w:ascii="Calibri" w:eastAsia="Calibri" w:hAnsi="Calibri" w:cs="Calibri"/>
                <w:color w:val="000000" w:themeColor="text1"/>
                <w:sz w:val="22"/>
                <w:szCs w:val="22"/>
                <w:highlight w:val="yellow"/>
                <w:lang w:val="en"/>
              </w:rPr>
              <w:t>PNG</w:t>
            </w:r>
          </w:p>
          <w:p w14:paraId="5D907760" w14:textId="3E2CCCFD" w:rsidR="2058DEBC" w:rsidRPr="00EA7459" w:rsidRDefault="3AF3CF98" w:rsidP="6297CDB5">
            <w:pPr>
              <w:bidi/>
              <w:spacing w:after="0"/>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highlight w:val="yellow"/>
                <w:lang w:val="en"/>
              </w:rPr>
              <w:t>File Size 5MB</w:t>
            </w:r>
          </w:p>
          <w:p w14:paraId="1FDCFA03" w14:textId="3FE292AE" w:rsidR="2058DEBC" w:rsidRPr="00EA7459" w:rsidRDefault="2058DEBC" w:rsidP="6297CDB5">
            <w:pPr>
              <w:bidi/>
              <w:spacing w:after="0"/>
              <w:ind w:right="-20"/>
              <w:rPr>
                <w:rFonts w:ascii="Calibri" w:eastAsia="Calibri" w:hAnsi="Calibri" w:cs="Calibri"/>
                <w:sz w:val="22"/>
                <w:szCs w:val="22"/>
                <w:rtl/>
                <w:lang w:val="en-GB"/>
              </w:rPr>
            </w:pPr>
          </w:p>
          <w:p w14:paraId="40B8E8EC" w14:textId="1989D735" w:rsidR="2058DEBC" w:rsidRPr="00EA7459" w:rsidRDefault="4726FA2E" w:rsidP="00C66FEF">
            <w:pPr>
              <w:bidi/>
              <w:spacing w:after="0"/>
              <w:ind w:right="-20"/>
              <w:rPr>
                <w:rFonts w:ascii="Calibri" w:hAnsi="Calibri" w:cs="Calibri"/>
              </w:rPr>
            </w:pPr>
            <w:r w:rsidRPr="00EA7459">
              <w:rPr>
                <w:rFonts w:ascii="Calibri" w:eastAsia="Calibri" w:hAnsi="Calibri" w:cs="Calibri"/>
                <w:sz w:val="22"/>
                <w:szCs w:val="22"/>
                <w:rtl/>
              </w:rPr>
              <w:t>- ثم التعهد بأن كافة البيانات المسجلة والمدخلة صحيحة للحيازة الزراعية. في حال وجود أي استفسار أو طلب أو شكوى يمكنك تقديمها عبر أيقونة الاستفسارات وكتابة التفاصيل وسيتم معالجة طلبك في أسرع وقت ممكن.</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0B7EF4" w14:textId="5AD9B17B" w:rsidR="2058DEBC" w:rsidRPr="00EA7459" w:rsidRDefault="2058DEBC" w:rsidP="38232435">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lastRenderedPageBreak/>
              <w:t>Service Procedures: </w:t>
            </w:r>
            <w:r w:rsidRPr="00EA7459">
              <w:rPr>
                <w:rFonts w:ascii="Calibri" w:eastAsia="Calibri" w:hAnsi="Calibri" w:cs="Calibri"/>
                <w:sz w:val="22"/>
                <w:szCs w:val="22"/>
                <w:lang w:val="en-GB"/>
              </w:rPr>
              <w:t xml:space="preserve"> </w:t>
            </w:r>
          </w:p>
        </w:tc>
      </w:tr>
      <w:tr w:rsidR="2058DEBC" w:rsidRPr="00EA7459" w14:paraId="10F70F17" w14:textId="77777777" w:rsidTr="18299387">
        <w:trPr>
          <w:trHeight w:val="300"/>
        </w:trPr>
        <w:tc>
          <w:tcPr>
            <w:tcW w:w="4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7FED35" w14:textId="4CCDF9A6" w:rsidR="2058DEBC" w:rsidRPr="00EA7459" w:rsidRDefault="5C0E9C0B" w:rsidP="008B645F">
            <w:pPr>
              <w:pStyle w:val="ListParagraph"/>
              <w:numPr>
                <w:ilvl w:val="0"/>
                <w:numId w:val="6"/>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lastRenderedPageBreak/>
              <w:t>I, as the applicant, declare that all documents and information submitted are accurate and correct.</w:t>
            </w:r>
          </w:p>
          <w:p w14:paraId="32F49AE1" w14:textId="748232FE" w:rsidR="2058DEBC" w:rsidRPr="00EA7459" w:rsidRDefault="5C0E9C0B" w:rsidP="008B645F">
            <w:pPr>
              <w:pStyle w:val="ListParagraph"/>
              <w:numPr>
                <w:ilvl w:val="0"/>
                <w:numId w:val="6"/>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If an agent or someone acting on my behalf has completed this application or submitted documents in support of the application, I can confirm that I have checked the information provided in the application form and its supporting documents and I am satisfied that it is true and accurate.</w:t>
            </w:r>
          </w:p>
          <w:p w14:paraId="7D0696A4" w14:textId="0BCC3168" w:rsidR="2058DEBC" w:rsidRPr="00EA7459" w:rsidRDefault="5C0E9C0B" w:rsidP="008B645F">
            <w:pPr>
              <w:pStyle w:val="ListParagraph"/>
              <w:numPr>
                <w:ilvl w:val="0"/>
                <w:numId w:val="6"/>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I, as the applicant, relieve the Royal Commission for AlUla from any responsibility in relation to this application.</w:t>
            </w:r>
          </w:p>
          <w:p w14:paraId="5AFC7935" w14:textId="40A5EA05" w:rsidR="2058DEBC" w:rsidRPr="00EA7459" w:rsidRDefault="5C0E9C0B" w:rsidP="008B645F">
            <w:pPr>
              <w:pStyle w:val="ListParagraph"/>
              <w:numPr>
                <w:ilvl w:val="0"/>
                <w:numId w:val="6"/>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I, as the applicant acknowledge and agree that:</w:t>
            </w:r>
          </w:p>
          <w:p w14:paraId="38F774D4" w14:textId="5371009E" w:rsidR="2058DEBC" w:rsidRPr="00EA7459" w:rsidRDefault="5C0E9C0B" w:rsidP="008B645F">
            <w:pPr>
              <w:pStyle w:val="ListParagraph"/>
              <w:numPr>
                <w:ilvl w:val="0"/>
                <w:numId w:val="5"/>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By applying to the license that no claim for refund is or will permitted after the issuance of the license.</w:t>
            </w:r>
          </w:p>
          <w:p w14:paraId="49531588" w14:textId="4CF772B9" w:rsidR="2058DEBC" w:rsidRPr="00EA7459" w:rsidRDefault="5C0E9C0B" w:rsidP="008B645F">
            <w:pPr>
              <w:pStyle w:val="ListParagraph"/>
              <w:numPr>
                <w:ilvl w:val="0"/>
                <w:numId w:val="5"/>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The portal was created as permitted by the regulations in force in the Kingdom of Saudi Arabia without any guarantees of any kind.</w:t>
            </w:r>
          </w:p>
          <w:p w14:paraId="24F41E0C" w14:textId="7090021D" w:rsidR="2058DEBC" w:rsidRPr="00EA7459" w:rsidRDefault="5C0E9C0B" w:rsidP="008B645F">
            <w:pPr>
              <w:pStyle w:val="ListParagraph"/>
              <w:numPr>
                <w:ilvl w:val="0"/>
                <w:numId w:val="5"/>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lastRenderedPageBreak/>
              <w:t>According to this declaration, the Royal Commission for AlUla does not provide any guarantees for the following:</w:t>
            </w:r>
          </w:p>
          <w:p w14:paraId="221E0638" w14:textId="0F8D15BF" w:rsidR="2058DEBC" w:rsidRPr="00EA7459" w:rsidRDefault="5C0E9C0B" w:rsidP="008B645F">
            <w:pPr>
              <w:pStyle w:val="ListParagraph"/>
              <w:numPr>
                <w:ilvl w:val="0"/>
                <w:numId w:val="4"/>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Accuracy and correctness of the information</w:t>
            </w:r>
          </w:p>
          <w:p w14:paraId="7EF801C7" w14:textId="3D6E0838" w:rsidR="2058DEBC" w:rsidRPr="00EA7459" w:rsidRDefault="5C0E9C0B" w:rsidP="008B645F">
            <w:pPr>
              <w:pStyle w:val="ListParagraph"/>
              <w:numPr>
                <w:ilvl w:val="0"/>
                <w:numId w:val="4"/>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Effectiveness not to breach</w:t>
            </w:r>
          </w:p>
          <w:p w14:paraId="3516E661" w14:textId="5F98B21E" w:rsidR="2058DEBC" w:rsidRPr="00EA7459" w:rsidRDefault="5C0E9C0B" w:rsidP="008B645F">
            <w:pPr>
              <w:pStyle w:val="ListParagraph"/>
              <w:numPr>
                <w:ilvl w:val="0"/>
                <w:numId w:val="4"/>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Continuity or validity</w:t>
            </w:r>
          </w:p>
          <w:p w14:paraId="262B7A4D" w14:textId="131647E9" w:rsidR="2058DEBC" w:rsidRPr="00EA7459" w:rsidRDefault="5C0E9C0B" w:rsidP="008B645F">
            <w:pPr>
              <w:pStyle w:val="ListParagraph"/>
              <w:numPr>
                <w:ilvl w:val="0"/>
                <w:numId w:val="4"/>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Appropriateness of the contents of the site</w:t>
            </w:r>
          </w:p>
          <w:p w14:paraId="15FA31DE" w14:textId="28929BD7" w:rsidR="2058DEBC" w:rsidRPr="00EA7459" w:rsidRDefault="5C0E9C0B" w:rsidP="008B645F">
            <w:pPr>
              <w:pStyle w:val="ListParagraph"/>
              <w:numPr>
                <w:ilvl w:val="0"/>
                <w:numId w:val="5"/>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Any unauthorized use by the applicant of the portal may give rise to a claim for compensation or constitute a breach.</w:t>
            </w:r>
          </w:p>
          <w:p w14:paraId="42AA41D4" w14:textId="74E1575E" w:rsidR="2058DEBC" w:rsidRPr="00EA7459" w:rsidRDefault="5C0E9C0B" w:rsidP="008B645F">
            <w:pPr>
              <w:pStyle w:val="ListParagraph"/>
              <w:numPr>
                <w:ilvl w:val="0"/>
                <w:numId w:val="5"/>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From time to time the portal may include links to other internet sites, such links are provided for your convenience and to facilitate providing you with additional information.</w:t>
            </w:r>
          </w:p>
          <w:p w14:paraId="1FB281F5" w14:textId="04A1B098" w:rsidR="2058DEBC" w:rsidRPr="00EA7459" w:rsidRDefault="5C0E9C0B" w:rsidP="008B645F">
            <w:pPr>
              <w:pStyle w:val="ListParagraph"/>
              <w:numPr>
                <w:ilvl w:val="0"/>
                <w:numId w:val="5"/>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The Royal Commission for AlUla is not legally responsible for any loss or damage of any kind (direct or indirect) as a result of using this portal.</w:t>
            </w:r>
          </w:p>
          <w:p w14:paraId="2B7A47AB" w14:textId="0DCCA501" w:rsidR="2058DEBC" w:rsidRPr="00EA7459" w:rsidRDefault="5C0E9C0B" w:rsidP="008B645F">
            <w:pPr>
              <w:pStyle w:val="ListParagraph"/>
              <w:numPr>
                <w:ilvl w:val="0"/>
                <w:numId w:val="5"/>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This Portal may contain electronic links to websites or portals that may use methods to protect information and its privacy that are different from the methods The Royal Commission for AlUla uses, and therefore The Royal Commission for AlUla is not responsible for the contents, methods of protection and privacy of other sites, and you may refer to the privacy notices of those sites.</w:t>
            </w:r>
          </w:p>
          <w:p w14:paraId="7095C05F" w14:textId="448C0FC2" w:rsidR="2058DEBC" w:rsidRPr="00EA7459" w:rsidRDefault="5C0E9C0B" w:rsidP="008B645F">
            <w:pPr>
              <w:pStyle w:val="ListParagraph"/>
              <w:numPr>
                <w:ilvl w:val="0"/>
                <w:numId w:val="6"/>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I, as applicant agree when using the portal not to do the following:</w:t>
            </w:r>
          </w:p>
          <w:p w14:paraId="4BCE38C3" w14:textId="1A4C1234"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 xml:space="preserve">Make available or download files that contain software, materials, </w:t>
            </w:r>
            <w:r w:rsidRPr="6297CDB5">
              <w:rPr>
                <w:rFonts w:ascii="Calibri" w:eastAsia="Calibri" w:hAnsi="Calibri" w:cs="Calibri"/>
                <w:color w:val="000000" w:themeColor="text1"/>
                <w:sz w:val="22"/>
                <w:szCs w:val="22"/>
              </w:rPr>
              <w:lastRenderedPageBreak/>
              <w:t>data or other information not owned by or licensed to you.</w:t>
            </w:r>
          </w:p>
          <w:p w14:paraId="0C4D94C6" w14:textId="6C3BFFF5"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Use this portal in any way to send unsolicited commercial e-mail or "spam", or any similar misuse of the portal of the Royal Commission for AlUla.</w:t>
            </w:r>
          </w:p>
          <w:p w14:paraId="75D19C52" w14:textId="097D6F11"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Make available or upload files to this portal that may contain viruses or corrupt data.</w:t>
            </w:r>
          </w:p>
          <w:p w14:paraId="47DA3406" w14:textId="16AE5AAA"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Post, advertise or distribute defamatory, infringing, obscene, indecent, or other illegal material or information through the Portal.</w:t>
            </w:r>
          </w:p>
          <w:p w14:paraId="7F203E8A" w14:textId="56B19F63"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Engage or participate in any illegal or irregular activities in the Kingdom of Saudi Arabia.</w:t>
            </w:r>
          </w:p>
          <w:p w14:paraId="6557DD78" w14:textId="30581018"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Post on the portal a product or service(s) that would cause us to violate any applicable law or legislation in any jurisdiction.</w:t>
            </w:r>
          </w:p>
          <w:p w14:paraId="54A968CF" w14:textId="32B26563"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Take any action that imposes an unreasonable or inappropriate overload on the portal's infrastructure.</w:t>
            </w:r>
          </w:p>
          <w:p w14:paraId="10D23D9B" w14:textId="373DC379" w:rsidR="2058DEBC" w:rsidRPr="00EA7459" w:rsidRDefault="5C0E9C0B" w:rsidP="008B645F">
            <w:pPr>
              <w:pStyle w:val="ListParagraph"/>
              <w:numPr>
                <w:ilvl w:val="0"/>
                <w:numId w:val="3"/>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Violate any of these terms and conditions and applicable law.</w:t>
            </w:r>
          </w:p>
          <w:p w14:paraId="0CA85815" w14:textId="5D0BFF70" w:rsidR="2058DEBC" w:rsidRPr="00EA7459" w:rsidRDefault="5C0E9C0B" w:rsidP="008B645F">
            <w:pPr>
              <w:pStyle w:val="ListParagraph"/>
              <w:numPr>
                <w:ilvl w:val="0"/>
                <w:numId w:val="6"/>
              </w:numPr>
              <w:spacing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 xml:space="preserve">I, as an applicant fully understand and agree that I will be fully liable for any violation to the contrary of what is permissible under this declaration form.    </w:t>
            </w:r>
          </w:p>
          <w:p w14:paraId="31EA9B4E" w14:textId="7B146BE9" w:rsidR="2058DEBC" w:rsidRPr="00EA7459" w:rsidRDefault="5C0E9C0B" w:rsidP="6297CDB5">
            <w:pPr>
              <w:spacing w:before="100" w:line="259" w:lineRule="auto"/>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rPr>
              <w:t>I, as an applicant, agree by applying to adhere to these terms and conditions and affirm the declaration made hereunder.</w:t>
            </w:r>
          </w:p>
          <w:p w14:paraId="6FD712B2" w14:textId="3BAFF990" w:rsidR="2058DEBC" w:rsidRPr="00EA7459" w:rsidRDefault="2058DEBC" w:rsidP="6297CDB5">
            <w:pPr>
              <w:rPr>
                <w:rFonts w:ascii="Calibri" w:eastAsia="Calibri" w:hAnsi="Calibri" w:cs="Calibri"/>
                <w:color w:val="000000" w:themeColor="text1"/>
                <w:sz w:val="22"/>
                <w:szCs w:val="22"/>
                <w:lang w:val="en"/>
              </w:rPr>
            </w:pPr>
          </w:p>
        </w:tc>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062AF7" w14:textId="7D5D9264" w:rsidR="2058DEBC" w:rsidRPr="00EA7459" w:rsidRDefault="5C0E9C0B" w:rsidP="008B645F">
            <w:pPr>
              <w:pStyle w:val="ListParagraph"/>
              <w:numPr>
                <w:ilvl w:val="0"/>
                <w:numId w:val="2"/>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b/>
                <w:bCs/>
                <w:color w:val="000000" w:themeColor="text1"/>
                <w:sz w:val="22"/>
                <w:szCs w:val="22"/>
                <w:rtl/>
                <w:lang w:val="en-GB"/>
              </w:rPr>
              <w:lastRenderedPageBreak/>
              <w:t>الشروط والأحكام</w:t>
            </w:r>
            <w:r w:rsidRPr="6297CDB5">
              <w:rPr>
                <w:rFonts w:ascii="Calibri" w:eastAsia="Calibri" w:hAnsi="Calibri" w:cs="Calibri"/>
                <w:b/>
                <w:bCs/>
                <w:color w:val="000000" w:themeColor="text1"/>
                <w:sz w:val="22"/>
                <w:szCs w:val="22"/>
                <w:rtl/>
              </w:rPr>
              <w:t>:</w:t>
            </w:r>
            <w:r w:rsidRPr="6297CDB5">
              <w:rPr>
                <w:rFonts w:ascii="Calibri" w:eastAsia="Calibri" w:hAnsi="Calibri" w:cs="Calibri"/>
                <w:color w:val="000000" w:themeColor="text1"/>
                <w:sz w:val="22"/>
                <w:szCs w:val="22"/>
                <w:rtl/>
                <w:lang w:val="en"/>
              </w:rPr>
              <w:t> </w:t>
            </w:r>
          </w:p>
          <w:p w14:paraId="3340E033" w14:textId="42D9E2A6" w:rsidR="2058DEBC" w:rsidRPr="00EA7459" w:rsidRDefault="5C0E9C0B" w:rsidP="008B645F">
            <w:pPr>
              <w:pStyle w:val="ListParagraph"/>
              <w:numPr>
                <w:ilvl w:val="0"/>
                <w:numId w:val="2"/>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b/>
                <w:bCs/>
                <w:color w:val="000000" w:themeColor="text1"/>
                <w:sz w:val="22"/>
                <w:szCs w:val="22"/>
                <w:rtl/>
                <w:lang w:val="en-GB"/>
              </w:rPr>
              <w:t>أنا، بصفتي مقدم الطلب، أصرح بأن جميع المستندات والمعلومات المقدمة دقيقة وصحيحة</w:t>
            </w:r>
            <w:r w:rsidRPr="6297CDB5">
              <w:rPr>
                <w:rFonts w:ascii="Calibri" w:eastAsia="Calibri" w:hAnsi="Calibri" w:cs="Calibri"/>
                <w:b/>
                <w:bCs/>
                <w:color w:val="000000" w:themeColor="text1"/>
                <w:sz w:val="22"/>
                <w:szCs w:val="22"/>
                <w:rtl/>
              </w:rPr>
              <w:t>.</w:t>
            </w:r>
            <w:r w:rsidRPr="6297CDB5">
              <w:rPr>
                <w:rFonts w:ascii="Calibri" w:eastAsia="Calibri" w:hAnsi="Calibri" w:cs="Calibri"/>
                <w:color w:val="000000" w:themeColor="text1"/>
                <w:sz w:val="22"/>
                <w:szCs w:val="22"/>
                <w:rtl/>
                <w:lang w:val="en"/>
              </w:rPr>
              <w:t xml:space="preserve">  </w:t>
            </w:r>
          </w:p>
          <w:p w14:paraId="4C0E3BF3" w14:textId="1BEEC1CB" w:rsidR="2058DEBC" w:rsidRPr="00EA7459" w:rsidRDefault="5C0E9C0B" w:rsidP="008B645F">
            <w:pPr>
              <w:pStyle w:val="ListParagraph"/>
              <w:numPr>
                <w:ilvl w:val="0"/>
                <w:numId w:val="2"/>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b/>
                <w:bCs/>
                <w:color w:val="000000" w:themeColor="text1"/>
                <w:sz w:val="22"/>
                <w:szCs w:val="22"/>
                <w:rtl/>
                <w:lang w:val="en-GB"/>
              </w:rPr>
              <w:t>إذا أكمل وكيل أو شخص يتصرف نيابة عني هذا الطلب أو قدم مستندات لدعم نموذج الطلب، يمكنني أن أؤكد أنني تحققت من المعلومات المقدمة في نموذج الطلب والمستندات الداعمة الخاصة به وأنا مقتنع بأنها كذلك صحيح ودقيق</w:t>
            </w:r>
            <w:r w:rsidRPr="6297CDB5">
              <w:rPr>
                <w:rFonts w:ascii="Calibri" w:eastAsia="Calibri" w:hAnsi="Calibri" w:cs="Calibri"/>
                <w:b/>
                <w:bCs/>
                <w:color w:val="000000" w:themeColor="text1"/>
                <w:sz w:val="22"/>
                <w:szCs w:val="22"/>
                <w:rtl/>
              </w:rPr>
              <w:t>.</w:t>
            </w:r>
            <w:r w:rsidRPr="6297CDB5">
              <w:rPr>
                <w:rFonts w:ascii="Calibri" w:eastAsia="Calibri" w:hAnsi="Calibri" w:cs="Calibri"/>
                <w:color w:val="000000" w:themeColor="text1"/>
                <w:sz w:val="22"/>
                <w:szCs w:val="22"/>
                <w:rtl/>
                <w:lang w:val="en"/>
              </w:rPr>
              <w:t xml:space="preserve">  </w:t>
            </w:r>
          </w:p>
          <w:p w14:paraId="15BCF2F8" w14:textId="6CDE7850" w:rsidR="2058DEBC" w:rsidRPr="00EA7459" w:rsidRDefault="5C0E9C0B" w:rsidP="008B645F">
            <w:pPr>
              <w:pStyle w:val="ListParagraph"/>
              <w:numPr>
                <w:ilvl w:val="0"/>
                <w:numId w:val="2"/>
              </w:numPr>
              <w:bidi/>
              <w:spacing w:after="0" w:line="259" w:lineRule="auto"/>
              <w:rPr>
                <w:rFonts w:ascii="Calibri" w:eastAsia="Calibri" w:hAnsi="Calibri" w:cs="Calibri"/>
                <w:color w:val="000000" w:themeColor="text1"/>
                <w:sz w:val="22"/>
                <w:szCs w:val="22"/>
                <w:lang w:val="en-GB"/>
              </w:rPr>
            </w:pPr>
            <w:r w:rsidRPr="6297CDB5">
              <w:rPr>
                <w:rFonts w:ascii="Calibri" w:eastAsia="Calibri" w:hAnsi="Calibri" w:cs="Calibri"/>
                <w:b/>
                <w:bCs/>
                <w:color w:val="000000" w:themeColor="text1"/>
                <w:sz w:val="22"/>
                <w:szCs w:val="22"/>
                <w:rtl/>
              </w:rPr>
              <w:t> </w:t>
            </w:r>
            <w:r w:rsidRPr="6297CDB5">
              <w:rPr>
                <w:rFonts w:ascii="Arial" w:eastAsia="Arial" w:hAnsi="Arial" w:cs="Arial"/>
                <w:b/>
                <w:bCs/>
                <w:color w:val="000000" w:themeColor="text1"/>
                <w:sz w:val="22"/>
                <w:szCs w:val="22"/>
                <w:rtl/>
                <w:lang w:val="en-GB"/>
              </w:rPr>
              <w:t>أنا، بصفتي مقدم الطلب، أعفي الهيئة الملكية لمحافظة العلا من أي مسؤولية فيما يتعلق بهذا الطلب</w:t>
            </w:r>
            <w:r w:rsidRPr="6297CDB5">
              <w:rPr>
                <w:rFonts w:ascii="Calibri" w:eastAsia="Calibri" w:hAnsi="Calibri" w:cs="Calibri"/>
                <w:b/>
                <w:bCs/>
                <w:color w:val="000000" w:themeColor="text1"/>
                <w:sz w:val="22"/>
                <w:szCs w:val="22"/>
                <w:rtl/>
              </w:rPr>
              <w:t>.</w:t>
            </w:r>
            <w:r w:rsidRPr="6297CDB5">
              <w:rPr>
                <w:rFonts w:ascii="Calibri" w:eastAsia="Calibri" w:hAnsi="Calibri" w:cs="Calibri"/>
                <w:color w:val="000000" w:themeColor="text1"/>
                <w:sz w:val="22"/>
                <w:szCs w:val="22"/>
                <w:rtl/>
                <w:lang w:val="en"/>
              </w:rPr>
              <w:t xml:space="preserve">  </w:t>
            </w:r>
          </w:p>
          <w:p w14:paraId="62B10582" w14:textId="529F2351" w:rsidR="2058DEBC" w:rsidRPr="00EA7459" w:rsidRDefault="5C0E9C0B" w:rsidP="008B645F">
            <w:pPr>
              <w:pStyle w:val="ListParagraph"/>
              <w:numPr>
                <w:ilvl w:val="0"/>
                <w:numId w:val="2"/>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b/>
                <w:bCs/>
                <w:color w:val="000000" w:themeColor="text1"/>
                <w:sz w:val="22"/>
                <w:szCs w:val="22"/>
                <w:rtl/>
                <w:lang w:val="en-GB"/>
              </w:rPr>
              <w:t>أنا، كما يقر مقدم الطلب وأوافق على ما يلي</w:t>
            </w:r>
            <w:r w:rsidRPr="6297CDB5">
              <w:rPr>
                <w:rFonts w:ascii="Calibri" w:eastAsia="Calibri" w:hAnsi="Calibri" w:cs="Calibri"/>
                <w:b/>
                <w:bCs/>
                <w:color w:val="000000" w:themeColor="text1"/>
                <w:sz w:val="22"/>
                <w:szCs w:val="22"/>
                <w:rtl/>
              </w:rPr>
              <w:t>:</w:t>
            </w:r>
            <w:r w:rsidRPr="6297CDB5">
              <w:rPr>
                <w:rFonts w:ascii="Calibri" w:eastAsia="Calibri" w:hAnsi="Calibri" w:cs="Calibri"/>
                <w:color w:val="000000" w:themeColor="text1"/>
                <w:sz w:val="22"/>
                <w:szCs w:val="22"/>
                <w:rtl/>
                <w:lang w:val="en"/>
              </w:rPr>
              <w:t xml:space="preserve">  </w:t>
            </w:r>
          </w:p>
          <w:p w14:paraId="0A7E9EA8" w14:textId="2161C50C"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1</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من خلال التقدم بطلب للحصول على الترخيص أنه لا يجوز أو سيسمح بأي مطالبة باسترداد الأموال بعد إصدار الترخيص</w:t>
            </w:r>
            <w:r w:rsidRPr="6297CDB5">
              <w:rPr>
                <w:rFonts w:ascii="Calibri" w:eastAsia="Calibri" w:hAnsi="Calibri" w:cs="Calibri"/>
                <w:color w:val="000000" w:themeColor="text1"/>
                <w:sz w:val="22"/>
                <w:szCs w:val="22"/>
                <w:rtl/>
              </w:rPr>
              <w:t xml:space="preserve">.  </w:t>
            </w:r>
          </w:p>
          <w:p w14:paraId="765DA34E" w14:textId="52F77533"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2</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 xml:space="preserve">تم إنشاء البوابة على النحو الذي تسمح به الأنظمة المعمول بها في المملكة </w:t>
            </w:r>
            <w:r w:rsidRPr="6297CDB5">
              <w:rPr>
                <w:rFonts w:ascii="Arial" w:eastAsia="Arial" w:hAnsi="Arial" w:cs="Arial"/>
                <w:color w:val="000000" w:themeColor="text1"/>
                <w:sz w:val="22"/>
                <w:szCs w:val="22"/>
                <w:rtl/>
                <w:lang w:val="en-GB"/>
              </w:rPr>
              <w:lastRenderedPageBreak/>
              <w:t>العربية السعودية دون أي ضمانات من أي نوع</w:t>
            </w:r>
            <w:r w:rsidRPr="6297CDB5">
              <w:rPr>
                <w:rFonts w:ascii="Calibri" w:eastAsia="Calibri" w:hAnsi="Calibri" w:cs="Calibri"/>
                <w:color w:val="000000" w:themeColor="text1"/>
                <w:sz w:val="22"/>
                <w:szCs w:val="22"/>
                <w:rtl/>
              </w:rPr>
              <w:t xml:space="preserve">.  </w:t>
            </w:r>
          </w:p>
          <w:p w14:paraId="51D16207" w14:textId="3435465F"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3</w:t>
            </w:r>
            <w:r w:rsidRPr="6297CDB5">
              <w:rPr>
                <w:rFonts w:ascii="Calibri" w:eastAsia="Calibri" w:hAnsi="Calibri" w:cs="Calibri"/>
                <w:color w:val="000000" w:themeColor="text1"/>
                <w:sz w:val="22"/>
                <w:szCs w:val="22"/>
                <w:rtl/>
              </w:rPr>
              <w:t xml:space="preserve"> - </w:t>
            </w:r>
            <w:r w:rsidRPr="6297CDB5">
              <w:rPr>
                <w:rFonts w:ascii="Arial" w:eastAsia="Arial" w:hAnsi="Arial" w:cs="Arial"/>
                <w:color w:val="000000" w:themeColor="text1"/>
                <w:sz w:val="22"/>
                <w:szCs w:val="22"/>
                <w:rtl/>
                <w:lang w:val="en-GB"/>
              </w:rPr>
              <w:t>وفقا لهذا الإفصاح، لا تقدم الهيئة الملكية لمحافظة العلا أي ضمانات لما يلي</w:t>
            </w:r>
            <w:r w:rsidRPr="6297CDB5">
              <w:rPr>
                <w:rFonts w:ascii="Calibri" w:eastAsia="Calibri" w:hAnsi="Calibri" w:cs="Calibri"/>
                <w:color w:val="000000" w:themeColor="text1"/>
                <w:sz w:val="22"/>
                <w:szCs w:val="22"/>
                <w:rtl/>
              </w:rPr>
              <w:t xml:space="preserve">:  </w:t>
            </w:r>
          </w:p>
          <w:p w14:paraId="3611B25E" w14:textId="7EDDE31B" w:rsidR="2058DEBC" w:rsidRPr="00EA7459" w:rsidRDefault="5C0E9C0B" w:rsidP="008B645F">
            <w:pPr>
              <w:pStyle w:val="ListParagraph"/>
              <w:numPr>
                <w:ilvl w:val="0"/>
                <w:numId w:val="1"/>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color w:val="000000" w:themeColor="text1"/>
                <w:sz w:val="22"/>
                <w:szCs w:val="22"/>
                <w:rtl/>
                <w:lang w:val="en-GB"/>
              </w:rPr>
              <w:t>دقة وصحة المعلومات</w:t>
            </w:r>
            <w:r w:rsidRPr="6297CDB5">
              <w:rPr>
                <w:rFonts w:ascii="Calibri" w:eastAsia="Calibri" w:hAnsi="Calibri" w:cs="Calibri"/>
                <w:color w:val="000000" w:themeColor="text1"/>
                <w:sz w:val="22"/>
                <w:szCs w:val="22"/>
                <w:rtl/>
              </w:rPr>
              <w:t xml:space="preserve">  </w:t>
            </w:r>
          </w:p>
          <w:p w14:paraId="2D53CCCD" w14:textId="7D095B96" w:rsidR="2058DEBC" w:rsidRPr="00EA7459" w:rsidRDefault="5C0E9C0B" w:rsidP="008B645F">
            <w:pPr>
              <w:pStyle w:val="ListParagraph"/>
              <w:numPr>
                <w:ilvl w:val="0"/>
                <w:numId w:val="1"/>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color w:val="000000" w:themeColor="text1"/>
                <w:sz w:val="22"/>
                <w:szCs w:val="22"/>
                <w:rtl/>
                <w:lang w:val="en-GB"/>
              </w:rPr>
              <w:t>فعالية عدم الخرق</w:t>
            </w:r>
            <w:r w:rsidRPr="6297CDB5">
              <w:rPr>
                <w:rFonts w:ascii="Calibri" w:eastAsia="Calibri" w:hAnsi="Calibri" w:cs="Calibri"/>
                <w:color w:val="000000" w:themeColor="text1"/>
                <w:sz w:val="22"/>
                <w:szCs w:val="22"/>
                <w:rtl/>
              </w:rPr>
              <w:t xml:space="preserve">  </w:t>
            </w:r>
          </w:p>
          <w:p w14:paraId="12823892" w14:textId="666F91EC" w:rsidR="2058DEBC" w:rsidRPr="00EA7459" w:rsidRDefault="5C0E9C0B" w:rsidP="008B645F">
            <w:pPr>
              <w:pStyle w:val="ListParagraph"/>
              <w:numPr>
                <w:ilvl w:val="0"/>
                <w:numId w:val="1"/>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color w:val="000000" w:themeColor="text1"/>
                <w:sz w:val="22"/>
                <w:szCs w:val="22"/>
                <w:rtl/>
                <w:lang w:val="en-GB"/>
              </w:rPr>
              <w:t>الاستمرارية أو الصلاحية</w:t>
            </w:r>
            <w:r w:rsidRPr="6297CDB5">
              <w:rPr>
                <w:rFonts w:ascii="Calibri" w:eastAsia="Calibri" w:hAnsi="Calibri" w:cs="Calibri"/>
                <w:color w:val="000000" w:themeColor="text1"/>
                <w:sz w:val="22"/>
                <w:szCs w:val="22"/>
                <w:rtl/>
              </w:rPr>
              <w:t xml:space="preserve">  </w:t>
            </w:r>
          </w:p>
          <w:p w14:paraId="09E06B69" w14:textId="10C2E438" w:rsidR="2058DEBC" w:rsidRPr="00EA7459" w:rsidRDefault="5C0E9C0B" w:rsidP="008B645F">
            <w:pPr>
              <w:pStyle w:val="ListParagraph"/>
              <w:numPr>
                <w:ilvl w:val="0"/>
                <w:numId w:val="1"/>
              </w:numPr>
              <w:bidi/>
              <w:spacing w:after="0" w:line="259" w:lineRule="auto"/>
              <w:rPr>
                <w:rFonts w:ascii="Calibri" w:eastAsia="Calibri" w:hAnsi="Calibri" w:cs="Calibri"/>
                <w:color w:val="000000" w:themeColor="text1"/>
                <w:sz w:val="22"/>
                <w:szCs w:val="22"/>
                <w:lang w:val="en-GB"/>
              </w:rPr>
            </w:pPr>
            <w:r w:rsidRPr="6297CDB5">
              <w:rPr>
                <w:rFonts w:ascii="Arial" w:eastAsia="Arial" w:hAnsi="Arial" w:cs="Arial"/>
                <w:color w:val="000000" w:themeColor="text1"/>
                <w:sz w:val="22"/>
                <w:szCs w:val="22"/>
                <w:rtl/>
                <w:lang w:val="en-GB"/>
              </w:rPr>
              <w:t>ملاءمة محتويات الموقع</w:t>
            </w:r>
            <w:r w:rsidRPr="6297CDB5">
              <w:rPr>
                <w:rFonts w:ascii="Calibri" w:eastAsia="Calibri" w:hAnsi="Calibri" w:cs="Calibri"/>
                <w:color w:val="000000" w:themeColor="text1"/>
                <w:sz w:val="22"/>
                <w:szCs w:val="22"/>
                <w:rtl/>
              </w:rPr>
              <w:t xml:space="preserve">  </w:t>
            </w:r>
          </w:p>
          <w:p w14:paraId="2FE5743E" w14:textId="2773F868"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4</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أي استخدام غير مصرح به من قبل مقدم الطلب للبوابة قد يؤدي إلى مطالبة بالتعويض أو يشكل خرقًا</w:t>
            </w:r>
            <w:r w:rsidRPr="6297CDB5">
              <w:rPr>
                <w:rFonts w:ascii="Calibri" w:eastAsia="Calibri" w:hAnsi="Calibri" w:cs="Calibri"/>
                <w:color w:val="000000" w:themeColor="text1"/>
                <w:sz w:val="22"/>
                <w:szCs w:val="22"/>
                <w:rtl/>
              </w:rPr>
              <w:t xml:space="preserve">.  </w:t>
            </w:r>
          </w:p>
          <w:p w14:paraId="61DCF024" w14:textId="6D06825A"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5</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قد تتضمن البوابة من وقت لآخر روابط لمواقع إنترنت أخرى، يتم توفير هذه الروابط لراحتك ولتسهيل تزويدك بمعلومات إضافية</w:t>
            </w:r>
            <w:r w:rsidRPr="6297CDB5">
              <w:rPr>
                <w:rFonts w:ascii="Calibri" w:eastAsia="Calibri" w:hAnsi="Calibri" w:cs="Calibri"/>
                <w:color w:val="000000" w:themeColor="text1"/>
                <w:sz w:val="22"/>
                <w:szCs w:val="22"/>
                <w:rtl/>
              </w:rPr>
              <w:t xml:space="preserve">.  </w:t>
            </w:r>
          </w:p>
          <w:p w14:paraId="10DEF446" w14:textId="3CADC455"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6</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الهيئة الملكية لمحافظة العلا غير مسؤولة قانونًا عن أي خسارة أو ضرر من أي نوع (مباشر أو غير مباشر) نتيجة استخدام هذه البوابة</w:t>
            </w:r>
            <w:r w:rsidRPr="6297CDB5">
              <w:rPr>
                <w:rFonts w:ascii="Calibri" w:eastAsia="Calibri" w:hAnsi="Calibri" w:cs="Calibri"/>
                <w:color w:val="000000" w:themeColor="text1"/>
                <w:sz w:val="22"/>
                <w:szCs w:val="22"/>
                <w:rtl/>
              </w:rPr>
              <w:t xml:space="preserve">.  </w:t>
            </w:r>
          </w:p>
          <w:p w14:paraId="197F892E" w14:textId="47A1B520"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7</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قد تحتوي هذه البوابة على روابط إلكترونية لمواقع أو بوابات قد تستخدم طرقًا لحماية المعلومات وخصوصيتها تختلف عن الأساليب التي تستخدمها الهيئة الملكية لمحافظة العلا، وبالتالي فإن الهيئة الملكية لمحافظة العلا ليست مسؤولة عن المحتويات والطرق. حماية وخصوصية المواقع الأخرى، ويمكنك الرجوع إلى إشعارات الخصوصية لتلك المواقع</w:t>
            </w:r>
            <w:r w:rsidRPr="6297CDB5">
              <w:rPr>
                <w:rFonts w:ascii="Calibri" w:eastAsia="Calibri" w:hAnsi="Calibri" w:cs="Calibri"/>
                <w:color w:val="000000" w:themeColor="text1"/>
                <w:sz w:val="22"/>
                <w:szCs w:val="22"/>
                <w:rtl/>
              </w:rPr>
              <w:t xml:space="preserve">.  </w:t>
            </w:r>
          </w:p>
          <w:p w14:paraId="6542411E" w14:textId="384176BE"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b/>
                <w:bCs/>
                <w:color w:val="000000" w:themeColor="text1"/>
                <w:sz w:val="22"/>
                <w:szCs w:val="22"/>
                <w:rtl/>
              </w:rPr>
              <w:t>(</w:t>
            </w:r>
            <w:r w:rsidRPr="6297CDB5">
              <w:rPr>
                <w:rFonts w:ascii="Arial" w:eastAsia="Arial" w:hAnsi="Arial" w:cs="Arial"/>
                <w:b/>
                <w:bCs/>
                <w:color w:val="000000" w:themeColor="text1"/>
                <w:sz w:val="22"/>
                <w:szCs w:val="22"/>
                <w:rtl/>
                <w:lang w:val="en-GB"/>
              </w:rPr>
              <w:t>هـ) أوافق، كما أوافق مقدم الطلب عند استخدام البوابة، على عدم القيام بما يلي</w:t>
            </w:r>
            <w:r w:rsidRPr="6297CDB5">
              <w:rPr>
                <w:rFonts w:ascii="Calibri" w:eastAsia="Calibri" w:hAnsi="Calibri" w:cs="Calibri"/>
                <w:b/>
                <w:bCs/>
                <w:color w:val="000000" w:themeColor="text1"/>
                <w:sz w:val="22"/>
                <w:szCs w:val="22"/>
                <w:rtl/>
              </w:rPr>
              <w:t>:</w:t>
            </w:r>
            <w:r w:rsidRPr="6297CDB5">
              <w:rPr>
                <w:rFonts w:ascii="Calibri" w:eastAsia="Calibri" w:hAnsi="Calibri" w:cs="Calibri"/>
                <w:color w:val="000000" w:themeColor="text1"/>
                <w:sz w:val="22"/>
                <w:szCs w:val="22"/>
                <w:rtl/>
                <w:lang w:val="en"/>
              </w:rPr>
              <w:t xml:space="preserve">  </w:t>
            </w:r>
          </w:p>
          <w:p w14:paraId="42A46585" w14:textId="594D6E5D"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1</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قم بإتاحة أو تنزيل ملفات تحتوي على برامج، أو مواد، أو بيانات، أو معلومات أخرى غير مملوكة لك أو غير مرخصة لك</w:t>
            </w:r>
            <w:r w:rsidRPr="6297CDB5">
              <w:rPr>
                <w:rFonts w:ascii="Calibri" w:eastAsia="Calibri" w:hAnsi="Calibri" w:cs="Calibri"/>
                <w:color w:val="000000" w:themeColor="text1"/>
                <w:sz w:val="22"/>
                <w:szCs w:val="22"/>
                <w:rtl/>
              </w:rPr>
              <w:t xml:space="preserve">.  </w:t>
            </w:r>
          </w:p>
          <w:p w14:paraId="457FDC52" w14:textId="71D01C79"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lastRenderedPageBreak/>
              <w:t>2</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استخدم هذه البوابة بأي طريقة لإرسال بريد إلكتروني تجاري غير مرغوب فيه أو "بريد عشوائي" أو أي إساءة استخدام مماثلة لبوابة الهيئة الملكية لمحافظة العلا</w:t>
            </w:r>
            <w:r w:rsidRPr="6297CDB5">
              <w:rPr>
                <w:rFonts w:ascii="Calibri" w:eastAsia="Calibri" w:hAnsi="Calibri" w:cs="Calibri"/>
                <w:color w:val="000000" w:themeColor="text1"/>
                <w:sz w:val="22"/>
                <w:szCs w:val="22"/>
                <w:rtl/>
              </w:rPr>
              <w:t xml:space="preserve">.  </w:t>
            </w:r>
          </w:p>
          <w:p w14:paraId="5EEAAEC0" w14:textId="727D8406"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3</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توفير أو تحميل ملفات على هذه البوابة قد تحتوي على فيروسات أو بيانات تالفة</w:t>
            </w:r>
            <w:r w:rsidRPr="6297CDB5">
              <w:rPr>
                <w:rFonts w:ascii="Calibri" w:eastAsia="Calibri" w:hAnsi="Calibri" w:cs="Calibri"/>
                <w:color w:val="000000" w:themeColor="text1"/>
                <w:sz w:val="22"/>
                <w:szCs w:val="22"/>
                <w:rtl/>
              </w:rPr>
              <w:t xml:space="preserve">.  </w:t>
            </w:r>
          </w:p>
          <w:p w14:paraId="6D93A383" w14:textId="787C881E"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4</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نشر، أو إعلان، أو توزيع مواد، أو معلومات تشهيرية، أو مخالفة، أو فاحشة، أو غير لائقة، أو غيرها من المواد أو المعلومات غير القانونية من خلال البوابة</w:t>
            </w:r>
            <w:r w:rsidRPr="6297CDB5">
              <w:rPr>
                <w:rFonts w:ascii="Calibri" w:eastAsia="Calibri" w:hAnsi="Calibri" w:cs="Calibri"/>
                <w:color w:val="000000" w:themeColor="text1"/>
                <w:sz w:val="22"/>
                <w:szCs w:val="22"/>
                <w:rtl/>
              </w:rPr>
              <w:t xml:space="preserve">.  </w:t>
            </w:r>
          </w:p>
          <w:p w14:paraId="5CF3EE73" w14:textId="1066E680"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5</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الانخراط أو المشاركة في أي أنشطة غير قانونية أو غير نظامية في المملكة العربية السعودية</w:t>
            </w:r>
            <w:r w:rsidRPr="6297CDB5">
              <w:rPr>
                <w:rFonts w:ascii="Calibri" w:eastAsia="Calibri" w:hAnsi="Calibri" w:cs="Calibri"/>
                <w:color w:val="000000" w:themeColor="text1"/>
                <w:sz w:val="22"/>
                <w:szCs w:val="22"/>
                <w:rtl/>
              </w:rPr>
              <w:t xml:space="preserve">.  </w:t>
            </w:r>
          </w:p>
          <w:p w14:paraId="3B9ADC17" w14:textId="06108116"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6</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نشر على البوابة منتجًا أو خدمة (خدمات) من شأنها أن تجعلنا ننتهك أي قانون أو تشريع معمول به في أي ولاية قضائية</w:t>
            </w:r>
            <w:r w:rsidRPr="6297CDB5">
              <w:rPr>
                <w:rFonts w:ascii="Calibri" w:eastAsia="Calibri" w:hAnsi="Calibri" w:cs="Calibri"/>
                <w:color w:val="000000" w:themeColor="text1"/>
                <w:sz w:val="22"/>
                <w:szCs w:val="22"/>
                <w:rtl/>
              </w:rPr>
              <w:t xml:space="preserve">.  </w:t>
            </w:r>
          </w:p>
          <w:p w14:paraId="592C5FF3" w14:textId="70B0635C"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7</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اتخاذ أي إجراء يفرض عبئًا زائدًا غير معقول أو غير مناسب على البنية التحتية للبوابة</w:t>
            </w:r>
            <w:r w:rsidRPr="6297CDB5">
              <w:rPr>
                <w:rFonts w:ascii="Calibri" w:eastAsia="Calibri" w:hAnsi="Calibri" w:cs="Calibri"/>
                <w:color w:val="000000" w:themeColor="text1"/>
                <w:sz w:val="22"/>
                <w:szCs w:val="22"/>
                <w:rtl/>
              </w:rPr>
              <w:t xml:space="preserve">.  </w:t>
            </w:r>
          </w:p>
          <w:p w14:paraId="49DDF21B" w14:textId="419C9263"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color w:val="000000" w:themeColor="text1"/>
                <w:sz w:val="22"/>
                <w:szCs w:val="22"/>
                <w:lang w:val="en"/>
              </w:rPr>
              <w:t>8</w:t>
            </w:r>
            <w:r w:rsidRPr="6297CDB5">
              <w:rPr>
                <w:rFonts w:ascii="Calibri" w:eastAsia="Calibri" w:hAnsi="Calibri" w:cs="Calibri"/>
                <w:color w:val="000000" w:themeColor="text1"/>
                <w:sz w:val="22"/>
                <w:szCs w:val="22"/>
                <w:rtl/>
              </w:rPr>
              <w:t xml:space="preserve">. </w:t>
            </w:r>
            <w:r w:rsidRPr="6297CDB5">
              <w:rPr>
                <w:rFonts w:ascii="Arial" w:eastAsia="Arial" w:hAnsi="Arial" w:cs="Arial"/>
                <w:color w:val="000000" w:themeColor="text1"/>
                <w:sz w:val="22"/>
                <w:szCs w:val="22"/>
                <w:rtl/>
                <w:lang w:val="en-GB"/>
              </w:rPr>
              <w:t>تنتهك أيًا من هذه الشروط والأحكام والقانون المعمول به</w:t>
            </w:r>
            <w:r w:rsidRPr="6297CDB5">
              <w:rPr>
                <w:rFonts w:ascii="Calibri" w:eastAsia="Calibri" w:hAnsi="Calibri" w:cs="Calibri"/>
                <w:color w:val="000000" w:themeColor="text1"/>
                <w:sz w:val="22"/>
                <w:szCs w:val="22"/>
                <w:rtl/>
              </w:rPr>
              <w:t xml:space="preserve">.  </w:t>
            </w:r>
          </w:p>
          <w:p w14:paraId="7B53D228" w14:textId="62BC9695"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b/>
                <w:bCs/>
                <w:color w:val="000000" w:themeColor="text1"/>
                <w:sz w:val="22"/>
                <w:szCs w:val="22"/>
                <w:rtl/>
              </w:rPr>
              <w:t>(</w:t>
            </w:r>
            <w:r w:rsidRPr="6297CDB5">
              <w:rPr>
                <w:rFonts w:ascii="Arial" w:eastAsia="Arial" w:hAnsi="Arial" w:cs="Arial"/>
                <w:b/>
                <w:bCs/>
                <w:color w:val="000000" w:themeColor="text1"/>
                <w:sz w:val="22"/>
                <w:szCs w:val="22"/>
                <w:rtl/>
                <w:lang w:val="en-GB"/>
              </w:rPr>
              <w:t>و) أنا، بصفتي مقدم الطلب، أفهم تمامًا وأوافق على أنني سأكون مسؤولاً بالكامل عن أي انتهاك يتعارض مع ما هو مسموح به بموجب نموذج الإعلان هذا</w:t>
            </w:r>
            <w:r w:rsidRPr="6297CDB5">
              <w:rPr>
                <w:rFonts w:ascii="Calibri" w:eastAsia="Calibri" w:hAnsi="Calibri" w:cs="Calibri"/>
                <w:b/>
                <w:bCs/>
                <w:color w:val="000000" w:themeColor="text1"/>
                <w:sz w:val="22"/>
                <w:szCs w:val="22"/>
                <w:rtl/>
              </w:rPr>
              <w:t>.</w:t>
            </w:r>
            <w:r w:rsidRPr="6297CDB5">
              <w:rPr>
                <w:rFonts w:ascii="Calibri" w:eastAsia="Calibri" w:hAnsi="Calibri" w:cs="Calibri"/>
                <w:color w:val="000000" w:themeColor="text1"/>
                <w:sz w:val="22"/>
                <w:szCs w:val="22"/>
                <w:rtl/>
                <w:lang w:val="en"/>
              </w:rPr>
              <w:t xml:space="preserve">  </w:t>
            </w:r>
          </w:p>
          <w:p w14:paraId="34AF9C18" w14:textId="2CB7D686" w:rsidR="2058DEBC" w:rsidRPr="00EA7459" w:rsidRDefault="5C0E9C0B" w:rsidP="6297CDB5">
            <w:pPr>
              <w:bidi/>
              <w:spacing w:before="100" w:after="200" w:line="276" w:lineRule="auto"/>
              <w:rPr>
                <w:rFonts w:ascii="Calibri" w:eastAsia="Calibri" w:hAnsi="Calibri" w:cs="Calibri"/>
                <w:color w:val="000000" w:themeColor="text1"/>
                <w:sz w:val="22"/>
                <w:szCs w:val="22"/>
                <w:lang w:val="en-GB"/>
              </w:rPr>
            </w:pPr>
            <w:r w:rsidRPr="6297CDB5">
              <w:rPr>
                <w:rFonts w:ascii="Calibri" w:eastAsia="Calibri" w:hAnsi="Calibri" w:cs="Calibri"/>
                <w:b/>
                <w:bCs/>
                <w:color w:val="000000" w:themeColor="text1"/>
                <w:sz w:val="22"/>
                <w:szCs w:val="22"/>
                <w:rtl/>
              </w:rPr>
              <w:t>(</w:t>
            </w:r>
            <w:r w:rsidRPr="6297CDB5">
              <w:rPr>
                <w:rFonts w:ascii="Arial" w:eastAsia="Arial" w:hAnsi="Arial" w:cs="Arial"/>
                <w:b/>
                <w:bCs/>
                <w:color w:val="000000" w:themeColor="text1"/>
                <w:sz w:val="22"/>
                <w:szCs w:val="22"/>
                <w:rtl/>
                <w:lang w:val="en-GB"/>
              </w:rPr>
              <w:t>ز) أنا، بصفتي مقدم الطلب أوافق من خلال التقدم بطلب للالتزام بهذه الشروط والأحكام وتأكيد الإعلان الوارد</w:t>
            </w:r>
            <w:r w:rsidRPr="6297CDB5">
              <w:rPr>
                <w:rFonts w:ascii="Calibri" w:eastAsia="Calibri" w:hAnsi="Calibri" w:cs="Calibri"/>
                <w:color w:val="000000" w:themeColor="text1"/>
                <w:sz w:val="22"/>
                <w:szCs w:val="22"/>
                <w:rtl/>
                <w:lang w:val="en"/>
              </w:rPr>
              <w:t> </w:t>
            </w:r>
          </w:p>
          <w:p w14:paraId="6DF1082E" w14:textId="54282593" w:rsidR="2058DEBC" w:rsidRPr="00EA7459" w:rsidRDefault="2058DEBC" w:rsidP="6297CDB5">
            <w:pPr>
              <w:bidi/>
              <w:spacing w:after="0"/>
              <w:ind w:left="-20" w:right="-20"/>
              <w:jc w:val="right"/>
              <w:rPr>
                <w:rFonts w:ascii="Calibri" w:eastAsia="Calibri" w:hAnsi="Calibri" w:cs="Calibri"/>
                <w:color w:val="000000" w:themeColor="text1"/>
                <w:sz w:val="22"/>
                <w:szCs w:val="22"/>
                <w:lang w:val="en-GB"/>
              </w:rPr>
            </w:pP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B7BEFC" w14:textId="583E03D2" w:rsidR="2058DEBC" w:rsidRPr="00EA7459" w:rsidRDefault="2058DEBC" w:rsidP="38232435">
            <w:pPr>
              <w:spacing w:after="0"/>
              <w:ind w:left="-20" w:right="-20"/>
              <w:rPr>
                <w:rFonts w:ascii="Calibri" w:eastAsia="Calibri" w:hAnsi="Calibri" w:cs="Calibri"/>
                <w:sz w:val="22"/>
                <w:szCs w:val="22"/>
              </w:rPr>
            </w:pPr>
            <w:r w:rsidRPr="00EA7459">
              <w:rPr>
                <w:rFonts w:ascii="Calibri" w:eastAsia="Calibri" w:hAnsi="Calibri" w:cs="Calibri"/>
                <w:sz w:val="22"/>
                <w:szCs w:val="22"/>
                <w:lang w:val="en"/>
              </w:rPr>
              <w:lastRenderedPageBreak/>
              <w:t xml:space="preserve">Terms and Conditions: </w:t>
            </w:r>
            <w:r w:rsidRPr="00EA7459">
              <w:rPr>
                <w:rFonts w:ascii="Calibri" w:eastAsia="Calibri" w:hAnsi="Calibri" w:cs="Calibri"/>
                <w:sz w:val="22"/>
                <w:szCs w:val="22"/>
                <w:lang w:val="en-GB"/>
              </w:rPr>
              <w:t xml:space="preserve"> </w:t>
            </w:r>
          </w:p>
          <w:p w14:paraId="68115DC5" w14:textId="44D9A2CA" w:rsidR="2058DEBC" w:rsidRPr="00EA7459" w:rsidRDefault="2058DEBC" w:rsidP="38232435">
            <w:pPr>
              <w:spacing w:after="0"/>
              <w:ind w:left="-20" w:right="-20"/>
              <w:rPr>
                <w:rFonts w:ascii="Calibri" w:eastAsia="Calibri" w:hAnsi="Calibri" w:cs="Calibri"/>
                <w:sz w:val="22"/>
                <w:szCs w:val="22"/>
                <w:lang w:val="en-GB"/>
              </w:rPr>
            </w:pPr>
            <w:r w:rsidRPr="00EA7459">
              <w:rPr>
                <w:rFonts w:ascii="Calibri" w:eastAsia="Calibri" w:hAnsi="Calibri" w:cs="Calibri"/>
                <w:sz w:val="22"/>
                <w:szCs w:val="22"/>
                <w:lang w:val="en-GB"/>
              </w:rPr>
              <w:t xml:space="preserve"> </w:t>
            </w:r>
            <w:r w:rsidRPr="00EA7459">
              <w:rPr>
                <w:rFonts w:ascii="Calibri" w:hAnsi="Calibri" w:cs="Calibri"/>
              </w:rPr>
              <w:br/>
            </w:r>
          </w:p>
        </w:tc>
      </w:tr>
    </w:tbl>
    <w:p w14:paraId="55CA005F" w14:textId="424F59AA" w:rsidR="4CBC5122" w:rsidRDefault="4CBC5122" w:rsidP="4CBC5122">
      <w:pPr>
        <w:shd w:val="clear" w:color="auto" w:fill="FFFFFF" w:themeFill="background1"/>
        <w:rPr>
          <w:rFonts w:ascii="Calibri" w:eastAsia="Calibri" w:hAnsi="Calibri" w:cs="Calibri"/>
          <w:b/>
          <w:bCs/>
          <w:color w:val="BF8F00"/>
          <w:sz w:val="26"/>
          <w:szCs w:val="26"/>
          <w:lang w:val="en"/>
        </w:rPr>
      </w:pPr>
    </w:p>
    <w:p w14:paraId="088B5AEC" w14:textId="1EF8A343" w:rsidR="4CBC5122" w:rsidRDefault="4CBC5122" w:rsidP="4CBC5122">
      <w:pPr>
        <w:shd w:val="clear" w:color="auto" w:fill="FFFFFF" w:themeFill="background1"/>
        <w:rPr>
          <w:rFonts w:ascii="Calibri" w:eastAsia="Calibri" w:hAnsi="Calibri" w:cs="Calibri"/>
          <w:b/>
          <w:bCs/>
          <w:color w:val="BF8F00"/>
          <w:sz w:val="26"/>
          <w:szCs w:val="26"/>
          <w:lang w:val="en"/>
        </w:rPr>
      </w:pPr>
    </w:p>
    <w:p w14:paraId="4E7BDF6E" w14:textId="3E4172B4" w:rsidR="2058DEBC" w:rsidRPr="00EA7459" w:rsidRDefault="3CDE6DCE" w:rsidP="029018B9">
      <w:pPr>
        <w:shd w:val="clear" w:color="auto" w:fill="FFFFFF" w:themeFill="background1"/>
        <w:rPr>
          <w:rFonts w:ascii="Calibri" w:eastAsia="Aptos" w:hAnsi="Calibri" w:cs="Calibri"/>
        </w:rPr>
      </w:pPr>
      <w:r w:rsidRPr="00EA7459">
        <w:rPr>
          <w:rFonts w:ascii="Calibri" w:eastAsia="Calibri" w:hAnsi="Calibri" w:cs="Calibri"/>
          <w:b/>
          <w:bCs/>
          <w:color w:val="BF8F00"/>
          <w:sz w:val="26"/>
          <w:szCs w:val="26"/>
          <w:lang w:val="en"/>
        </w:rPr>
        <w:lastRenderedPageBreak/>
        <w:t>Field description</w:t>
      </w:r>
    </w:p>
    <w:tbl>
      <w:tblPr>
        <w:bidiVisual/>
        <w:tblW w:w="9337" w:type="dxa"/>
        <w:jc w:val="center"/>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1428"/>
        <w:gridCol w:w="1473"/>
        <w:gridCol w:w="1021"/>
        <w:gridCol w:w="1313"/>
        <w:gridCol w:w="1065"/>
        <w:gridCol w:w="1237"/>
        <w:gridCol w:w="1800"/>
        <w:tblGridChange w:id="31">
          <w:tblGrid>
            <w:gridCol w:w="1428"/>
            <w:gridCol w:w="1473"/>
            <w:gridCol w:w="1021"/>
            <w:gridCol w:w="1313"/>
            <w:gridCol w:w="1065"/>
            <w:gridCol w:w="1237"/>
            <w:gridCol w:w="1800"/>
            <w:gridCol w:w="7"/>
          </w:tblGrid>
        </w:tblGridChange>
      </w:tblGrid>
      <w:tr w:rsidR="004531CE" w:rsidRPr="00EA7459" w14:paraId="4F8C66F6" w14:textId="61565C9E" w:rsidTr="1E12DC38">
        <w:trPr>
          <w:trHeight w:val="615"/>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9C5D"/>
            <w:tcMar>
              <w:left w:w="90" w:type="dxa"/>
              <w:right w:w="90" w:type="dxa"/>
            </w:tcMar>
          </w:tcPr>
          <w:p w14:paraId="17CD94A1" w14:textId="4D4E9A41" w:rsidR="004531CE" w:rsidRPr="00EA7459" w:rsidRDefault="004531CE" w:rsidP="0FDB575E">
            <w:pP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Validation</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9C5D"/>
            <w:tcMar>
              <w:left w:w="90" w:type="dxa"/>
              <w:right w:w="90" w:type="dxa"/>
            </w:tcMar>
          </w:tcPr>
          <w:p w14:paraId="7D84204C" w14:textId="5EA0D15E" w:rsidR="004531CE" w:rsidRPr="00EA7459" w:rsidRDefault="793F5664" w:rsidP="6297CDB5">
            <w:pPr>
              <w:jc w:val="center"/>
              <w:rPr>
                <w:rFonts w:ascii="Calibri" w:eastAsia="Calibri" w:hAnsi="Calibri" w:cs="Calibri"/>
                <w:color w:val="FFFFFF" w:themeColor="background1"/>
                <w:sz w:val="22"/>
                <w:szCs w:val="22"/>
              </w:rPr>
            </w:pPr>
            <w:r w:rsidRPr="6297CDB5">
              <w:rPr>
                <w:rFonts w:ascii="Calibri" w:eastAsia="Calibri" w:hAnsi="Calibri" w:cs="Calibri"/>
                <w:color w:val="FFFFFF" w:themeColor="background1"/>
                <w:sz w:val="22"/>
                <w:szCs w:val="22"/>
                <w:lang w:val="en"/>
              </w:rPr>
              <w:t>Field Data Source</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9C5D"/>
            <w:tcMar>
              <w:left w:w="90" w:type="dxa"/>
              <w:right w:w="90" w:type="dxa"/>
            </w:tcMar>
          </w:tcPr>
          <w:p w14:paraId="46B1E67E" w14:textId="38840682" w:rsidR="004531CE" w:rsidRPr="00EA7459" w:rsidRDefault="793F5664" w:rsidP="6297CDB5">
            <w:pPr>
              <w:jc w:val="center"/>
              <w:rPr>
                <w:rFonts w:ascii="Calibri" w:eastAsia="Calibri" w:hAnsi="Calibri" w:cs="Calibri"/>
                <w:color w:val="FFFFFF" w:themeColor="background1"/>
                <w:sz w:val="22"/>
                <w:szCs w:val="22"/>
              </w:rPr>
            </w:pPr>
            <w:r w:rsidRPr="6297CDB5">
              <w:rPr>
                <w:rFonts w:ascii="Calibri" w:eastAsia="Calibri" w:hAnsi="Calibri" w:cs="Calibri"/>
                <w:color w:val="FFFFFF" w:themeColor="background1"/>
                <w:sz w:val="22"/>
                <w:szCs w:val="22"/>
                <w:lang w:val="en"/>
              </w:rPr>
              <w:t>Editable</w:t>
            </w:r>
          </w:p>
          <w:p w14:paraId="226BFBF7" w14:textId="6B884FD5" w:rsidR="004531CE" w:rsidRPr="00EA7459" w:rsidRDefault="793F5664" w:rsidP="6297CDB5">
            <w:pPr>
              <w:jc w:val="center"/>
              <w:rPr>
                <w:rFonts w:ascii="Calibri" w:eastAsia="Calibri" w:hAnsi="Calibri" w:cs="Calibri"/>
                <w:color w:val="FFFFFF" w:themeColor="background1"/>
                <w:sz w:val="22"/>
                <w:szCs w:val="22"/>
              </w:rPr>
            </w:pPr>
            <w:r w:rsidRPr="6297CDB5">
              <w:rPr>
                <w:rFonts w:ascii="Calibri" w:eastAsia="Calibri" w:hAnsi="Calibri" w:cs="Calibri"/>
                <w:color w:val="FFFFFF" w:themeColor="background1"/>
                <w:sz w:val="22"/>
                <w:szCs w:val="22"/>
                <w:lang w:val="en"/>
              </w:rPr>
              <w:t>(Yes/No)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9C5D"/>
            <w:tcMar>
              <w:left w:w="90" w:type="dxa"/>
              <w:right w:w="90" w:type="dxa"/>
            </w:tcMar>
          </w:tcPr>
          <w:p w14:paraId="6D759A8D" w14:textId="4B1DF723" w:rsidR="004531CE" w:rsidRPr="00EA7459" w:rsidRDefault="793F5664" w:rsidP="6297CDB5">
            <w:pPr>
              <w:jc w:val="center"/>
              <w:rPr>
                <w:rFonts w:ascii="Calibri" w:eastAsia="Calibri" w:hAnsi="Calibri" w:cs="Calibri"/>
                <w:color w:val="FFFFFF" w:themeColor="background1"/>
                <w:sz w:val="22"/>
                <w:szCs w:val="22"/>
              </w:rPr>
            </w:pPr>
            <w:r w:rsidRPr="6297CDB5">
              <w:rPr>
                <w:rFonts w:ascii="Calibri" w:eastAsia="Calibri" w:hAnsi="Calibri" w:cs="Calibri"/>
                <w:color w:val="FFFFFF" w:themeColor="background1"/>
                <w:sz w:val="22"/>
                <w:szCs w:val="22"/>
                <w:lang w:val="en"/>
              </w:rPr>
              <w:t>Mandatory (Yes/No)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9C5D"/>
            <w:tcMar>
              <w:left w:w="90" w:type="dxa"/>
              <w:right w:w="90" w:type="dxa"/>
            </w:tcMar>
          </w:tcPr>
          <w:p w14:paraId="21FF8C9A" w14:textId="04229D8E" w:rsidR="004531CE" w:rsidRPr="00EA7459" w:rsidRDefault="004531CE" w:rsidP="0FDB575E">
            <w:pP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Field type</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9C5D"/>
            <w:tcMar>
              <w:left w:w="90" w:type="dxa"/>
              <w:right w:w="90" w:type="dxa"/>
            </w:tcMar>
          </w:tcPr>
          <w:p w14:paraId="74656DC3" w14:textId="42019AC3" w:rsidR="004531CE" w:rsidRPr="00EA7459" w:rsidRDefault="004531CE" w:rsidP="0FDB575E">
            <w:pP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AR</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79C5D"/>
            <w:tcMar>
              <w:left w:w="90" w:type="dxa"/>
              <w:right w:w="90" w:type="dxa"/>
            </w:tcMar>
          </w:tcPr>
          <w:p w14:paraId="22A4590B" w14:textId="011C5C83" w:rsidR="004531CE" w:rsidRPr="00EA7459" w:rsidRDefault="004531CE" w:rsidP="0FDB575E">
            <w:pP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Field Name</w:t>
            </w:r>
          </w:p>
        </w:tc>
      </w:tr>
      <w:tr w:rsidR="004531CE" w:rsidRPr="00EA7459" w14:paraId="4B6A8EC8" w14:textId="24B0FE8F" w:rsidTr="1E12DC38">
        <w:trPr>
          <w:trHeight w:val="510"/>
          <w:jc w:val="center"/>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p w14:paraId="5FA22AB1" w14:textId="298EE9D8" w:rsidR="6B0F86FA" w:rsidRDefault="6B0F86FA"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License Information (TAB001)</w:t>
            </w:r>
          </w:p>
        </w:tc>
      </w:tr>
      <w:tr w:rsidR="6297CDB5" w14:paraId="5F017AEC" w14:textId="77777777" w:rsidTr="1E12DC38">
        <w:trPr>
          <w:trHeight w:val="1425"/>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782DB5F" w14:textId="0BF0683C" w:rsidR="6B0F86FA" w:rsidRDefault="4FA8210B" w:rsidP="5CCB8BEF">
            <w:pP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Drop down values according to the ID</w:t>
            </w:r>
          </w:p>
          <w:p w14:paraId="45B47D99" w14:textId="0E6CFE6C" w:rsidR="6297CDB5" w:rsidRDefault="6297CDB5" w:rsidP="5CCB8BEF">
            <w:pPr>
              <w:bidi/>
              <w:rPr>
                <w:rFonts w:ascii="Calibri" w:eastAsia="Calibri" w:hAnsi="Calibri" w:cs="Calibri"/>
                <w:color w:val="000000" w:themeColor="text1"/>
                <w:sz w:val="22"/>
                <w:szCs w:val="22"/>
                <w:highlight w:val="green"/>
                <w:lang w:val="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160B1450" w14:textId="72F1E271" w:rsidR="6B0F86FA" w:rsidRDefault="4FA8210B" w:rsidP="5CCB8BEF">
            <w:pPr>
              <w:bidi/>
              <w:jc w:val="cente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Manual Selection</w:t>
            </w:r>
          </w:p>
          <w:p w14:paraId="0CC6CD24" w14:textId="16D311E7" w:rsidR="6297CDB5" w:rsidRDefault="6297CDB5" w:rsidP="5CCB8BEF">
            <w:pPr>
              <w:bidi/>
              <w:jc w:val="center"/>
              <w:rPr>
                <w:rFonts w:ascii="Calibri" w:eastAsia="Calibri" w:hAnsi="Calibri" w:cs="Calibri"/>
                <w:color w:val="000000" w:themeColor="text1"/>
                <w:sz w:val="22"/>
                <w:szCs w:val="22"/>
                <w:highlight w:val="green"/>
                <w:lang w:val="en"/>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C96822C" w14:textId="248DFF49" w:rsidR="6B0F86FA" w:rsidRDefault="4FA8210B" w:rsidP="5CCB8BEF">
            <w:pPr>
              <w:bidi/>
              <w:jc w:val="center"/>
              <w:rPr>
                <w:rFonts w:ascii="Calibri" w:eastAsia="Calibri" w:hAnsi="Calibri" w:cs="Calibri"/>
                <w:strike/>
                <w:color w:val="000000" w:themeColor="text1"/>
                <w:sz w:val="22"/>
                <w:szCs w:val="22"/>
                <w:highlight w:val="green"/>
                <w:lang w:val="en"/>
              </w:rPr>
            </w:pPr>
            <w:commentRangeStart w:id="32"/>
            <w:commentRangeStart w:id="33"/>
            <w:r w:rsidRPr="00CF40E2">
              <w:rPr>
                <w:rFonts w:ascii="Calibri" w:eastAsia="Calibri" w:hAnsi="Calibri" w:cs="Calibri"/>
                <w:strike/>
                <w:color w:val="000000" w:themeColor="text1"/>
                <w:sz w:val="22"/>
                <w:szCs w:val="22"/>
                <w:highlight w:val="green"/>
                <w:lang w:val="en"/>
              </w:rPr>
              <w:t>Yes</w:t>
            </w:r>
            <w:commentRangeEnd w:id="32"/>
            <w:r w:rsidR="003E1396" w:rsidRPr="00CF40E2">
              <w:rPr>
                <w:rStyle w:val="CommentReference"/>
                <w:strike/>
              </w:rPr>
              <w:commentReference w:id="32"/>
            </w:r>
            <w:commentRangeEnd w:id="33"/>
            <w:r w:rsidR="00360827" w:rsidRPr="00CF40E2">
              <w:rPr>
                <w:rStyle w:val="CommentReference"/>
                <w:strike/>
              </w:rPr>
              <w:commentReference w:id="33"/>
            </w:r>
          </w:p>
          <w:p w14:paraId="6B7699FC" w14:textId="37EF2674" w:rsidR="00CF40E2" w:rsidRPr="00CF40E2" w:rsidRDefault="00206766" w:rsidP="00CF40E2">
            <w:pPr>
              <w:bidi/>
              <w:jc w:val="center"/>
              <w:rPr>
                <w:rFonts w:ascii="Calibri" w:eastAsia="Calibri" w:hAnsi="Calibri" w:cs="Calibri"/>
                <w:color w:val="000000" w:themeColor="text1"/>
                <w:sz w:val="22"/>
                <w:szCs w:val="22"/>
                <w:lang w:val="en"/>
              </w:rPr>
            </w:pPr>
            <w:r>
              <w:rPr>
                <w:rFonts w:ascii="Calibri" w:eastAsia="Calibri" w:hAnsi="Calibri" w:cs="Calibri"/>
                <w:color w:val="000000" w:themeColor="text1"/>
                <w:sz w:val="22"/>
                <w:szCs w:val="22"/>
                <w:lang w:val="en"/>
              </w:rPr>
              <w:t>NO</w:t>
            </w:r>
          </w:p>
          <w:p w14:paraId="673137A2" w14:textId="4358077D" w:rsidR="6297CDB5" w:rsidRDefault="6297CDB5" w:rsidP="5CCB8BEF">
            <w:pPr>
              <w:bidi/>
              <w:jc w:val="center"/>
              <w:rPr>
                <w:rFonts w:ascii="Calibri" w:eastAsia="Calibri" w:hAnsi="Calibri" w:cs="Calibri"/>
                <w:color w:val="000000" w:themeColor="text1"/>
                <w:sz w:val="22"/>
                <w:szCs w:val="22"/>
                <w:highlight w:val="green"/>
                <w:lang w:val="en"/>
              </w:rPr>
            </w:pP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6C46976" w14:textId="22F9ADEE" w:rsidR="6B0F86FA" w:rsidRDefault="4FA8210B" w:rsidP="5CCB8BEF">
            <w:pPr>
              <w:bidi/>
              <w:jc w:val="cente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Yes</w:t>
            </w:r>
          </w:p>
          <w:p w14:paraId="51C7E31C" w14:textId="40A0D127" w:rsidR="6297CDB5" w:rsidRDefault="6297CDB5" w:rsidP="5CCB8BEF">
            <w:pPr>
              <w:bidi/>
              <w:jc w:val="center"/>
              <w:rPr>
                <w:rFonts w:ascii="Calibri" w:eastAsia="Calibri" w:hAnsi="Calibri" w:cs="Calibri"/>
                <w:color w:val="000000" w:themeColor="text1"/>
                <w:sz w:val="22"/>
                <w:szCs w:val="22"/>
                <w:highlight w:val="green"/>
                <w:lang w:val="en"/>
              </w:rPr>
            </w:pP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095027AF" w14:textId="236CB074" w:rsidR="15C50246" w:rsidRDefault="577B5296" w:rsidP="5CCB8BEF">
            <w:pPr>
              <w:bidi/>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Dropdown</w:t>
            </w:r>
          </w:p>
          <w:p w14:paraId="34564F97" w14:textId="4FFBC627" w:rsidR="6297CDB5" w:rsidRDefault="6297CDB5" w:rsidP="5CCB8BEF">
            <w:pPr>
              <w:bidi/>
              <w:rPr>
                <w:rFonts w:ascii="Calibri" w:eastAsia="Calibri" w:hAnsi="Calibri" w:cs="Calibri"/>
                <w:color w:val="000000" w:themeColor="text1"/>
                <w:sz w:val="22"/>
                <w:szCs w:val="22"/>
                <w:highlight w:val="green"/>
                <w:lang w:val="en"/>
              </w:rPr>
            </w:pP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27126CB1" w14:textId="7F85F896" w:rsidR="15C50246" w:rsidRDefault="577B5296" w:rsidP="5CCB8BEF">
            <w:pPr>
              <w:jc w:val="right"/>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rtl/>
              </w:rPr>
              <w:t>رقم السجل الزراعي</w:t>
            </w:r>
            <w:commentRangeStart w:id="34"/>
            <w:commentRangeStart w:id="35"/>
            <w:r w:rsidRPr="5CCB8BEF">
              <w:rPr>
                <w:rFonts w:ascii="Calibri" w:eastAsia="Calibri" w:hAnsi="Calibri" w:cs="Calibri"/>
                <w:color w:val="000000" w:themeColor="text1"/>
                <w:sz w:val="22"/>
                <w:szCs w:val="22"/>
                <w:rtl/>
              </w:rPr>
              <w:t xml:space="preserve"> </w:t>
            </w:r>
            <w:r w:rsidRPr="5CCB8BEF">
              <w:rPr>
                <w:rFonts w:ascii="Calibri" w:eastAsia="Calibri" w:hAnsi="Calibri" w:cs="Calibri"/>
                <w:color w:val="000000" w:themeColor="text1"/>
                <w:sz w:val="22"/>
                <w:szCs w:val="22"/>
              </w:rPr>
              <w:t xml:space="preserve"> </w:t>
            </w:r>
            <w:commentRangeEnd w:id="34"/>
            <w:r w:rsidR="15C50246">
              <w:rPr>
                <w:rStyle w:val="CommentReference"/>
              </w:rPr>
              <w:commentReference w:id="34"/>
            </w:r>
            <w:commentRangeEnd w:id="35"/>
            <w:r w:rsidR="15C50246">
              <w:rPr>
                <w:rStyle w:val="CommentReference"/>
              </w:rPr>
              <w:commentReference w:id="35"/>
            </w:r>
          </w:p>
          <w:p w14:paraId="56E2AD12" w14:textId="19F6C4C8" w:rsidR="6297CDB5" w:rsidRDefault="6297CDB5" w:rsidP="5CCB8BEF">
            <w:pPr>
              <w:bidi/>
              <w:rPr>
                <w:rFonts w:ascii="Calibri" w:eastAsia="Calibri" w:hAnsi="Calibri" w:cs="Calibri"/>
                <w:color w:val="000000" w:themeColor="text1"/>
                <w:sz w:val="22"/>
                <w:szCs w:val="22"/>
                <w:highlight w:val="green"/>
                <w:lang w:val="en"/>
              </w:rPr>
            </w:pPr>
          </w:p>
          <w:p w14:paraId="54C4A311" w14:textId="7071BC28" w:rsidR="6297CDB5" w:rsidRDefault="6297CDB5" w:rsidP="5CCB8BEF">
            <w:pPr>
              <w:bidi/>
              <w:jc w:val="right"/>
              <w:rPr>
                <w:rFonts w:ascii="Calibri" w:eastAsia="Calibri" w:hAnsi="Calibri" w:cs="Calibri"/>
                <w:color w:val="000000" w:themeColor="text1"/>
                <w:sz w:val="22"/>
                <w:szCs w:val="22"/>
                <w:highlight w:val="green"/>
                <w:rtl/>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
          <w:p w14:paraId="330EC346" w14:textId="50B92B28" w:rsidR="15C50246" w:rsidRDefault="577B5296" w:rsidP="5CCB8BEF">
            <w:pP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Agriculture Record No.</w:t>
            </w:r>
          </w:p>
          <w:p w14:paraId="1160734F" w14:textId="393FF9C9" w:rsidR="6297CDB5" w:rsidRDefault="6297CDB5" w:rsidP="5CCB8BEF">
            <w:pPr>
              <w:bidi/>
              <w:rPr>
                <w:rFonts w:ascii="Calibri" w:eastAsia="Calibri" w:hAnsi="Calibri" w:cs="Calibri"/>
                <w:color w:val="000000" w:themeColor="text1"/>
                <w:sz w:val="22"/>
                <w:szCs w:val="22"/>
                <w:highlight w:val="green"/>
                <w:lang w:val="en"/>
              </w:rPr>
            </w:pPr>
          </w:p>
          <w:p w14:paraId="45B36BF0" w14:textId="0348EFAC" w:rsidR="6297CDB5" w:rsidRDefault="6297CDB5" w:rsidP="5CCB8BEF">
            <w:pPr>
              <w:bidi/>
              <w:rPr>
                <w:rFonts w:ascii="Calibri" w:eastAsia="Calibri" w:hAnsi="Calibri" w:cs="Calibri"/>
                <w:color w:val="000000" w:themeColor="text1"/>
                <w:sz w:val="22"/>
                <w:szCs w:val="22"/>
                <w:highlight w:val="green"/>
                <w:lang w:val="en"/>
              </w:rPr>
            </w:pPr>
          </w:p>
        </w:tc>
      </w:tr>
      <w:tr w:rsidR="004531CE" w:rsidRPr="00EA7459" w14:paraId="2848EC5A" w14:textId="02301E43"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F2131D" w14:textId="6592C1F7" w:rsidR="004531CE" w:rsidRPr="00EA7459" w:rsidRDefault="7DFE51EE" w:rsidP="5CCB8BEF">
            <w:pP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N/A</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D4A11E" w14:textId="269DA917" w:rsidR="004531CE" w:rsidRPr="00EA7459" w:rsidRDefault="7DFE51EE" w:rsidP="5CCB8BEF">
            <w:pPr>
              <w:jc w:val="cente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 xml:space="preserve">Retrieved from </w:t>
            </w:r>
            <w:r w:rsidR="2419B13B" w:rsidRPr="5CCB8BEF">
              <w:rPr>
                <w:rFonts w:ascii="Calibri" w:eastAsia="Calibri" w:hAnsi="Calibri" w:cs="Calibri"/>
                <w:color w:val="000000" w:themeColor="text1"/>
                <w:sz w:val="22"/>
                <w:szCs w:val="22"/>
                <w:highlight w:val="green"/>
                <w:lang w:val="en"/>
              </w:rPr>
              <w:t>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2DDD907" w14:textId="16212BF2" w:rsidR="004531CE" w:rsidRPr="00EA7459" w:rsidRDefault="2419B13B" w:rsidP="5CCB8BEF">
            <w:pPr>
              <w:jc w:val="cente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663887" w14:textId="0D0B769D" w:rsidR="004531CE" w:rsidRPr="00EA7459" w:rsidRDefault="7DFE51EE" w:rsidP="5CCB8BEF">
            <w:pPr>
              <w:jc w:val="cente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96039E" w14:textId="031986F2" w:rsidR="004531CE" w:rsidRPr="00EA7459" w:rsidRDefault="7DFE51EE" w:rsidP="5CCB8BEF">
            <w:pP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Pre-Populated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331371" w14:textId="78F39AC3" w:rsidR="004531CE" w:rsidRPr="00EA7459" w:rsidRDefault="000F2103" w:rsidP="5CCB8BEF">
            <w:pPr>
              <w:jc w:val="right"/>
              <w:rPr>
                <w:rFonts w:ascii="Calibri" w:eastAsia="Calibri" w:hAnsi="Calibri" w:cs="Calibri"/>
                <w:color w:val="000000" w:themeColor="text1"/>
                <w:sz w:val="22"/>
                <w:szCs w:val="22"/>
                <w:highlight w:val="green"/>
                <w:rtl/>
              </w:rPr>
            </w:pPr>
            <w:r>
              <w:rPr>
                <w:rFonts w:ascii="Calibri" w:eastAsia="Calibri" w:hAnsi="Calibri" w:cs="Calibri" w:hint="cs"/>
                <w:color w:val="000000" w:themeColor="text1"/>
                <w:sz w:val="22"/>
                <w:szCs w:val="22"/>
                <w:highlight w:val="green"/>
                <w:rtl/>
              </w:rPr>
              <w:t xml:space="preserve">تاريخ </w:t>
            </w:r>
            <w:r w:rsidR="00124C64">
              <w:rPr>
                <w:rFonts w:ascii="Calibri" w:eastAsia="Calibri" w:hAnsi="Calibri" w:cs="Calibri" w:hint="cs"/>
                <w:color w:val="000000" w:themeColor="text1"/>
                <w:sz w:val="22"/>
                <w:szCs w:val="22"/>
                <w:highlight w:val="green"/>
                <w:rtl/>
              </w:rPr>
              <w:t>إصدار السجل</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A4D0C8" w14:textId="0B69204E" w:rsidR="004531CE" w:rsidRPr="00EA7459" w:rsidRDefault="00124C64" w:rsidP="5CCB8BEF">
            <w:pPr>
              <w:spacing w:after="0"/>
              <w:rPr>
                <w:rFonts w:ascii="Calibri" w:eastAsia="Calibri" w:hAnsi="Calibri" w:cs="Calibri"/>
                <w:color w:val="000000" w:themeColor="text1"/>
                <w:sz w:val="22"/>
                <w:szCs w:val="22"/>
                <w:highlight w:val="green"/>
                <w:lang w:val="en"/>
              </w:rPr>
            </w:pPr>
            <w:r>
              <w:rPr>
                <w:rFonts w:ascii="Calibri" w:eastAsia="Calibri" w:hAnsi="Calibri" w:cs="Calibri"/>
                <w:color w:val="000000" w:themeColor="text1"/>
                <w:sz w:val="22"/>
                <w:szCs w:val="22"/>
                <w:highlight w:val="green"/>
              </w:rPr>
              <w:t>Record</w:t>
            </w:r>
            <w:r w:rsidR="3999DC11" w:rsidRPr="5CCB8BEF">
              <w:rPr>
                <w:rFonts w:ascii="Calibri" w:eastAsia="Calibri" w:hAnsi="Calibri" w:cs="Calibri"/>
                <w:color w:val="000000" w:themeColor="text1"/>
                <w:sz w:val="22"/>
                <w:szCs w:val="22"/>
                <w:highlight w:val="green"/>
                <w:lang w:val="en"/>
              </w:rPr>
              <w:t xml:space="preserve"> Issue Date</w:t>
            </w:r>
          </w:p>
        </w:tc>
      </w:tr>
      <w:tr w:rsidR="6297CDB5" w14:paraId="298D0D94"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24626B1" w14:textId="5495727F" w:rsidR="6297CDB5" w:rsidRDefault="6297CDB5" w:rsidP="5CCB8BEF">
            <w:pPr>
              <w:bidi/>
              <w:rPr>
                <w:rFonts w:ascii="Calibri" w:eastAsia="Calibri" w:hAnsi="Calibri" w:cs="Calibri"/>
                <w:color w:val="000000" w:themeColor="text1"/>
                <w:sz w:val="22"/>
                <w:szCs w:val="22"/>
                <w:highlight w:val="green"/>
                <w:lang w:val="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D3E55FA" w14:textId="269DA917" w:rsidR="4182176D" w:rsidRDefault="01AF719F" w:rsidP="5CCB8BEF">
            <w:pPr>
              <w:jc w:val="cente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Retrieved from system</w:t>
            </w:r>
          </w:p>
          <w:p w14:paraId="25D23584" w14:textId="2EB984F5" w:rsidR="6297CDB5" w:rsidRDefault="6297CDB5" w:rsidP="5CCB8BEF">
            <w:pPr>
              <w:bidi/>
              <w:jc w:val="center"/>
              <w:rPr>
                <w:rFonts w:ascii="Calibri" w:eastAsia="Calibri" w:hAnsi="Calibri" w:cs="Calibri"/>
                <w:color w:val="000000" w:themeColor="text1"/>
                <w:sz w:val="22"/>
                <w:szCs w:val="22"/>
                <w:highlight w:val="green"/>
                <w:lang w:val="en"/>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F26C953" w14:textId="611388B6" w:rsidR="4182176D" w:rsidRDefault="01AF719F" w:rsidP="5CCB8BEF">
            <w:pPr>
              <w:bidi/>
              <w:jc w:val="cente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0A9C1A" w14:textId="64E5084D" w:rsidR="4182176D" w:rsidRDefault="01AF719F" w:rsidP="5CCB8BEF">
            <w:pPr>
              <w:bidi/>
              <w:jc w:val="center"/>
              <w:rPr>
                <w:rFonts w:ascii="Calibri" w:eastAsia="Calibri" w:hAnsi="Calibri" w:cs="Calibri"/>
                <w:color w:val="000000" w:themeColor="text1"/>
                <w:sz w:val="22"/>
                <w:szCs w:val="22"/>
                <w:highlight w:val="green"/>
                <w:lang w:val="en"/>
              </w:rPr>
            </w:pPr>
            <w:r w:rsidRPr="5CCB8BEF">
              <w:rPr>
                <w:rFonts w:ascii="Calibri" w:eastAsia="Calibri" w:hAnsi="Calibri" w:cs="Calibri"/>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AF48004" w14:textId="1BAE0223" w:rsidR="4182176D" w:rsidRDefault="01AF719F" w:rsidP="5CCB8BEF">
            <w:pP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Pre-Populated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28090D" w14:textId="6760EBD7" w:rsidR="6297CDB5" w:rsidRDefault="00124C64" w:rsidP="5CCB8BEF">
            <w:pPr>
              <w:bidi/>
              <w:jc w:val="right"/>
              <w:rPr>
                <w:rFonts w:ascii="Calibri" w:eastAsia="Calibri" w:hAnsi="Calibri" w:cs="Calibri"/>
                <w:color w:val="000000" w:themeColor="text1"/>
                <w:sz w:val="22"/>
                <w:szCs w:val="22"/>
                <w:highlight w:val="green"/>
                <w:rtl/>
              </w:rPr>
            </w:pPr>
            <w:r>
              <w:rPr>
                <w:rFonts w:ascii="Calibri" w:eastAsia="Calibri" w:hAnsi="Calibri" w:cs="Calibri" w:hint="cs"/>
                <w:color w:val="000000" w:themeColor="text1"/>
                <w:sz w:val="22"/>
                <w:szCs w:val="22"/>
                <w:highlight w:val="green"/>
                <w:rtl/>
              </w:rPr>
              <w:t>تاريخ انتهاء السجل</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F01E409" w14:textId="265BDFB7" w:rsidR="4182176D" w:rsidRDefault="00124C64" w:rsidP="5CCB8BEF">
            <w:pPr>
              <w:rPr>
                <w:rFonts w:ascii="Calibri" w:eastAsia="Calibri" w:hAnsi="Calibri" w:cs="Calibri"/>
                <w:color w:val="000000" w:themeColor="text1"/>
                <w:sz w:val="22"/>
                <w:szCs w:val="22"/>
                <w:highlight w:val="green"/>
                <w:lang w:val="en"/>
              </w:rPr>
            </w:pPr>
            <w:r>
              <w:rPr>
                <w:rFonts w:ascii="Calibri" w:eastAsia="Calibri" w:hAnsi="Calibri" w:cs="Calibri"/>
                <w:color w:val="000000" w:themeColor="text1"/>
                <w:sz w:val="22"/>
                <w:szCs w:val="22"/>
                <w:highlight w:val="green"/>
              </w:rPr>
              <w:t>Record</w:t>
            </w:r>
            <w:r w:rsidR="01AF719F" w:rsidRPr="5CCB8BEF">
              <w:rPr>
                <w:rFonts w:ascii="Calibri" w:eastAsia="Calibri" w:hAnsi="Calibri" w:cs="Calibri"/>
                <w:color w:val="000000" w:themeColor="text1"/>
                <w:sz w:val="22"/>
                <w:szCs w:val="22"/>
                <w:highlight w:val="green"/>
                <w:lang w:val="en"/>
              </w:rPr>
              <w:t xml:space="preserve"> Expiry Date</w:t>
            </w:r>
          </w:p>
        </w:tc>
      </w:tr>
      <w:tr w:rsidR="6297CDB5" w14:paraId="64984765" w14:textId="77777777" w:rsidTr="1E12DC38">
        <w:trPr>
          <w:trHeight w:val="480"/>
          <w:jc w:val="center"/>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p w14:paraId="4D87E4A8" w14:textId="067D2D75" w:rsidR="280FB6C4" w:rsidRDefault="280FB6C4" w:rsidP="6297CDB5">
            <w:pPr>
              <w:rPr>
                <w:rFonts w:ascii="Calibri" w:eastAsia="Calibri" w:hAnsi="Calibri" w:cs="Calibri"/>
                <w:sz w:val="22"/>
                <w:szCs w:val="22"/>
                <w:lang w:val="en"/>
              </w:rPr>
            </w:pPr>
            <w:r w:rsidRPr="6297CDB5">
              <w:rPr>
                <w:rFonts w:ascii="Calibri" w:eastAsia="Calibri" w:hAnsi="Calibri" w:cs="Calibri"/>
                <w:color w:val="000000" w:themeColor="text1"/>
                <w:sz w:val="22"/>
                <w:szCs w:val="22"/>
                <w:lang w:val="en"/>
              </w:rPr>
              <w:t>Main Information (TAB00</w:t>
            </w:r>
            <w:r w:rsidR="30BC0F8A" w:rsidRPr="6297CDB5">
              <w:rPr>
                <w:rFonts w:ascii="Calibri" w:eastAsia="Calibri" w:hAnsi="Calibri" w:cs="Calibri"/>
                <w:color w:val="000000" w:themeColor="text1"/>
                <w:sz w:val="22"/>
                <w:szCs w:val="22"/>
                <w:lang w:val="en"/>
              </w:rPr>
              <w:t>2</w:t>
            </w:r>
            <w:r w:rsidRPr="6297CDB5">
              <w:rPr>
                <w:rFonts w:ascii="Calibri" w:eastAsia="Calibri" w:hAnsi="Calibri" w:cs="Calibri"/>
                <w:color w:val="000000" w:themeColor="text1"/>
                <w:sz w:val="22"/>
                <w:szCs w:val="22"/>
                <w:lang w:val="en"/>
              </w:rPr>
              <w:t>)</w:t>
            </w:r>
            <w:r w:rsidR="59097139" w:rsidRPr="6297CDB5">
              <w:rPr>
                <w:rFonts w:ascii="Calibri" w:eastAsia="Calibri" w:hAnsi="Calibri" w:cs="Calibri"/>
                <w:color w:val="000000" w:themeColor="text1"/>
                <w:sz w:val="22"/>
                <w:szCs w:val="22"/>
                <w:lang w:val="en"/>
              </w:rPr>
              <w:t xml:space="preserve"> (If Individual is applying for service)</w:t>
            </w:r>
          </w:p>
          <w:p w14:paraId="690AAB22" w14:textId="35820D3C" w:rsidR="6297CDB5" w:rsidRDefault="6297CDB5" w:rsidP="6297CDB5">
            <w:pPr>
              <w:jc w:val="right"/>
              <w:rPr>
                <w:rFonts w:ascii="Calibri" w:eastAsia="Calibri" w:hAnsi="Calibri" w:cs="Calibri"/>
                <w:color w:val="000000" w:themeColor="text1"/>
                <w:sz w:val="22"/>
                <w:szCs w:val="22"/>
                <w:lang w:val="en"/>
              </w:rPr>
            </w:pPr>
          </w:p>
        </w:tc>
      </w:tr>
      <w:tr w:rsidR="004531CE" w:rsidRPr="00EA7459" w14:paraId="110ED9E5" w14:textId="6AC9BC7B"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3357216" w14:textId="60AD80CA" w:rsidR="004531CE" w:rsidRPr="00EA7459" w:rsidRDefault="7DFE51EE" w:rsidP="5CCB8BEF">
            <w:pP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N/A</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13C26E" w14:textId="1B19A79D" w:rsidR="004531CE" w:rsidRPr="00EA7459" w:rsidRDefault="7DFE51EE" w:rsidP="5CCB8BEF">
            <w:pPr>
              <w:jc w:val="cente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Retrieved from the SSO service</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03A6F70" w14:textId="4F93B76A" w:rsidR="004531CE" w:rsidRPr="00EA7459" w:rsidRDefault="7DFE51EE" w:rsidP="5CCB8BEF">
            <w:pPr>
              <w:jc w:val="cente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DC1BA6C" w14:textId="12629807" w:rsidR="004531CE" w:rsidRPr="00EA7459" w:rsidRDefault="7DFE51EE" w:rsidP="5CCB8BEF">
            <w:pPr>
              <w:jc w:val="cente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B32CF3" w14:textId="56D73C97" w:rsidR="004531CE" w:rsidRPr="00EA7459" w:rsidRDefault="7DFE51EE" w:rsidP="5CCB8BEF">
            <w:pP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Pre-Populated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3DB029" w14:textId="5B13758D" w:rsidR="004531CE" w:rsidRPr="00EA7459" w:rsidRDefault="7DFE51EE" w:rsidP="5CCB8BEF">
            <w:pPr>
              <w:jc w:val="right"/>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rtl/>
              </w:rPr>
              <w:t>اسم مقدم الطلب</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EA3943" w14:textId="139DA5BC" w:rsidR="004531CE" w:rsidRPr="00EA7459" w:rsidRDefault="7DFE51EE" w:rsidP="5CCB8BEF">
            <w:pPr>
              <w:rPr>
                <w:rFonts w:ascii="Calibri" w:eastAsia="Calibri" w:hAnsi="Calibri" w:cs="Calibri"/>
                <w:color w:val="000000" w:themeColor="text1"/>
                <w:sz w:val="22"/>
                <w:szCs w:val="22"/>
                <w:highlight w:val="green"/>
              </w:rPr>
            </w:pPr>
            <w:r w:rsidRPr="5CCB8BEF">
              <w:rPr>
                <w:rFonts w:ascii="Calibri" w:eastAsia="Calibri" w:hAnsi="Calibri" w:cs="Calibri"/>
                <w:color w:val="000000" w:themeColor="text1"/>
                <w:sz w:val="22"/>
                <w:szCs w:val="22"/>
                <w:highlight w:val="green"/>
                <w:lang w:val="en"/>
              </w:rPr>
              <w:t>Applicant Name</w:t>
            </w:r>
          </w:p>
        </w:tc>
      </w:tr>
      <w:tr w:rsidR="6297CDB5" w14:paraId="3A97061B"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4DA98D" w14:textId="271EF743"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Requires ‘@’</w:t>
            </w:r>
            <w:r w:rsidRPr="5CCB8BEF">
              <w:rPr>
                <w:color w:val="000000" w:themeColor="text1"/>
                <w:sz w:val="22"/>
                <w:szCs w:val="22"/>
                <w:highlight w:val="green"/>
                <w:lang w:val="en-IN"/>
              </w:rPr>
              <w:t> </w:t>
            </w:r>
          </w:p>
          <w:p w14:paraId="78BCEE3A" w14:textId="0E38A642"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Max Char Limit: 64</w:t>
            </w:r>
            <w:r w:rsidRPr="5CCB8BEF">
              <w:rPr>
                <w:color w:val="000000" w:themeColor="text1"/>
                <w:sz w:val="22"/>
                <w:szCs w:val="22"/>
                <w:highlight w:val="green"/>
                <w:lang w:val="en-IN"/>
              </w:rPr>
              <w:t> </w:t>
            </w:r>
          </w:p>
          <w:p w14:paraId="3E0A8294" w14:textId="245ACF34" w:rsidR="6297CDB5" w:rsidRDefault="6297CDB5" w:rsidP="5CCB8BEF">
            <w:pPr>
              <w:spacing w:before="100" w:after="200" w:line="276" w:lineRule="auto"/>
              <w:jc w:val="both"/>
              <w:rPr>
                <w:color w:val="000000" w:themeColor="text1"/>
                <w:sz w:val="22"/>
                <w:szCs w:val="22"/>
                <w:highlight w:val="green"/>
              </w:rPr>
            </w:pPr>
          </w:p>
          <w:p w14:paraId="7CFA7EF4" w14:textId="09CE8068"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IN"/>
              </w:rPr>
              <w:t>Appear only when logged in from personal account</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0BE551" w14:textId="42EB234D"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2D0B198" w14:textId="6F984F1E"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E79734" w14:textId="087D51F8"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9F97A11" w14:textId="46D20053"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String</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965A8A0" w14:textId="565AD6BD"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tl/>
              </w:rPr>
              <w:t>البريد الإلكتروني</w:t>
            </w:r>
            <w:r w:rsidRPr="5CCB8BEF">
              <w:rPr>
                <w:color w:val="000000" w:themeColor="text1"/>
                <w:sz w:val="22"/>
                <w:szCs w:val="22"/>
                <w:highlight w:val="green"/>
                <w:lang w:val="en-IN"/>
              </w:rPr>
              <w:t> </w:t>
            </w:r>
          </w:p>
          <w:p w14:paraId="6FCB26B9" w14:textId="23351955" w:rsidR="6297CDB5" w:rsidRDefault="6297CDB5" w:rsidP="5CCB8BEF">
            <w:pPr>
              <w:spacing w:before="100" w:after="200" w:line="276" w:lineRule="auto"/>
              <w:jc w:val="both"/>
              <w:rPr>
                <w:color w:val="000000" w:themeColor="text1"/>
                <w:sz w:val="22"/>
                <w:szCs w:val="22"/>
                <w:highlight w:val="green"/>
              </w:rPr>
            </w:pPr>
          </w:p>
          <w:p w14:paraId="1B73D321" w14:textId="3B13926A" w:rsidR="6297CDB5" w:rsidRDefault="6297CDB5" w:rsidP="5CCB8BEF">
            <w:pPr>
              <w:spacing w:before="100" w:after="200" w:line="276" w:lineRule="auto"/>
              <w:jc w:val="both"/>
              <w:rPr>
                <w:color w:val="000000" w:themeColor="text1"/>
                <w:sz w:val="22"/>
                <w:szCs w:val="22"/>
                <w:highlight w:val="green"/>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989C441" w14:textId="4E0EA271"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Pr>
              <w:t>Email</w:t>
            </w:r>
          </w:p>
        </w:tc>
      </w:tr>
      <w:tr w:rsidR="6297CDB5" w14:paraId="6F186D33"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816BE3" w14:textId="084B7765" w:rsidR="6297CDB5" w:rsidRDefault="6297CDB5" w:rsidP="5CCB8BEF">
            <w:pPr>
              <w:spacing w:before="100" w:after="200" w:line="276" w:lineRule="auto"/>
              <w:jc w:val="both"/>
              <w:rPr>
                <w:color w:val="000000" w:themeColor="text1"/>
                <w:sz w:val="22"/>
                <w:szCs w:val="22"/>
                <w:highlight w:val="gre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E42EAF" w14:textId="49098477" w:rsidR="589E1343" w:rsidRDefault="6776BA68" w:rsidP="5CCB8BEF">
            <w:pPr>
              <w:rPr>
                <w:rFonts w:ascii="Calibri" w:eastAsia="Calibri" w:hAnsi="Calibri" w:cs="Calibri"/>
                <w:sz w:val="22"/>
                <w:szCs w:val="22"/>
                <w:highlight w:val="green"/>
                <w:lang w:val="en-GB"/>
              </w:rPr>
            </w:pPr>
            <w:r w:rsidRPr="5CCB8BEF">
              <w:rPr>
                <w:rFonts w:ascii="Calibri" w:eastAsia="Calibri" w:hAnsi="Calibri" w:cs="Calibri"/>
                <w:color w:val="000000" w:themeColor="text1"/>
                <w:sz w:val="22"/>
                <w:szCs w:val="22"/>
                <w:highlight w:val="green"/>
                <w:lang w:val="en"/>
              </w:rPr>
              <w:t>Retrieved from the SSO service</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14A3BC" w14:textId="5A779215"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FC4861F" w14:textId="726741AB"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C81874B" w14:textId="45728F67"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Integer</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F877253" w14:textId="285A0D62"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tl/>
              </w:rPr>
              <w:t>الهوية الوطنية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2E87BD" w14:textId="4787B12D"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Pr>
              <w:t>National ID</w:t>
            </w:r>
          </w:p>
        </w:tc>
      </w:tr>
      <w:tr w:rsidR="6297CDB5" w14:paraId="34F09D2E"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DB17820" w14:textId="5062CAF7" w:rsidR="6297CDB5" w:rsidRDefault="6297CDB5" w:rsidP="5CCB8BEF">
            <w:pPr>
              <w:spacing w:before="100" w:after="200" w:line="276" w:lineRule="auto"/>
              <w:jc w:val="both"/>
              <w:rPr>
                <w:color w:val="000000" w:themeColor="text1"/>
                <w:sz w:val="22"/>
                <w:szCs w:val="22"/>
                <w:highlight w:val="gre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C70954" w14:textId="23D127D4"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4A24C8" w14:textId="5A91F871"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04D3F53" w14:textId="77D0961A"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DB84BE" w14:textId="76515FA6"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GB"/>
              </w:rPr>
              <w:t>Pre-Populating</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F74DC46" w14:textId="36626F0F"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tl/>
              </w:rPr>
              <w:t>الجنسية</w:t>
            </w:r>
          </w:p>
          <w:p w14:paraId="0F568B4C" w14:textId="15527BD6" w:rsidR="6297CDB5" w:rsidRDefault="6297CDB5" w:rsidP="5CCB8BEF">
            <w:pPr>
              <w:spacing w:before="100" w:after="200" w:line="276" w:lineRule="auto"/>
              <w:jc w:val="both"/>
              <w:rPr>
                <w:color w:val="000000" w:themeColor="text1"/>
                <w:sz w:val="22"/>
                <w:szCs w:val="22"/>
                <w:highlight w:val="green"/>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1A7B76B" w14:textId="06233F53"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GB"/>
              </w:rPr>
              <w:t>Nationality</w:t>
            </w:r>
          </w:p>
        </w:tc>
      </w:tr>
      <w:tr w:rsidR="004531CE" w:rsidRPr="00EA7459" w14:paraId="1445F85A" w14:textId="29CA723F"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0BAA9C0" w14:textId="37CAFA38" w:rsidR="004531CE" w:rsidRPr="00EA7459" w:rsidRDefault="7DFE51EE"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N/A</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4569166" w14:textId="0483940F" w:rsidR="004531CE" w:rsidRPr="00EA7459" w:rsidRDefault="6108CF87"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C7F2B7D" w14:textId="70B7ABDC" w:rsidR="004531CE" w:rsidRPr="00EA7459" w:rsidRDefault="7DFE51EE"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D81D25C" w14:textId="493C8537" w:rsidR="004531CE" w:rsidRPr="00EA7459" w:rsidRDefault="1D6663BB" w:rsidP="5CCB8BEF">
            <w:pPr>
              <w:spacing w:before="100" w:after="200" w:line="276" w:lineRule="auto"/>
              <w:jc w:val="both"/>
              <w:rPr>
                <w:color w:val="000000" w:themeColor="text1"/>
                <w:sz w:val="22"/>
                <w:szCs w:val="22"/>
                <w:highlight w:val="green"/>
                <w:lang w:val="en"/>
              </w:rPr>
            </w:pPr>
            <w:r w:rsidRPr="5CCB8BEF">
              <w:rPr>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BF7CA22" w14:textId="126907FA" w:rsidR="004531CE" w:rsidRPr="00EA7459" w:rsidRDefault="7DFE51EE"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B9F17D2" w14:textId="0C6307EC" w:rsidR="004531CE" w:rsidRPr="00EA7459" w:rsidRDefault="7DFE51EE"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tl/>
              </w:rPr>
              <w:t>رقم الجوال</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25F236" w14:textId="63338453" w:rsidR="004531CE" w:rsidRPr="00EA7459" w:rsidRDefault="7DFE51EE" w:rsidP="5CCB8BEF">
            <w:pPr>
              <w:spacing w:before="100" w:after="200" w:line="276" w:lineRule="auto"/>
              <w:jc w:val="both"/>
              <w:rPr>
                <w:color w:val="000000" w:themeColor="text1"/>
                <w:sz w:val="22"/>
                <w:szCs w:val="22"/>
                <w:highlight w:val="green"/>
                <w:lang w:val="en"/>
              </w:rPr>
            </w:pPr>
            <w:r w:rsidRPr="5CCB8BEF">
              <w:rPr>
                <w:color w:val="000000" w:themeColor="text1"/>
                <w:sz w:val="22"/>
                <w:szCs w:val="22"/>
                <w:highlight w:val="green"/>
                <w:lang w:val="en"/>
              </w:rPr>
              <w:t>Mobile N</w:t>
            </w:r>
            <w:r w:rsidR="27DEBAC9" w:rsidRPr="5CCB8BEF">
              <w:rPr>
                <w:color w:val="000000" w:themeColor="text1"/>
                <w:sz w:val="22"/>
                <w:szCs w:val="22"/>
                <w:highlight w:val="green"/>
                <w:lang w:val="en"/>
              </w:rPr>
              <w:t>umber</w:t>
            </w:r>
          </w:p>
        </w:tc>
      </w:tr>
      <w:tr w:rsidR="6297CDB5" w14:paraId="3235E78F"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725D14" w14:textId="1DB5EBB4" w:rsidR="6297CDB5" w:rsidRDefault="6297CDB5" w:rsidP="5CCB8BEF">
            <w:pPr>
              <w:spacing w:before="100" w:after="200" w:line="276" w:lineRule="auto"/>
              <w:jc w:val="both"/>
              <w:rPr>
                <w:color w:val="000000" w:themeColor="text1"/>
                <w:sz w:val="22"/>
                <w:szCs w:val="22"/>
                <w:highlight w:val="green"/>
                <w:lang w:val="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D99069" w14:textId="115218E1" w:rsidR="4E851A03" w:rsidRDefault="48283F2B" w:rsidP="5CCB8BEF">
            <w:pPr>
              <w:spacing w:before="100" w:after="200" w:line="276" w:lineRule="auto"/>
              <w:jc w:val="both"/>
              <w:rPr>
                <w:color w:val="000000" w:themeColor="text1"/>
                <w:sz w:val="22"/>
                <w:szCs w:val="22"/>
                <w:highlight w:val="green"/>
                <w:lang w:val="en-GB"/>
              </w:rPr>
            </w:pPr>
            <w:r w:rsidRPr="5CCB8BEF">
              <w:rPr>
                <w:color w:val="000000" w:themeColor="text1"/>
                <w:sz w:val="22"/>
                <w:szCs w:val="22"/>
                <w:highlight w:val="green"/>
                <w:lang w:val="en-GB"/>
              </w:rPr>
              <w:t>Manual Entry</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6094DD" w14:textId="1B700604" w:rsidR="4E851A03" w:rsidRDefault="48283F2B" w:rsidP="5CCB8BEF">
            <w:pPr>
              <w:spacing w:before="100" w:after="200" w:line="276" w:lineRule="auto"/>
              <w:jc w:val="both"/>
              <w:rPr>
                <w:color w:val="000000" w:themeColor="text1"/>
                <w:sz w:val="22"/>
                <w:szCs w:val="22"/>
                <w:highlight w:val="green"/>
                <w:lang w:val="en"/>
              </w:rPr>
            </w:pPr>
            <w:r w:rsidRPr="5CCB8BEF">
              <w:rPr>
                <w:color w:val="000000" w:themeColor="text1"/>
                <w:sz w:val="22"/>
                <w:szCs w:val="22"/>
                <w:highlight w:val="green"/>
                <w:lang w:val="en"/>
              </w:rPr>
              <w:t>Yes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F225695" w14:textId="4041368D" w:rsidR="4E851A03" w:rsidRDefault="48283F2B" w:rsidP="5CCB8BEF">
            <w:pPr>
              <w:spacing w:before="100" w:after="200" w:line="276" w:lineRule="auto"/>
              <w:jc w:val="both"/>
              <w:rPr>
                <w:color w:val="000000" w:themeColor="text1"/>
                <w:sz w:val="22"/>
                <w:szCs w:val="22"/>
                <w:highlight w:val="green"/>
                <w:lang w:val="en"/>
              </w:rPr>
            </w:pPr>
            <w:r w:rsidRPr="5CCB8BEF">
              <w:rPr>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B12C854" w14:textId="4491599F" w:rsidR="4E851A03" w:rsidRDefault="48283F2B" w:rsidP="5CCB8BEF">
            <w:pPr>
              <w:spacing w:before="100" w:after="200" w:line="276" w:lineRule="auto"/>
              <w:jc w:val="both"/>
              <w:rPr>
                <w:color w:val="000000" w:themeColor="text1"/>
                <w:sz w:val="22"/>
                <w:szCs w:val="22"/>
                <w:highlight w:val="green"/>
                <w:lang w:val="en"/>
              </w:rPr>
            </w:pPr>
            <w:r w:rsidRPr="5CCB8BEF">
              <w:rPr>
                <w:color w:val="000000" w:themeColor="text1"/>
                <w:sz w:val="22"/>
                <w:szCs w:val="22"/>
                <w:highlight w:val="green"/>
                <w:lang w:val="en"/>
              </w:rPr>
              <w:t>Text</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269AA4" w14:textId="5FB58D00" w:rsidR="6297CDB5" w:rsidRDefault="00D55063" w:rsidP="5CCB8BEF">
            <w:pPr>
              <w:spacing w:before="100" w:after="200" w:line="276" w:lineRule="auto"/>
              <w:jc w:val="both"/>
              <w:rPr>
                <w:color w:val="000000" w:themeColor="text1"/>
                <w:sz w:val="22"/>
                <w:szCs w:val="22"/>
                <w:highlight w:val="green"/>
                <w:rtl/>
              </w:rPr>
            </w:pPr>
            <w:r>
              <w:rPr>
                <w:rFonts w:hint="cs"/>
                <w:color w:val="000000" w:themeColor="text1"/>
                <w:sz w:val="22"/>
                <w:szCs w:val="22"/>
                <w:highlight w:val="green"/>
                <w:rtl/>
              </w:rPr>
              <w:t>ملاحظات اضافية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A78A6DF" w14:textId="42BD91AB" w:rsidR="4E851A03" w:rsidRDefault="48283F2B" w:rsidP="5CCB8BEF">
            <w:pPr>
              <w:spacing w:before="100" w:after="200" w:line="276" w:lineRule="auto"/>
              <w:jc w:val="both"/>
              <w:rPr>
                <w:color w:val="000000" w:themeColor="text1"/>
                <w:sz w:val="22"/>
                <w:szCs w:val="22"/>
                <w:highlight w:val="green"/>
                <w:lang w:val="en"/>
              </w:rPr>
            </w:pPr>
            <w:r w:rsidRPr="5CCB8BEF">
              <w:rPr>
                <w:color w:val="000000" w:themeColor="text1"/>
                <w:sz w:val="22"/>
                <w:szCs w:val="22"/>
                <w:highlight w:val="green"/>
                <w:lang w:val="en"/>
              </w:rPr>
              <w:t>Additional Comments</w:t>
            </w:r>
          </w:p>
        </w:tc>
      </w:tr>
      <w:tr w:rsidR="6297CDB5" w14:paraId="3BCB3AF7" w14:textId="77777777" w:rsidTr="1E12DC38">
        <w:trPr>
          <w:trHeight w:val="480"/>
          <w:jc w:val="center"/>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p w14:paraId="5BD18B91" w14:textId="626640FF" w:rsidR="36CFA974" w:rsidRDefault="36CFA974" w:rsidP="6297CDB5">
            <w:pPr>
              <w:spacing w:before="100" w:after="200" w:line="276" w:lineRule="auto"/>
              <w:jc w:val="both"/>
              <w:rPr>
                <w:color w:val="000000" w:themeColor="text1"/>
                <w:sz w:val="22"/>
                <w:szCs w:val="22"/>
                <w:highlight w:val="yellow"/>
                <w:lang w:val="en"/>
              </w:rPr>
            </w:pPr>
            <w:r w:rsidRPr="6297CDB5">
              <w:rPr>
                <w:color w:val="000000" w:themeColor="text1"/>
                <w:sz w:val="22"/>
                <w:szCs w:val="22"/>
                <w:highlight w:val="yellow"/>
              </w:rPr>
              <w:t>Main Information (TAB00</w:t>
            </w:r>
            <w:r w:rsidR="4AC8F495" w:rsidRPr="6297CDB5">
              <w:rPr>
                <w:color w:val="000000" w:themeColor="text1"/>
                <w:sz w:val="22"/>
                <w:szCs w:val="22"/>
                <w:highlight w:val="yellow"/>
              </w:rPr>
              <w:t>2</w:t>
            </w:r>
            <w:r w:rsidRPr="6297CDB5">
              <w:rPr>
                <w:color w:val="000000" w:themeColor="text1"/>
                <w:sz w:val="22"/>
                <w:szCs w:val="22"/>
                <w:highlight w:val="yellow"/>
              </w:rPr>
              <w:t>) (If Entity is applying for service)</w:t>
            </w:r>
          </w:p>
        </w:tc>
      </w:tr>
      <w:tr w:rsidR="6297CDB5" w14:paraId="6029BC50"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58220BD" w14:textId="068F9658"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Max Character Limit 10 </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FE27BE" w14:textId="166250D6"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Retrieve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29AB29F" w14:textId="1D3AA939" w:rsidR="42F3F92C" w:rsidRDefault="534B81B4" w:rsidP="5CCB8BEF">
            <w:pPr>
              <w:spacing w:before="100" w:after="200" w:line="276" w:lineRule="auto"/>
              <w:jc w:val="both"/>
              <w:rPr>
                <w:color w:val="000000" w:themeColor="text1"/>
                <w:sz w:val="22"/>
                <w:szCs w:val="22"/>
                <w:highlight w:val="green"/>
                <w:lang w:val="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95D51AC" w14:textId="574B1439"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Yes </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10924D" w14:textId="19D4832D"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Integer </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428C643" w14:textId="74E2754B"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tl/>
              </w:rPr>
              <w:t>رقم السجل التجاري</w:t>
            </w:r>
            <w:r w:rsidRPr="5CCB8BEF">
              <w:rPr>
                <w:color w:val="000000" w:themeColor="text1"/>
                <w:sz w:val="22"/>
                <w:szCs w:val="22"/>
                <w:highlight w:val="green"/>
                <w:lang w:val="en"/>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A8BC2ED" w14:textId="3434A720"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CR Number</w:t>
            </w:r>
          </w:p>
        </w:tc>
      </w:tr>
      <w:tr w:rsidR="004531CE" w:rsidRPr="00EA7459" w14:paraId="048C8004" w14:textId="50053AD8"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20C56D" w14:textId="1B29E89D"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Minimum 3 months validity  </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2D078B" w14:textId="45C67D7A" w:rsidR="7AAF9430" w:rsidRDefault="661FD032"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BD1DC7A" w14:textId="57463CC2"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C11BBB" w14:textId="17BB26D4"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Yes </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CE85E1E" w14:textId="7839D99D"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Pre-Populated </w:t>
            </w:r>
          </w:p>
          <w:p w14:paraId="6E85F7C7" w14:textId="0EE63102" w:rsidR="6297CDB5" w:rsidRDefault="6297CDB5" w:rsidP="5CCB8BEF">
            <w:pPr>
              <w:spacing w:before="100" w:after="200" w:line="276" w:lineRule="auto"/>
              <w:jc w:val="both"/>
              <w:rPr>
                <w:color w:val="000000" w:themeColor="text1"/>
                <w:sz w:val="22"/>
                <w:szCs w:val="22"/>
                <w:highlight w:val="green"/>
              </w:rPr>
            </w:pP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26D6CA" w14:textId="3F6C44D5"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rtl/>
              </w:rPr>
              <w:t>تاريخ الانتهاء</w:t>
            </w:r>
            <w:r w:rsidRPr="5CCB8BEF">
              <w:rPr>
                <w:color w:val="000000" w:themeColor="text1"/>
                <w:sz w:val="22"/>
                <w:szCs w:val="22"/>
                <w:highlight w:val="green"/>
                <w:rtl/>
                <w:lang w:val="en"/>
              </w:rPr>
              <w:t xml:space="preserve">  </w:t>
            </w:r>
            <w:r w:rsidRPr="5CCB8BEF">
              <w:rPr>
                <w:color w:val="000000" w:themeColor="text1"/>
                <w:sz w:val="22"/>
                <w:szCs w:val="22"/>
                <w:highlight w:val="green"/>
                <w:rtl/>
              </w:rPr>
              <w:t>السجل</w:t>
            </w:r>
            <w:r w:rsidRPr="5CCB8BEF">
              <w:rPr>
                <w:color w:val="000000" w:themeColor="text1"/>
                <w:sz w:val="22"/>
                <w:szCs w:val="22"/>
                <w:highlight w:val="green"/>
                <w:rtl/>
                <w:lang w:val="en"/>
              </w:rPr>
              <w:t xml:space="preserve"> </w:t>
            </w:r>
            <w:r w:rsidRPr="5CCB8BEF">
              <w:rPr>
                <w:color w:val="000000" w:themeColor="text1"/>
                <w:sz w:val="22"/>
                <w:szCs w:val="22"/>
                <w:highlight w:val="green"/>
                <w:rtl/>
              </w:rPr>
              <w:t>التجاري</w:t>
            </w:r>
            <w:r w:rsidRPr="5CCB8BEF">
              <w:rPr>
                <w:color w:val="000000" w:themeColor="text1"/>
                <w:sz w:val="22"/>
                <w:szCs w:val="22"/>
                <w:highlight w:val="green"/>
                <w:lang w:val="en"/>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B7484A" w14:textId="0A07070E" w:rsidR="6297CDB5" w:rsidRDefault="2E83C6BF" w:rsidP="5CCB8BEF">
            <w:pPr>
              <w:spacing w:before="100" w:after="200" w:line="276" w:lineRule="auto"/>
              <w:jc w:val="both"/>
              <w:rPr>
                <w:color w:val="000000" w:themeColor="text1"/>
                <w:sz w:val="22"/>
                <w:szCs w:val="22"/>
                <w:highlight w:val="green"/>
              </w:rPr>
            </w:pPr>
            <w:r w:rsidRPr="5CCB8BEF">
              <w:rPr>
                <w:color w:val="000000" w:themeColor="text1"/>
                <w:sz w:val="22"/>
                <w:szCs w:val="22"/>
                <w:highlight w:val="green"/>
                <w:lang w:val="en"/>
              </w:rPr>
              <w:t>CR Expiry Date </w:t>
            </w:r>
          </w:p>
        </w:tc>
      </w:tr>
      <w:tr w:rsidR="6297CDB5" w14:paraId="00E88B8B"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A7C552" w14:textId="10AD687C" w:rsidR="6297CDB5" w:rsidRDefault="2E83C6BF" w:rsidP="5CCB8BEF">
            <w:pPr>
              <w:spacing w:before="100" w:after="200" w:line="276" w:lineRule="auto"/>
              <w:jc w:val="both"/>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Max Character Limit 64</w:t>
            </w:r>
            <w:r w:rsidRPr="5CCB8BEF">
              <w:rPr>
                <w:color w:val="000000" w:themeColor="text1"/>
                <w:sz w:val="22"/>
                <w:szCs w:val="22"/>
                <w:lang w:val="en"/>
              </w:rPr>
              <w:t xml:space="preserve"> </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65E6B0" w14:textId="0483940F" w:rsidR="530F41EA" w:rsidRDefault="1F135D5C" w:rsidP="5CCB8BEF">
            <w:pPr>
              <w:spacing w:before="100" w:after="200" w:line="259"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GB"/>
              </w:rPr>
              <w:t>Retrieved from System</w:t>
            </w:r>
          </w:p>
          <w:p w14:paraId="2D478B28" w14:textId="2EB73DA8" w:rsidR="6297CDB5" w:rsidRDefault="6297CDB5" w:rsidP="5CCB8BEF">
            <w:pPr>
              <w:spacing w:before="100" w:after="200" w:line="276" w:lineRule="auto"/>
              <w:jc w:val="both"/>
              <w:rPr>
                <w:rFonts w:ascii="Calibri" w:eastAsia="Calibri" w:hAnsi="Calibri" w:cs="Calibri"/>
                <w:color w:val="000000" w:themeColor="text1"/>
                <w:sz w:val="22"/>
                <w:szCs w:val="22"/>
                <w:highlight w:val="green"/>
                <w:lang w:val="en"/>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0838EA" w14:textId="43B32A58" w:rsidR="6297CDB5" w:rsidRDefault="2E83C6BF" w:rsidP="5CCB8BEF">
            <w:pPr>
              <w:spacing w:before="100" w:after="200" w:line="276" w:lineRule="auto"/>
              <w:jc w:val="both"/>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47B7D18" w14:textId="1151CB31" w:rsidR="6297CDB5" w:rsidRDefault="2E83C6BF" w:rsidP="5CCB8BEF">
            <w:pPr>
              <w:spacing w:before="100" w:after="200" w:line="276" w:lineRule="auto"/>
              <w:jc w:val="both"/>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Yes</w:t>
            </w:r>
            <w:r w:rsidRPr="5CCB8BEF">
              <w:rPr>
                <w:color w:val="000000" w:themeColor="text1"/>
                <w:sz w:val="22"/>
                <w:szCs w:val="22"/>
                <w:lang w:val="en"/>
              </w:rPr>
              <w:t xml:space="preserve"> </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87DAFBF" w14:textId="50AD3BB3"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Pre-Populated</w:t>
            </w:r>
            <w:r w:rsidRPr="5CCB8BEF">
              <w:rPr>
                <w:color w:val="000000" w:themeColor="text1"/>
                <w:sz w:val="22"/>
                <w:szCs w:val="22"/>
                <w:lang w:val="en"/>
              </w:rPr>
              <w:t xml:space="preserve"> </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D962A35" w14:textId="6F6A61AA"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rtl/>
              </w:rPr>
              <w:t>اسم الشركة بالعربي</w:t>
            </w:r>
            <w:r w:rsidRPr="5CCB8BEF">
              <w:rPr>
                <w:color w:val="000000" w:themeColor="text1"/>
                <w:sz w:val="22"/>
                <w:szCs w:val="22"/>
                <w:lang w:val="en"/>
              </w:rPr>
              <w:t xml:space="preserve">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CBED401" w14:textId="2BC997AC"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Company name in Arabic</w:t>
            </w:r>
            <w:r w:rsidRPr="5CCB8BEF">
              <w:rPr>
                <w:color w:val="000000" w:themeColor="text1"/>
                <w:sz w:val="22"/>
                <w:szCs w:val="22"/>
                <w:lang w:val="en"/>
              </w:rPr>
              <w:t xml:space="preserve"> </w:t>
            </w:r>
          </w:p>
        </w:tc>
      </w:tr>
      <w:tr w:rsidR="6297CDB5" w14:paraId="4272EBC6"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8F6EE8" w14:textId="75020B10" w:rsidR="6297CDB5" w:rsidRDefault="2E83C6BF" w:rsidP="5CCB8BEF">
            <w:pPr>
              <w:spacing w:before="100" w:after="200" w:line="276" w:lineRule="auto"/>
              <w:jc w:val="both"/>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Input only in English, Max Character Limit 64</w:t>
            </w:r>
            <w:r w:rsidRPr="5CCB8BEF">
              <w:rPr>
                <w:color w:val="000000" w:themeColor="text1"/>
                <w:sz w:val="22"/>
                <w:szCs w:val="22"/>
                <w:lang w:val="en"/>
              </w:rPr>
              <w:t xml:space="preserve"> </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BD5EA9" w14:textId="0483940F" w:rsidR="389E2B0B" w:rsidRDefault="04C3B183" w:rsidP="5CCB8BEF">
            <w:pPr>
              <w:spacing w:before="100" w:after="200" w:line="259"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GB"/>
              </w:rPr>
              <w:t>Retrieved from System</w:t>
            </w:r>
          </w:p>
          <w:p w14:paraId="17810245" w14:textId="75EA3A30" w:rsidR="6297CDB5" w:rsidRDefault="6297CDB5" w:rsidP="5CCB8BEF">
            <w:pPr>
              <w:spacing w:before="100" w:after="200" w:line="276" w:lineRule="auto"/>
              <w:jc w:val="both"/>
              <w:rPr>
                <w:rFonts w:ascii="Calibri" w:eastAsia="Calibri" w:hAnsi="Calibri" w:cs="Calibri"/>
                <w:color w:val="000000" w:themeColor="text1"/>
                <w:sz w:val="22"/>
                <w:szCs w:val="22"/>
                <w:highlight w:val="green"/>
                <w:lang w:val="en"/>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FD67E3" w14:textId="48991C69" w:rsidR="6297CDB5" w:rsidRDefault="2E83C6BF" w:rsidP="5CCB8BEF">
            <w:pPr>
              <w:spacing w:before="100" w:after="200" w:line="276" w:lineRule="auto"/>
              <w:jc w:val="both"/>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E0B7A83" w14:textId="32DBB1BF" w:rsidR="6297CDB5" w:rsidRDefault="2E83C6BF" w:rsidP="5CCB8BEF">
            <w:pPr>
              <w:spacing w:before="100" w:after="200" w:line="276" w:lineRule="auto"/>
              <w:jc w:val="both"/>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Yes</w:t>
            </w:r>
            <w:r w:rsidRPr="5CCB8BEF">
              <w:rPr>
                <w:color w:val="000000" w:themeColor="text1"/>
                <w:sz w:val="22"/>
                <w:szCs w:val="22"/>
                <w:lang w:val="en"/>
              </w:rPr>
              <w:t xml:space="preserve"> </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29247E7" w14:textId="25C0861C"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Pre-Populated</w:t>
            </w:r>
            <w:r w:rsidRPr="5CCB8BEF">
              <w:rPr>
                <w:color w:val="000000" w:themeColor="text1"/>
                <w:sz w:val="22"/>
                <w:szCs w:val="22"/>
                <w:lang w:val="en"/>
              </w:rPr>
              <w:t xml:space="preserve"> </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66551C" w14:textId="2E966148"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rtl/>
              </w:rPr>
              <w:t>اسم الشركة بالإنجليزي</w:t>
            </w:r>
            <w:r w:rsidRPr="5CCB8BEF">
              <w:rPr>
                <w:color w:val="000000" w:themeColor="text1"/>
                <w:sz w:val="22"/>
                <w:szCs w:val="22"/>
                <w:lang w:val="en"/>
              </w:rPr>
              <w:t xml:space="preserve">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5BA88E5" w14:textId="5F0B3793"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Company name in English</w:t>
            </w:r>
          </w:p>
        </w:tc>
      </w:tr>
      <w:tr w:rsidR="6297CDB5" w14:paraId="6BDC2FE2"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5E0534" w14:textId="183D134D" w:rsidR="6297CDB5" w:rsidRDefault="6297CDB5" w:rsidP="5CCB8BEF">
            <w:pPr>
              <w:spacing w:before="100" w:after="200" w:line="276" w:lineRule="auto"/>
              <w:rPr>
                <w:rFonts w:ascii="Calibri" w:eastAsia="Calibri" w:hAnsi="Calibri" w:cs="Calibri"/>
                <w:color w:val="000000" w:themeColor="text1"/>
                <w:sz w:val="22"/>
                <w:szCs w:val="22"/>
                <w:highlight w:val="gre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9284E7C" w14:textId="0483940F" w:rsidR="260188D8" w:rsidRDefault="19381A8A" w:rsidP="5CCB8BEF">
            <w:pPr>
              <w:spacing w:before="100" w:after="200" w:line="259"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GB"/>
              </w:rPr>
              <w:t>Retrieved from System</w:t>
            </w:r>
          </w:p>
          <w:p w14:paraId="76BD3A29" w14:textId="756BF369" w:rsidR="6297CDB5" w:rsidRDefault="6297CDB5" w:rsidP="5CCB8BEF">
            <w:pPr>
              <w:spacing w:before="100" w:after="200" w:line="276" w:lineRule="auto"/>
              <w:rPr>
                <w:rFonts w:ascii="Calibri" w:eastAsia="Calibri" w:hAnsi="Calibri" w:cs="Calibri"/>
                <w:color w:val="000000" w:themeColor="text1"/>
                <w:sz w:val="22"/>
                <w:szCs w:val="22"/>
                <w:highlight w:val="green"/>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51D6CB" w14:textId="50980845"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4D2CC2" w14:textId="65927D61" w:rsidR="6297CDB5" w:rsidRDefault="2E83C6BF" w:rsidP="5CCB8BEF">
            <w:pPr>
              <w:spacing w:before="100" w:after="20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E99AA8F" w14:textId="26820A66" w:rsidR="6297CDB5" w:rsidRDefault="2E83C6BF" w:rsidP="5CCB8BEF">
            <w:pPr>
              <w:spacing w:after="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rPr>
              <w:t>String</w:t>
            </w:r>
          </w:p>
          <w:p w14:paraId="3B55FC7F" w14:textId="6ED0E483" w:rsidR="6297CDB5" w:rsidRDefault="6297CDB5" w:rsidP="5CCB8BEF">
            <w:pPr>
              <w:spacing w:after="0" w:line="276" w:lineRule="auto"/>
              <w:rPr>
                <w:rFonts w:ascii="Calibri" w:eastAsia="Calibri" w:hAnsi="Calibri" w:cs="Calibri"/>
                <w:color w:val="000000" w:themeColor="text1"/>
                <w:sz w:val="22"/>
                <w:szCs w:val="22"/>
                <w:highlight w:val="green"/>
              </w:rPr>
            </w:pP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1A19EF" w14:textId="6806DBCF" w:rsidR="6297CDB5" w:rsidRDefault="2E83C6BF" w:rsidP="5CCB8BEF">
            <w:pPr>
              <w:spacing w:after="0"/>
              <w:rPr>
                <w:rFonts w:ascii="Calibri" w:eastAsia="Calibri" w:hAnsi="Calibri" w:cs="Calibri"/>
                <w:color w:val="000000" w:themeColor="text1"/>
                <w:sz w:val="22"/>
                <w:szCs w:val="22"/>
                <w:highlight w:val="green"/>
              </w:rPr>
            </w:pPr>
            <w:r w:rsidRPr="5CCB8BEF">
              <w:rPr>
                <w:color w:val="000000" w:themeColor="text1"/>
                <w:sz w:val="22"/>
                <w:szCs w:val="22"/>
                <w:highlight w:val="green"/>
                <w:rtl/>
              </w:rPr>
              <w:t>اسم المالك</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C34B0E9" w14:textId="75FA2C2D" w:rsidR="6297CDB5" w:rsidRDefault="2E83C6BF" w:rsidP="5CCB8BEF">
            <w:pPr>
              <w:spacing w:after="0" w:line="276" w:lineRule="auto"/>
              <w:rPr>
                <w:rFonts w:ascii="Calibri" w:eastAsia="Calibri" w:hAnsi="Calibri" w:cs="Calibri"/>
                <w:color w:val="000000" w:themeColor="text1"/>
                <w:sz w:val="22"/>
                <w:szCs w:val="22"/>
                <w:highlight w:val="green"/>
              </w:rPr>
            </w:pPr>
            <w:r w:rsidRPr="5CCB8BEF">
              <w:rPr>
                <w:color w:val="000000" w:themeColor="text1"/>
                <w:sz w:val="22"/>
                <w:szCs w:val="22"/>
                <w:highlight w:val="green"/>
                <w:lang w:val="en"/>
              </w:rPr>
              <w:t>Owner’s name</w:t>
            </w:r>
          </w:p>
        </w:tc>
      </w:tr>
      <w:tr w:rsidR="6297CDB5" w14:paraId="45812DEA"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C3E11F9" w14:textId="7D760E35" w:rsidR="6297CDB5" w:rsidRDefault="5E2FC740" w:rsidP="5CCB8BEF">
            <w:pPr>
              <w:rPr>
                <w:rFonts w:ascii="Calibri" w:eastAsia="Calibri" w:hAnsi="Calibri" w:cs="Calibri"/>
                <w:color w:val="000000" w:themeColor="text1"/>
                <w:sz w:val="22"/>
                <w:szCs w:val="22"/>
                <w:highlight w:val="green"/>
                <w:lang w:val="en"/>
              </w:rPr>
            </w:pPr>
            <w:r w:rsidRPr="07100437">
              <w:rPr>
                <w:rFonts w:ascii="Calibri" w:eastAsia="Calibri" w:hAnsi="Calibri" w:cs="Calibri"/>
                <w:color w:val="000000" w:themeColor="text1"/>
                <w:sz w:val="22"/>
                <w:szCs w:val="22"/>
                <w:highlight w:val="green"/>
                <w:lang w:val="en"/>
              </w:rPr>
              <w:lastRenderedPageBreak/>
              <w:t>Char 4000</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AB74710" w14:textId="115218E1" w:rsidR="6297CDB5" w:rsidRDefault="2E83C6BF" w:rsidP="5CCB8BEF">
            <w:pPr>
              <w:spacing w:line="259" w:lineRule="auto"/>
              <w:rPr>
                <w:rFonts w:ascii="Calibri" w:eastAsia="Calibri" w:hAnsi="Calibri" w:cs="Calibri"/>
                <w:color w:val="000000" w:themeColor="text1"/>
                <w:sz w:val="22"/>
                <w:szCs w:val="22"/>
                <w:highlight w:val="green"/>
                <w:lang w:val="en-GB"/>
              </w:rPr>
            </w:pPr>
            <w:r w:rsidRPr="5CCB8BEF">
              <w:rPr>
                <w:color w:val="000000" w:themeColor="text1"/>
                <w:sz w:val="22"/>
                <w:szCs w:val="22"/>
                <w:highlight w:val="green"/>
                <w:lang w:val="en-GB"/>
              </w:rPr>
              <w:t>Manual Entry</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CCFEF26" w14:textId="1B700604" w:rsidR="6297CDB5" w:rsidRDefault="2E83C6BF" w:rsidP="5CCB8BEF">
            <w:pPr>
              <w:jc w:val="center"/>
              <w:rPr>
                <w:rFonts w:ascii="Calibri" w:eastAsia="Calibri" w:hAnsi="Calibri" w:cs="Calibri"/>
                <w:color w:val="000000" w:themeColor="text1"/>
                <w:sz w:val="22"/>
                <w:szCs w:val="22"/>
                <w:highlight w:val="green"/>
                <w:lang w:val="en"/>
              </w:rPr>
            </w:pPr>
            <w:r w:rsidRPr="5CCB8BEF">
              <w:rPr>
                <w:color w:val="000000" w:themeColor="text1"/>
                <w:sz w:val="22"/>
                <w:szCs w:val="22"/>
                <w:highlight w:val="green"/>
                <w:lang w:val="en"/>
              </w:rPr>
              <w:t>Yes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B54C838" w14:textId="4041368D" w:rsidR="6297CDB5" w:rsidRDefault="2E83C6BF" w:rsidP="5CCB8BEF">
            <w:pPr>
              <w:jc w:val="center"/>
              <w:rPr>
                <w:rFonts w:ascii="Calibri" w:eastAsia="Calibri" w:hAnsi="Calibri" w:cs="Calibri"/>
                <w:color w:val="000000" w:themeColor="text1"/>
                <w:sz w:val="22"/>
                <w:szCs w:val="22"/>
                <w:highlight w:val="green"/>
                <w:lang w:val="en"/>
              </w:rPr>
            </w:pPr>
            <w:r w:rsidRPr="5CCB8BEF">
              <w:rPr>
                <w:color w:val="000000" w:themeColor="text1"/>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ADCF5E6" w14:textId="4491599F" w:rsidR="6297CDB5" w:rsidRDefault="2E83C6BF" w:rsidP="5CCB8BEF">
            <w:pPr>
              <w:rPr>
                <w:rFonts w:ascii="Calibri" w:eastAsia="Calibri" w:hAnsi="Calibri" w:cs="Calibri"/>
                <w:color w:val="000000" w:themeColor="text1"/>
                <w:sz w:val="22"/>
                <w:szCs w:val="22"/>
                <w:highlight w:val="green"/>
                <w:lang w:val="en"/>
              </w:rPr>
            </w:pPr>
            <w:r w:rsidRPr="5CCB8BEF">
              <w:rPr>
                <w:color w:val="000000" w:themeColor="text1"/>
                <w:sz w:val="22"/>
                <w:szCs w:val="22"/>
                <w:highlight w:val="green"/>
                <w:lang w:val="en"/>
              </w:rPr>
              <w:t>Text</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F5861E" w14:textId="0373BEC8" w:rsidR="6297CDB5" w:rsidRDefault="00D55063" w:rsidP="5CCB8BEF">
            <w:pPr>
              <w:jc w:val="right"/>
              <w:rPr>
                <w:rFonts w:ascii="Calibri" w:eastAsia="Calibri" w:hAnsi="Calibri" w:cs="Calibri"/>
                <w:color w:val="000000" w:themeColor="text1"/>
                <w:sz w:val="22"/>
                <w:szCs w:val="22"/>
                <w:highlight w:val="green"/>
              </w:rPr>
            </w:pPr>
            <w:r>
              <w:rPr>
                <w:rFonts w:ascii="Calibri" w:eastAsia="Calibri" w:hAnsi="Calibri" w:cs="Calibri" w:hint="cs"/>
                <w:color w:val="000000" w:themeColor="text1"/>
                <w:sz w:val="22"/>
                <w:szCs w:val="22"/>
                <w:highlight w:val="green"/>
                <w:rtl/>
              </w:rPr>
              <w:t>ملاحظات اضافية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246A17" w14:textId="42BD91AB" w:rsidR="6297CDB5" w:rsidRDefault="2E83C6BF" w:rsidP="5CCB8BEF">
            <w:pPr>
              <w:rPr>
                <w:rFonts w:ascii="Calibri" w:eastAsia="Calibri" w:hAnsi="Calibri" w:cs="Calibri"/>
                <w:color w:val="000000" w:themeColor="text1"/>
                <w:sz w:val="22"/>
                <w:szCs w:val="22"/>
                <w:highlight w:val="green"/>
                <w:lang w:val="en"/>
              </w:rPr>
            </w:pPr>
            <w:r w:rsidRPr="5CCB8BEF">
              <w:rPr>
                <w:color w:val="000000" w:themeColor="text1"/>
                <w:sz w:val="22"/>
                <w:szCs w:val="22"/>
                <w:highlight w:val="green"/>
                <w:lang w:val="en"/>
              </w:rPr>
              <w:t>Additional Comments</w:t>
            </w:r>
          </w:p>
        </w:tc>
      </w:tr>
      <w:tr w:rsidR="6297CDB5" w14:paraId="4CFEF8AD" w14:textId="77777777" w:rsidTr="1E12DC38">
        <w:trPr>
          <w:trHeight w:val="480"/>
          <w:jc w:val="center"/>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CF8AE9" w14:textId="3DCA4B39" w:rsidR="320453A3" w:rsidRDefault="320453A3" w:rsidP="6297CDB5">
            <w:pPr>
              <w:spacing w:line="276" w:lineRule="auto"/>
              <w:rPr>
                <w:rFonts w:ascii="Calibri" w:eastAsia="Calibri" w:hAnsi="Calibri" w:cs="Calibri"/>
                <w:color w:val="000000" w:themeColor="text1"/>
                <w:sz w:val="22"/>
                <w:szCs w:val="22"/>
              </w:rPr>
            </w:pPr>
            <w:r w:rsidRPr="6297CDB5">
              <w:rPr>
                <w:color w:val="000000" w:themeColor="text1"/>
                <w:sz w:val="22"/>
                <w:szCs w:val="22"/>
                <w:lang w:val="en"/>
              </w:rPr>
              <w:t>Below fields will be visible to both type of user (Individual and Entity)</w:t>
            </w:r>
          </w:p>
        </w:tc>
      </w:tr>
      <w:tr w:rsidR="6297CDB5" w14:paraId="34763500"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4D97C62" w14:textId="307C0591" w:rsidR="6297CDB5" w:rsidRDefault="58BFCA1F" w:rsidP="07100437">
            <w:pPr>
              <w:spacing w:before="100" w:after="200" w:line="276" w:lineRule="auto"/>
              <w:rPr>
                <w:rFonts w:ascii="Calibri" w:eastAsia="Calibri" w:hAnsi="Calibri" w:cs="Calibri"/>
                <w:strike/>
                <w:color w:val="000000" w:themeColor="text1"/>
                <w:sz w:val="22"/>
                <w:szCs w:val="22"/>
              </w:rPr>
            </w:pPr>
            <w:r w:rsidRPr="07100437">
              <w:rPr>
                <w:strike/>
                <w:color w:val="000000" w:themeColor="text1"/>
                <w:sz w:val="22"/>
                <w:szCs w:val="22"/>
                <w:lang w:val="en"/>
              </w:rPr>
              <w:t>Appear only when logged in from institution/entity account</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2619774" w14:textId="2B7F47DC" w:rsidR="6297CDB5" w:rsidRDefault="58BFCA1F" w:rsidP="07100437">
            <w:pPr>
              <w:spacing w:before="100" w:after="200" w:line="276" w:lineRule="auto"/>
              <w:jc w:val="both"/>
              <w:rPr>
                <w:rFonts w:ascii="Calibri" w:eastAsia="Calibri" w:hAnsi="Calibri" w:cs="Calibri"/>
                <w:strike/>
                <w:color w:val="000000" w:themeColor="text1"/>
                <w:sz w:val="22"/>
                <w:szCs w:val="22"/>
              </w:rPr>
            </w:pPr>
            <w:r w:rsidRPr="07100437">
              <w:rPr>
                <w:strike/>
                <w:color w:val="000000" w:themeColor="text1"/>
                <w:sz w:val="22"/>
                <w:szCs w:val="22"/>
                <w:lang w:val="en"/>
              </w:rPr>
              <w:t>Prepopulated from the CR Integration</w:t>
            </w:r>
          </w:p>
          <w:p w14:paraId="25A25F89" w14:textId="1DC456A9" w:rsidR="6297CDB5" w:rsidRDefault="6297CDB5" w:rsidP="07100437">
            <w:pPr>
              <w:spacing w:before="100" w:after="200" w:line="276" w:lineRule="auto"/>
              <w:rPr>
                <w:rFonts w:ascii="Calibri" w:eastAsia="Calibri" w:hAnsi="Calibri" w:cs="Calibri"/>
                <w:strike/>
                <w:color w:val="000000" w:themeColor="text1"/>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1E28448" w14:textId="538A36C2" w:rsidR="6297CDB5" w:rsidRDefault="58BFCA1F" w:rsidP="07100437">
            <w:pPr>
              <w:spacing w:before="100" w:after="200" w:line="276" w:lineRule="auto"/>
              <w:rPr>
                <w:rFonts w:ascii="Calibri" w:eastAsia="Calibri" w:hAnsi="Calibri" w:cs="Calibri"/>
                <w:strike/>
                <w:color w:val="000000" w:themeColor="text1"/>
                <w:sz w:val="22"/>
                <w:szCs w:val="22"/>
              </w:rPr>
            </w:pPr>
            <w:r w:rsidRPr="07100437">
              <w:rPr>
                <w:strike/>
                <w:color w:val="000000" w:themeColor="text1"/>
                <w:sz w:val="22"/>
                <w:szCs w:val="22"/>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6AFD0F" w14:textId="11623884" w:rsidR="6297CDB5" w:rsidRDefault="58BFCA1F" w:rsidP="07100437">
            <w:pPr>
              <w:spacing w:before="100" w:after="200" w:line="276" w:lineRule="auto"/>
              <w:rPr>
                <w:rFonts w:ascii="Calibri" w:eastAsia="Calibri" w:hAnsi="Calibri" w:cs="Calibri"/>
                <w:strike/>
                <w:color w:val="000000" w:themeColor="text1"/>
                <w:sz w:val="22"/>
                <w:szCs w:val="22"/>
              </w:rPr>
            </w:pPr>
            <w:r w:rsidRPr="07100437">
              <w:rPr>
                <w:strike/>
                <w:color w:val="000000" w:themeColor="text1"/>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E8968C" w14:textId="0903E92A" w:rsidR="6297CDB5" w:rsidRDefault="58BFCA1F" w:rsidP="07100437">
            <w:pPr>
              <w:spacing w:after="0" w:line="276" w:lineRule="auto"/>
              <w:rPr>
                <w:rFonts w:ascii="Calibri" w:eastAsia="Calibri" w:hAnsi="Calibri" w:cs="Calibri"/>
                <w:strike/>
                <w:color w:val="000000" w:themeColor="text1"/>
                <w:sz w:val="22"/>
                <w:szCs w:val="22"/>
              </w:rPr>
            </w:pPr>
            <w:r w:rsidRPr="07100437">
              <w:rPr>
                <w:strike/>
                <w:color w:val="000000" w:themeColor="text1"/>
                <w:sz w:val="22"/>
                <w:szCs w:val="22"/>
              </w:rPr>
              <w:t>String</w:t>
            </w:r>
          </w:p>
          <w:p w14:paraId="649E1939" w14:textId="1EC80277" w:rsidR="6297CDB5" w:rsidRDefault="6297CDB5" w:rsidP="07100437">
            <w:pPr>
              <w:spacing w:after="0" w:line="276" w:lineRule="auto"/>
              <w:rPr>
                <w:rFonts w:ascii="Calibri" w:eastAsia="Calibri" w:hAnsi="Calibri" w:cs="Calibri"/>
                <w:strike/>
                <w:color w:val="000000" w:themeColor="text1"/>
                <w:sz w:val="22"/>
                <w:szCs w:val="22"/>
              </w:rPr>
            </w:pP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85354EF" w14:textId="1945F48C" w:rsidR="6297CDB5" w:rsidRDefault="58BFCA1F" w:rsidP="07100437">
            <w:pPr>
              <w:spacing w:after="0" w:line="276" w:lineRule="auto"/>
              <w:rPr>
                <w:rFonts w:ascii="Calibri" w:eastAsia="Calibri" w:hAnsi="Calibri" w:cs="Calibri"/>
                <w:strike/>
                <w:color w:val="000000" w:themeColor="text1"/>
                <w:sz w:val="22"/>
                <w:szCs w:val="22"/>
              </w:rPr>
            </w:pPr>
            <w:r w:rsidRPr="07100437">
              <w:rPr>
                <w:strike/>
                <w:color w:val="000000" w:themeColor="text1"/>
                <w:sz w:val="22"/>
                <w:szCs w:val="22"/>
                <w:rtl/>
              </w:rPr>
              <w:t>اسم المالك</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6C4C04" w14:textId="2C705A26" w:rsidR="6297CDB5" w:rsidRDefault="58BFCA1F" w:rsidP="07100437">
            <w:pPr>
              <w:spacing w:after="0" w:line="276" w:lineRule="auto"/>
              <w:rPr>
                <w:rFonts w:ascii="Calibri" w:eastAsia="Calibri" w:hAnsi="Calibri" w:cs="Calibri"/>
                <w:strike/>
                <w:color w:val="000000" w:themeColor="text1"/>
                <w:sz w:val="22"/>
                <w:szCs w:val="22"/>
              </w:rPr>
            </w:pPr>
            <w:r w:rsidRPr="07100437">
              <w:rPr>
                <w:strike/>
                <w:color w:val="000000" w:themeColor="text1"/>
                <w:sz w:val="22"/>
                <w:szCs w:val="22"/>
                <w:lang w:val="en"/>
              </w:rPr>
              <w:t>Owner’s name</w:t>
            </w:r>
          </w:p>
        </w:tc>
      </w:tr>
      <w:tr w:rsidR="004531CE" w:rsidRPr="00EA7459" w14:paraId="22017D66" w14:textId="287C20FD"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357F7ED" w14:textId="0C769ACA" w:rsidR="6297CDB5" w:rsidRDefault="6297CDB5" w:rsidP="6297CDB5">
            <w:pPr>
              <w:rPr>
                <w:rFonts w:ascii="Calibri" w:eastAsia="Calibri" w:hAnsi="Calibri" w:cs="Calibri"/>
                <w:color w:val="000000" w:themeColor="text1"/>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069D654" w14:textId="26957D84" w:rsidR="6297CDB5" w:rsidRDefault="6297CDB5" w:rsidP="6297CDB5">
            <w:pPr>
              <w:spacing w:after="0"/>
              <w:rPr>
                <w:sz w:val="22"/>
                <w:szCs w:val="22"/>
              </w:rPr>
            </w:pPr>
            <w:r w:rsidRPr="6297CDB5">
              <w:rPr>
                <w:sz w:val="22"/>
                <w:szCs w:val="22"/>
              </w:rPr>
              <w:t>-</w:t>
            </w:r>
            <w:r w:rsidRPr="6297CDB5">
              <w:rPr>
                <w:sz w:val="22"/>
                <w:szCs w:val="22"/>
                <w:rtl/>
              </w:rPr>
              <w:t>فرد</w:t>
            </w:r>
          </w:p>
          <w:p w14:paraId="0A31837E" w14:textId="0E4FBBB2" w:rsidR="6297CDB5" w:rsidRDefault="6297CDB5" w:rsidP="6297CDB5">
            <w:pPr>
              <w:spacing w:after="0"/>
              <w:rPr>
                <w:sz w:val="22"/>
                <w:szCs w:val="22"/>
              </w:rPr>
            </w:pPr>
            <w:r w:rsidRPr="6297CDB5">
              <w:rPr>
                <w:sz w:val="22"/>
                <w:szCs w:val="22"/>
              </w:rPr>
              <w:t>-</w:t>
            </w:r>
            <w:r w:rsidRPr="6297CDB5">
              <w:rPr>
                <w:sz w:val="22"/>
                <w:szCs w:val="22"/>
                <w:rtl/>
              </w:rPr>
              <w:t>مؤسسة</w:t>
            </w:r>
          </w:p>
          <w:p w14:paraId="40A81D42" w14:textId="3B229DB6" w:rsidR="6297CDB5" w:rsidRDefault="6297CDB5" w:rsidP="6297CDB5">
            <w:pPr>
              <w:spacing w:after="0"/>
              <w:rPr>
                <w:sz w:val="22"/>
                <w:szCs w:val="22"/>
              </w:rPr>
            </w:pPr>
            <w:r w:rsidRPr="6297CDB5">
              <w:rPr>
                <w:sz w:val="22"/>
                <w:szCs w:val="22"/>
              </w:rPr>
              <w:t>-</w:t>
            </w:r>
            <w:r w:rsidRPr="6297CDB5">
              <w:rPr>
                <w:sz w:val="22"/>
                <w:szCs w:val="22"/>
                <w:rtl/>
              </w:rPr>
              <w:t>شركة</w:t>
            </w:r>
          </w:p>
          <w:p w14:paraId="603C0339" w14:textId="3C315AF8" w:rsidR="6297CDB5" w:rsidRDefault="6297CDB5" w:rsidP="6297CDB5">
            <w:pPr>
              <w:spacing w:after="0"/>
              <w:rPr>
                <w:sz w:val="22"/>
                <w:szCs w:val="22"/>
              </w:rPr>
            </w:pPr>
            <w:r w:rsidRPr="6297CDB5">
              <w:rPr>
                <w:sz w:val="22"/>
                <w:szCs w:val="22"/>
              </w:rPr>
              <w:t>-</w:t>
            </w:r>
            <w:r w:rsidRPr="6297CDB5">
              <w:rPr>
                <w:sz w:val="22"/>
                <w:szCs w:val="22"/>
                <w:rtl/>
              </w:rPr>
              <w:t>جهة تعاونية</w:t>
            </w:r>
          </w:p>
          <w:p w14:paraId="1D1F143B" w14:textId="4C193E07" w:rsidR="6297CDB5" w:rsidRDefault="6297CDB5" w:rsidP="6297CDB5">
            <w:pPr>
              <w:spacing w:after="0"/>
              <w:rPr>
                <w:sz w:val="22"/>
                <w:szCs w:val="22"/>
              </w:rPr>
            </w:pPr>
            <w:r w:rsidRPr="6297CDB5">
              <w:rPr>
                <w:sz w:val="22"/>
                <w:szCs w:val="22"/>
              </w:rPr>
              <w:t>-</w:t>
            </w:r>
            <w:r w:rsidRPr="6297CDB5">
              <w:rPr>
                <w:sz w:val="22"/>
                <w:szCs w:val="22"/>
                <w:rtl/>
              </w:rPr>
              <w:t>جهة حكومية</w:t>
            </w:r>
          </w:p>
          <w:p w14:paraId="623AEECB" w14:textId="0BC37312" w:rsidR="6297CDB5" w:rsidRDefault="6297CDB5" w:rsidP="6297CDB5">
            <w:pPr>
              <w:spacing w:after="0"/>
              <w:rPr>
                <w:sz w:val="22"/>
                <w:szCs w:val="22"/>
              </w:rPr>
            </w:pPr>
            <w:r w:rsidRPr="6297CDB5">
              <w:rPr>
                <w:sz w:val="22"/>
                <w:szCs w:val="22"/>
              </w:rPr>
              <w:t>-</w:t>
            </w:r>
            <w:r w:rsidRPr="6297CDB5">
              <w:rPr>
                <w:sz w:val="22"/>
                <w:szCs w:val="22"/>
                <w:rtl/>
              </w:rPr>
              <w:t>وقف</w:t>
            </w:r>
          </w:p>
          <w:p w14:paraId="64A7C7AE" w14:textId="04ABB002" w:rsidR="6297CDB5" w:rsidRDefault="6297CDB5" w:rsidP="6297CDB5">
            <w:pPr>
              <w:spacing w:after="0"/>
              <w:rPr>
                <w:sz w:val="22"/>
                <w:szCs w:val="22"/>
              </w:rPr>
            </w:pPr>
            <w:r w:rsidRPr="6297CDB5">
              <w:rPr>
                <w:sz w:val="22"/>
                <w:szCs w:val="22"/>
              </w:rPr>
              <w:t>-</w:t>
            </w:r>
            <w:r w:rsidRPr="6297CDB5">
              <w:rPr>
                <w:sz w:val="22"/>
                <w:szCs w:val="22"/>
                <w:rtl/>
              </w:rPr>
              <w:t>املاك قديمة</w:t>
            </w:r>
          </w:p>
          <w:p w14:paraId="25B8D57F" w14:textId="638E3417" w:rsidR="6297CDB5" w:rsidRDefault="6297CDB5" w:rsidP="6297CDB5">
            <w:pPr>
              <w:spacing w:after="0"/>
              <w:rPr>
                <w:sz w:val="22"/>
                <w:szCs w:val="22"/>
              </w:rPr>
            </w:pPr>
            <w:r w:rsidRPr="6297CDB5">
              <w:rPr>
                <w:sz w:val="22"/>
                <w:szCs w:val="22"/>
              </w:rPr>
              <w:t>-</w:t>
            </w:r>
            <w:r w:rsidRPr="6297CDB5">
              <w:rPr>
                <w:sz w:val="22"/>
                <w:szCs w:val="22"/>
                <w:rtl/>
              </w:rPr>
              <w:t>فرد/وكيل ورثة</w:t>
            </w:r>
          </w:p>
          <w:p w14:paraId="5E46069A" w14:textId="59DEC5E0" w:rsidR="6297CDB5" w:rsidRDefault="6297CDB5" w:rsidP="6297CDB5">
            <w:pPr>
              <w:spacing w:after="0"/>
              <w:rPr>
                <w:sz w:val="22"/>
                <w:szCs w:val="22"/>
              </w:rPr>
            </w:pPr>
            <w:r w:rsidRPr="6297CDB5">
              <w:rPr>
                <w:sz w:val="22"/>
                <w:szCs w:val="22"/>
              </w:rPr>
              <w:t>-</w:t>
            </w:r>
            <w:r w:rsidRPr="6297CDB5">
              <w:rPr>
                <w:sz w:val="22"/>
                <w:szCs w:val="22"/>
                <w:rtl/>
              </w:rPr>
              <w:t>مستأجر من املاك الدولة</w:t>
            </w:r>
          </w:p>
          <w:p w14:paraId="28916F8B" w14:textId="178CFFEA" w:rsidR="6297CDB5" w:rsidRDefault="6297CDB5" w:rsidP="6297CDB5">
            <w:pPr>
              <w:spacing w:after="0"/>
              <w:rPr>
                <w:sz w:val="22"/>
                <w:szCs w:val="22"/>
              </w:rPr>
            </w:pPr>
            <w:r w:rsidRPr="6297CDB5">
              <w:rPr>
                <w:sz w:val="22"/>
                <w:szCs w:val="22"/>
              </w:rPr>
              <w:t>-An individual</w:t>
            </w:r>
          </w:p>
          <w:p w14:paraId="5A7AF909" w14:textId="1E3DFE03" w:rsidR="6297CDB5" w:rsidRDefault="6297CDB5" w:rsidP="6297CDB5">
            <w:pPr>
              <w:spacing w:after="0"/>
              <w:rPr>
                <w:sz w:val="22"/>
                <w:szCs w:val="22"/>
              </w:rPr>
            </w:pPr>
            <w:r w:rsidRPr="6297CDB5">
              <w:rPr>
                <w:sz w:val="22"/>
                <w:szCs w:val="22"/>
              </w:rPr>
              <w:t>-institution</w:t>
            </w:r>
          </w:p>
          <w:p w14:paraId="3F64767C" w14:textId="14CC461F" w:rsidR="6297CDB5" w:rsidRDefault="6297CDB5" w:rsidP="6297CDB5">
            <w:pPr>
              <w:spacing w:after="0"/>
              <w:rPr>
                <w:sz w:val="22"/>
                <w:szCs w:val="22"/>
              </w:rPr>
            </w:pPr>
            <w:r w:rsidRPr="6297CDB5">
              <w:rPr>
                <w:sz w:val="22"/>
                <w:szCs w:val="22"/>
              </w:rPr>
              <w:t>-a company</w:t>
            </w:r>
          </w:p>
          <w:p w14:paraId="5B60491E" w14:textId="1302553E" w:rsidR="6297CDB5" w:rsidRDefault="6297CDB5" w:rsidP="6297CDB5">
            <w:pPr>
              <w:spacing w:after="0"/>
              <w:rPr>
                <w:sz w:val="22"/>
                <w:szCs w:val="22"/>
              </w:rPr>
            </w:pPr>
            <w:r w:rsidRPr="6297CDB5">
              <w:rPr>
                <w:sz w:val="22"/>
                <w:szCs w:val="22"/>
              </w:rPr>
              <w:t>-A cooperative entity</w:t>
            </w:r>
          </w:p>
          <w:p w14:paraId="3B043368" w14:textId="41090091" w:rsidR="6297CDB5" w:rsidRDefault="6297CDB5" w:rsidP="6297CDB5">
            <w:pPr>
              <w:spacing w:after="0"/>
              <w:rPr>
                <w:sz w:val="22"/>
                <w:szCs w:val="22"/>
              </w:rPr>
            </w:pPr>
            <w:r w:rsidRPr="6297CDB5">
              <w:rPr>
                <w:sz w:val="22"/>
                <w:szCs w:val="22"/>
              </w:rPr>
              <w:t>-Governmental entity</w:t>
            </w:r>
          </w:p>
          <w:p w14:paraId="383092A4" w14:textId="4CAE3AD3" w:rsidR="6297CDB5" w:rsidRDefault="6297CDB5" w:rsidP="6297CDB5">
            <w:pPr>
              <w:spacing w:after="0"/>
              <w:rPr>
                <w:sz w:val="22"/>
                <w:szCs w:val="22"/>
              </w:rPr>
            </w:pPr>
            <w:r w:rsidRPr="6297CDB5">
              <w:rPr>
                <w:sz w:val="22"/>
                <w:szCs w:val="22"/>
              </w:rPr>
              <w:t>-stood up</w:t>
            </w:r>
          </w:p>
          <w:p w14:paraId="727AD4D0" w14:textId="52B35022" w:rsidR="6297CDB5" w:rsidRDefault="6297CDB5" w:rsidP="6297CDB5">
            <w:pPr>
              <w:spacing w:after="0"/>
              <w:rPr>
                <w:sz w:val="22"/>
                <w:szCs w:val="22"/>
              </w:rPr>
            </w:pPr>
            <w:r w:rsidRPr="6297CDB5">
              <w:rPr>
                <w:sz w:val="22"/>
                <w:szCs w:val="22"/>
              </w:rPr>
              <w:t>-Old property</w:t>
            </w:r>
          </w:p>
          <w:p w14:paraId="72002630" w14:textId="5B92F48C" w:rsidR="6297CDB5" w:rsidRDefault="6297CDB5" w:rsidP="6297CDB5">
            <w:pPr>
              <w:spacing w:after="0"/>
              <w:rPr>
                <w:sz w:val="22"/>
                <w:szCs w:val="22"/>
              </w:rPr>
            </w:pPr>
            <w:r w:rsidRPr="6297CDB5">
              <w:rPr>
                <w:sz w:val="22"/>
                <w:szCs w:val="22"/>
              </w:rPr>
              <w:t>-Individual/heir agent</w:t>
            </w:r>
          </w:p>
          <w:p w14:paraId="358A260A" w14:textId="0820FD93" w:rsidR="6297CDB5" w:rsidRDefault="6297CDB5" w:rsidP="6297CDB5">
            <w:pPr>
              <w:spacing w:after="0"/>
              <w:rPr>
                <w:sz w:val="22"/>
                <w:szCs w:val="22"/>
              </w:rPr>
            </w:pPr>
            <w:r w:rsidRPr="6297CDB5">
              <w:rPr>
                <w:sz w:val="22"/>
                <w:szCs w:val="22"/>
              </w:rPr>
              <w:t>-A tenant of state property</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291DC1" w14:textId="3CE1C94F" w:rsidR="288A8C70" w:rsidRDefault="288A8C70"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CCAEC7" w14:textId="29164FE1" w:rsidR="6297CDB5" w:rsidRDefault="6297CDB5"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3EAE520" w14:textId="0F028E75" w:rsidR="6297CDB5" w:rsidRDefault="6297CDB5" w:rsidP="6297CDB5">
            <w:pPr>
              <w:spacing w:after="0"/>
              <w:rPr>
                <w:sz w:val="22"/>
                <w:szCs w:val="22"/>
              </w:rPr>
            </w:pPr>
            <w:r w:rsidRPr="6297CDB5">
              <w:rPr>
                <w:sz w:val="22"/>
                <w:szCs w:val="22"/>
                <w:lang w:val="en"/>
              </w:rPr>
              <w:t>Drop down list of value</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4997C6F" w14:textId="4C546FC3" w:rsidR="6297CDB5" w:rsidRDefault="6297CDB5" w:rsidP="6297CDB5">
            <w:pPr>
              <w:spacing w:after="0"/>
              <w:rPr>
                <w:sz w:val="22"/>
                <w:szCs w:val="22"/>
              </w:rPr>
            </w:pPr>
            <w:r w:rsidRPr="6297CDB5">
              <w:rPr>
                <w:sz w:val="22"/>
                <w:szCs w:val="22"/>
                <w:rtl/>
              </w:rPr>
              <w:t>نوع الملكية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96613C1" w14:textId="1C4E9E72" w:rsidR="6297CDB5" w:rsidRDefault="6297CDB5" w:rsidP="6297CDB5">
            <w:pPr>
              <w:spacing w:after="0"/>
              <w:rPr>
                <w:sz w:val="22"/>
                <w:szCs w:val="22"/>
              </w:rPr>
            </w:pPr>
            <w:r w:rsidRPr="6297CDB5">
              <w:rPr>
                <w:sz w:val="22"/>
                <w:szCs w:val="22"/>
                <w:lang w:val="en"/>
              </w:rPr>
              <w:t>Ownership Type</w:t>
            </w:r>
          </w:p>
        </w:tc>
      </w:tr>
      <w:tr w:rsidR="004531CE" w:rsidRPr="00EA7459" w14:paraId="4B8B65DA" w14:textId="37D2BCE0"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ACCA10" w14:textId="7EDE7657" w:rsidR="6297CDB5" w:rsidRDefault="6297CDB5" w:rsidP="6297CDB5">
            <w:pPr>
              <w:rPr>
                <w:rFonts w:ascii="Calibri" w:eastAsia="Calibri" w:hAnsi="Calibri" w:cs="Calibri"/>
                <w:color w:val="000000" w:themeColor="text1"/>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7D6088B" w14:textId="16922439" w:rsidR="6297CDB5" w:rsidRDefault="6297CDB5" w:rsidP="6297CDB5">
            <w:pPr>
              <w:spacing w:after="0"/>
              <w:rPr>
                <w:sz w:val="22"/>
                <w:szCs w:val="22"/>
              </w:rPr>
            </w:pPr>
            <w:r w:rsidRPr="6297CDB5">
              <w:rPr>
                <w:sz w:val="22"/>
                <w:szCs w:val="22"/>
              </w:rPr>
              <w:t xml:space="preserve">- </w:t>
            </w:r>
            <w:r w:rsidRPr="6297CDB5">
              <w:rPr>
                <w:sz w:val="22"/>
                <w:szCs w:val="22"/>
                <w:rtl/>
              </w:rPr>
              <w:t>زراعي</w:t>
            </w:r>
          </w:p>
          <w:p w14:paraId="5C69618F" w14:textId="406E4AA9" w:rsidR="6297CDB5" w:rsidRDefault="6297CDB5" w:rsidP="6297CDB5">
            <w:pPr>
              <w:spacing w:after="0"/>
              <w:rPr>
                <w:sz w:val="22"/>
                <w:szCs w:val="22"/>
              </w:rPr>
            </w:pPr>
            <w:r w:rsidRPr="6297CDB5">
              <w:rPr>
                <w:sz w:val="22"/>
                <w:szCs w:val="22"/>
              </w:rPr>
              <w:t>-</w:t>
            </w:r>
            <w:r w:rsidRPr="6297CDB5">
              <w:rPr>
                <w:sz w:val="22"/>
                <w:szCs w:val="22"/>
                <w:rtl/>
              </w:rPr>
              <w:t>حيواني</w:t>
            </w:r>
          </w:p>
          <w:p w14:paraId="4BC76416" w14:textId="31E230B9" w:rsidR="6297CDB5" w:rsidRDefault="6297CDB5" w:rsidP="6297CDB5">
            <w:pPr>
              <w:spacing w:after="0"/>
              <w:rPr>
                <w:sz w:val="22"/>
                <w:szCs w:val="22"/>
              </w:rPr>
            </w:pPr>
            <w:r w:rsidRPr="6297CDB5">
              <w:rPr>
                <w:sz w:val="22"/>
                <w:szCs w:val="22"/>
              </w:rPr>
              <w:t>-</w:t>
            </w:r>
            <w:r w:rsidRPr="6297CDB5">
              <w:rPr>
                <w:sz w:val="22"/>
                <w:szCs w:val="22"/>
                <w:rtl/>
              </w:rPr>
              <w:t>زراعي/ حيواني</w:t>
            </w:r>
          </w:p>
          <w:p w14:paraId="6D9561F1" w14:textId="6947FA29" w:rsidR="6297CDB5" w:rsidRDefault="6297CDB5" w:rsidP="6297CDB5">
            <w:pPr>
              <w:spacing w:after="0"/>
              <w:rPr>
                <w:sz w:val="22"/>
                <w:szCs w:val="22"/>
              </w:rPr>
            </w:pPr>
            <w:r w:rsidRPr="6297CDB5">
              <w:rPr>
                <w:sz w:val="22"/>
                <w:szCs w:val="22"/>
              </w:rPr>
              <w:lastRenderedPageBreak/>
              <w:t>-</w:t>
            </w:r>
            <w:r w:rsidRPr="6297CDB5">
              <w:rPr>
                <w:sz w:val="22"/>
                <w:szCs w:val="22"/>
                <w:rtl/>
              </w:rPr>
              <w:t>منشآت وخدمات مساندة</w:t>
            </w:r>
          </w:p>
          <w:p w14:paraId="416722BF" w14:textId="31B36363" w:rsidR="6297CDB5" w:rsidRDefault="6297CDB5" w:rsidP="6297CDB5">
            <w:pPr>
              <w:spacing w:after="0"/>
              <w:rPr>
                <w:sz w:val="22"/>
                <w:szCs w:val="22"/>
              </w:rPr>
            </w:pPr>
            <w:r w:rsidRPr="6297CDB5">
              <w:rPr>
                <w:sz w:val="22"/>
                <w:szCs w:val="22"/>
              </w:rPr>
              <w:t>-</w:t>
            </w:r>
            <w:r w:rsidRPr="6297CDB5">
              <w:rPr>
                <w:sz w:val="22"/>
                <w:szCs w:val="22"/>
                <w:rtl/>
              </w:rPr>
              <w:t>زراعي عضوي</w:t>
            </w:r>
          </w:p>
          <w:p w14:paraId="271A0738" w14:textId="4B4DCA9E" w:rsidR="6297CDB5" w:rsidRDefault="6297CDB5" w:rsidP="6297CDB5">
            <w:pPr>
              <w:spacing w:after="0"/>
              <w:rPr>
                <w:sz w:val="22"/>
                <w:szCs w:val="22"/>
              </w:rPr>
            </w:pPr>
            <w:r w:rsidRPr="6297CDB5">
              <w:rPr>
                <w:sz w:val="22"/>
                <w:szCs w:val="22"/>
              </w:rPr>
              <w:t>-</w:t>
            </w:r>
            <w:r w:rsidRPr="6297CDB5">
              <w:rPr>
                <w:sz w:val="22"/>
                <w:szCs w:val="22"/>
                <w:rtl/>
              </w:rPr>
              <w:t>سمكي</w:t>
            </w:r>
          </w:p>
          <w:p w14:paraId="68E92093" w14:textId="4427560C" w:rsidR="6297CDB5" w:rsidRDefault="6297CDB5" w:rsidP="6297CDB5">
            <w:pPr>
              <w:spacing w:after="0"/>
              <w:rPr>
                <w:sz w:val="22"/>
                <w:szCs w:val="22"/>
              </w:rPr>
            </w:pPr>
            <w:r w:rsidRPr="6297CDB5">
              <w:rPr>
                <w:sz w:val="22"/>
                <w:szCs w:val="22"/>
              </w:rPr>
              <w:t>-</w:t>
            </w:r>
            <w:r w:rsidRPr="6297CDB5">
              <w:rPr>
                <w:sz w:val="22"/>
                <w:szCs w:val="22"/>
                <w:rtl/>
              </w:rPr>
              <w:t>بدون انشطة</w:t>
            </w:r>
          </w:p>
          <w:p w14:paraId="479CF353" w14:textId="590F4271" w:rsidR="6297CDB5" w:rsidRDefault="6297CDB5" w:rsidP="6297CDB5">
            <w:pPr>
              <w:spacing w:after="0"/>
              <w:rPr>
                <w:sz w:val="22"/>
                <w:szCs w:val="22"/>
              </w:rPr>
            </w:pPr>
            <w:r w:rsidRPr="6297CDB5">
              <w:rPr>
                <w:sz w:val="22"/>
                <w:szCs w:val="22"/>
              </w:rPr>
              <w:t>- Agricultural</w:t>
            </w:r>
          </w:p>
          <w:p w14:paraId="5F68DFE6" w14:textId="084BE1CB" w:rsidR="6297CDB5" w:rsidRDefault="6297CDB5" w:rsidP="6297CDB5">
            <w:pPr>
              <w:spacing w:after="0"/>
              <w:rPr>
                <w:sz w:val="22"/>
                <w:szCs w:val="22"/>
              </w:rPr>
            </w:pPr>
            <w:r w:rsidRPr="6297CDB5">
              <w:rPr>
                <w:sz w:val="22"/>
                <w:szCs w:val="22"/>
              </w:rPr>
              <w:t>-animal</w:t>
            </w:r>
          </w:p>
          <w:p w14:paraId="00D06D2C" w14:textId="2BFDCEF9" w:rsidR="6297CDB5" w:rsidRDefault="6297CDB5" w:rsidP="6297CDB5">
            <w:pPr>
              <w:spacing w:after="0"/>
              <w:rPr>
                <w:sz w:val="22"/>
                <w:szCs w:val="22"/>
              </w:rPr>
            </w:pPr>
            <w:r w:rsidRPr="6297CDB5">
              <w:rPr>
                <w:sz w:val="22"/>
                <w:szCs w:val="22"/>
              </w:rPr>
              <w:t>-Agricultural/animal</w:t>
            </w:r>
          </w:p>
          <w:p w14:paraId="76BD4902" w14:textId="2E105F69" w:rsidR="6297CDB5" w:rsidRDefault="6297CDB5" w:rsidP="6297CDB5">
            <w:pPr>
              <w:spacing w:after="0"/>
              <w:rPr>
                <w:sz w:val="22"/>
                <w:szCs w:val="22"/>
              </w:rPr>
            </w:pPr>
            <w:r w:rsidRPr="6297CDB5">
              <w:rPr>
                <w:sz w:val="22"/>
                <w:szCs w:val="22"/>
              </w:rPr>
              <w:t>-Facilities and support services</w:t>
            </w:r>
          </w:p>
          <w:p w14:paraId="5219D6E6" w14:textId="663B904B" w:rsidR="6297CDB5" w:rsidRDefault="6297CDB5" w:rsidP="6297CDB5">
            <w:pPr>
              <w:spacing w:after="0"/>
              <w:rPr>
                <w:sz w:val="22"/>
                <w:szCs w:val="22"/>
              </w:rPr>
            </w:pPr>
            <w:r w:rsidRPr="6297CDB5">
              <w:rPr>
                <w:sz w:val="22"/>
                <w:szCs w:val="22"/>
              </w:rPr>
              <w:t>-Organic agricultural</w:t>
            </w:r>
          </w:p>
          <w:p w14:paraId="4AE1EF4D" w14:textId="2573711F" w:rsidR="6297CDB5" w:rsidRDefault="6297CDB5" w:rsidP="6297CDB5">
            <w:pPr>
              <w:spacing w:after="0"/>
              <w:rPr>
                <w:sz w:val="22"/>
                <w:szCs w:val="22"/>
              </w:rPr>
            </w:pPr>
            <w:r w:rsidRPr="6297CDB5">
              <w:rPr>
                <w:sz w:val="22"/>
                <w:szCs w:val="22"/>
              </w:rPr>
              <w:t>-fishy</w:t>
            </w:r>
          </w:p>
          <w:p w14:paraId="433B8B83" w14:textId="1C1CE85F" w:rsidR="6297CDB5" w:rsidRDefault="6297CDB5" w:rsidP="6297CDB5">
            <w:pPr>
              <w:spacing w:after="0"/>
              <w:rPr>
                <w:sz w:val="22"/>
                <w:szCs w:val="22"/>
              </w:rPr>
            </w:pPr>
            <w:r w:rsidRPr="6297CDB5">
              <w:rPr>
                <w:sz w:val="22"/>
                <w:szCs w:val="22"/>
              </w:rPr>
              <w:t>-No activities</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318F0A5" w14:textId="2AC0A4E8" w:rsidR="3C19F395" w:rsidRDefault="3C19F395" w:rsidP="6297CDB5">
            <w:pPr>
              <w:spacing w:after="0"/>
              <w:rPr>
                <w:sz w:val="22"/>
                <w:szCs w:val="22"/>
                <w:lang w:val="en"/>
              </w:rPr>
            </w:pPr>
            <w:r w:rsidRPr="6297CDB5">
              <w:rPr>
                <w:sz w:val="22"/>
                <w:szCs w:val="22"/>
                <w:lang w:val="en"/>
              </w:rPr>
              <w:lastRenderedPageBreak/>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DB077D" w14:textId="09462EFB" w:rsidR="6297CDB5" w:rsidRDefault="6297CDB5"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DA4BB0" w14:textId="73750A1C" w:rsidR="6297CDB5" w:rsidRDefault="6297CDB5" w:rsidP="6297CDB5">
            <w:pPr>
              <w:spacing w:after="0"/>
              <w:rPr>
                <w:sz w:val="22"/>
                <w:szCs w:val="22"/>
              </w:rPr>
            </w:pPr>
            <w:r w:rsidRPr="6297CDB5">
              <w:rPr>
                <w:sz w:val="22"/>
                <w:szCs w:val="22"/>
                <w:lang w:val="en"/>
              </w:rPr>
              <w:t>Drop down list of value</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07B9E8B" w14:textId="0BE83D17" w:rsidR="6297CDB5" w:rsidRDefault="6297CDB5" w:rsidP="6297CDB5">
            <w:pPr>
              <w:spacing w:after="0"/>
              <w:rPr>
                <w:sz w:val="22"/>
                <w:szCs w:val="22"/>
              </w:rPr>
            </w:pPr>
            <w:r w:rsidRPr="6297CDB5">
              <w:rPr>
                <w:sz w:val="22"/>
                <w:szCs w:val="22"/>
                <w:rtl/>
              </w:rPr>
              <w:t>النشاط الاساسي</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ACC8680" w14:textId="56B910AA" w:rsidR="6297CDB5" w:rsidRDefault="6297CDB5" w:rsidP="6297CDB5">
            <w:pPr>
              <w:spacing w:after="0"/>
              <w:rPr>
                <w:sz w:val="22"/>
                <w:szCs w:val="22"/>
              </w:rPr>
            </w:pPr>
            <w:r w:rsidRPr="6297CDB5">
              <w:rPr>
                <w:sz w:val="22"/>
                <w:szCs w:val="22"/>
                <w:lang w:val="en"/>
              </w:rPr>
              <w:t>Main Activity</w:t>
            </w:r>
          </w:p>
        </w:tc>
      </w:tr>
      <w:tr w:rsidR="6297CDB5" w14:paraId="7BF157AF"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F2810E1" w14:textId="0071D210" w:rsidR="6297CDB5" w:rsidRDefault="6297CDB5" w:rsidP="6297CDB5">
            <w:pPr>
              <w:spacing w:after="0"/>
              <w:rPr>
                <w:sz w:val="22"/>
                <w:szCs w:val="22"/>
              </w:rPr>
            </w:pPr>
            <w:r w:rsidRPr="6297CDB5">
              <w:rPr>
                <w:sz w:val="22"/>
                <w:szCs w:val="22"/>
              </w:rPr>
              <w:t>-Title deed</w:t>
            </w:r>
            <w:r>
              <w:br/>
            </w:r>
            <w:r w:rsidRPr="6297CDB5">
              <w:rPr>
                <w:sz w:val="22"/>
                <w:szCs w:val="22"/>
              </w:rPr>
              <w:t xml:space="preserve"> - agricultural decision</w:t>
            </w:r>
            <w:r>
              <w:br/>
            </w:r>
            <w:r w:rsidRPr="6297CDB5">
              <w:rPr>
                <w:sz w:val="22"/>
                <w:szCs w:val="22"/>
              </w:rPr>
              <w:t xml:space="preserve"> - </w:t>
            </w:r>
            <w:proofErr w:type="spellStart"/>
            <w:r w:rsidRPr="6297CDB5">
              <w:rPr>
                <w:sz w:val="22"/>
                <w:szCs w:val="22"/>
              </w:rPr>
              <w:t>Istihkam</w:t>
            </w:r>
            <w:proofErr w:type="spellEnd"/>
            <w:r w:rsidRPr="6297CDB5">
              <w:rPr>
                <w:sz w:val="22"/>
                <w:szCs w:val="22"/>
              </w:rPr>
              <w:t xml:space="preserve"> document </w:t>
            </w:r>
            <w:r>
              <w:br/>
            </w:r>
            <w:r w:rsidRPr="6297CDB5">
              <w:rPr>
                <w:sz w:val="22"/>
                <w:szCs w:val="22"/>
              </w:rPr>
              <w:t>- pledge of allegiance</w:t>
            </w:r>
            <w:r>
              <w:br/>
            </w:r>
            <w:r w:rsidRPr="6297CDB5">
              <w:rPr>
                <w:sz w:val="22"/>
                <w:szCs w:val="22"/>
              </w:rPr>
              <w:t xml:space="preserve"> - other</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CCA893C" w14:textId="4CB2A8BD" w:rsidR="6297CDB5" w:rsidRDefault="6297CDB5" w:rsidP="6297CDB5">
            <w:pPr>
              <w:spacing w:after="0"/>
              <w:rPr>
                <w:sz w:val="22"/>
                <w:szCs w:val="22"/>
              </w:rPr>
            </w:pPr>
            <w:r w:rsidRPr="6297CDB5">
              <w:rPr>
                <w:sz w:val="22"/>
                <w:szCs w:val="22"/>
                <w:rtl/>
              </w:rPr>
              <w:t>صك – قرار زراعي – حجة استحاكم</w:t>
            </w:r>
            <w:r w:rsidRPr="6297CDB5">
              <w:rPr>
                <w:sz w:val="22"/>
                <w:szCs w:val="22"/>
              </w:rPr>
              <w:t>-</w:t>
            </w:r>
          </w:p>
          <w:p w14:paraId="5E0E5335" w14:textId="11B6896E" w:rsidR="6297CDB5" w:rsidRDefault="6297CDB5" w:rsidP="6297CDB5">
            <w:pPr>
              <w:spacing w:after="0"/>
              <w:rPr>
                <w:sz w:val="22"/>
                <w:szCs w:val="22"/>
              </w:rPr>
            </w:pPr>
            <w:r w:rsidRPr="6297CDB5">
              <w:rPr>
                <w:sz w:val="22"/>
                <w:szCs w:val="22"/>
                <w:rtl/>
              </w:rPr>
              <w:t>مبايعة-اخرى</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56DE19F" w14:textId="67B35BD3" w:rsidR="3E662F10" w:rsidRDefault="3E662F10"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64C1CD8" w14:textId="171BEFC5" w:rsidR="6297CDB5" w:rsidRDefault="6297CDB5"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96DEF13" w14:textId="4217D924" w:rsidR="6297CDB5" w:rsidRDefault="6297CDB5" w:rsidP="6297CDB5">
            <w:pPr>
              <w:spacing w:after="0"/>
              <w:rPr>
                <w:sz w:val="22"/>
                <w:szCs w:val="22"/>
              </w:rPr>
            </w:pPr>
            <w:r w:rsidRPr="6297CDB5">
              <w:rPr>
                <w:sz w:val="22"/>
                <w:szCs w:val="22"/>
                <w:lang w:val="en"/>
              </w:rPr>
              <w:t>Drop down list of value</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F7843B" w14:textId="4090795F" w:rsidR="6297CDB5" w:rsidRDefault="6297CDB5" w:rsidP="6297CDB5">
            <w:pPr>
              <w:spacing w:after="0"/>
              <w:rPr>
                <w:sz w:val="22"/>
                <w:szCs w:val="22"/>
              </w:rPr>
            </w:pPr>
            <w:r w:rsidRPr="6297CDB5">
              <w:rPr>
                <w:sz w:val="22"/>
                <w:szCs w:val="22"/>
                <w:rtl/>
              </w:rPr>
              <w:t>نوع وثيقة الملكية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B43155F" w14:textId="0A742A83" w:rsidR="6297CDB5" w:rsidRDefault="6297CDB5" w:rsidP="6297CDB5">
            <w:pPr>
              <w:spacing w:after="0"/>
              <w:rPr>
                <w:sz w:val="22"/>
                <w:szCs w:val="22"/>
              </w:rPr>
            </w:pPr>
            <w:r w:rsidRPr="6297CDB5">
              <w:rPr>
                <w:sz w:val="22"/>
                <w:szCs w:val="22"/>
              </w:rPr>
              <w:t>Ownership document Type</w:t>
            </w:r>
          </w:p>
        </w:tc>
      </w:tr>
      <w:tr w:rsidR="004531CE" w:rsidRPr="00EA7459" w14:paraId="58D17C63" w14:textId="25A1CAEC"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D79C7A2" w14:textId="63FF5109" w:rsidR="6297CDB5" w:rsidRDefault="6297CDB5" w:rsidP="6297CDB5">
            <w:pPr>
              <w:spacing w:after="0"/>
              <w:rPr>
                <w:sz w:val="22"/>
                <w:szCs w:val="22"/>
              </w:rPr>
            </w:pPr>
            <w:r w:rsidRPr="6297CDB5">
              <w:rPr>
                <w:sz w:val="22"/>
                <w:szCs w:val="22"/>
              </w:rPr>
              <w:t>System will validate the number if applicant has chosen "Title deed" as document type using "MOJ" integration and for rest other option there is no validation required.</w:t>
            </w:r>
          </w:p>
          <w:p w14:paraId="784F8F2A" w14:textId="40D09886" w:rsidR="6297CDB5" w:rsidRDefault="6297CDB5" w:rsidP="6297CDB5">
            <w:pPr>
              <w:spacing w:after="0"/>
              <w:rPr>
                <w:sz w:val="22"/>
                <w:szCs w:val="22"/>
              </w:rPr>
            </w:pPr>
          </w:p>
          <w:p w14:paraId="22148382" w14:textId="776AEE13" w:rsidR="6297CDB5" w:rsidRDefault="6297CDB5" w:rsidP="6297CDB5">
            <w:pPr>
              <w:spacing w:after="0"/>
              <w:rPr>
                <w:sz w:val="22"/>
                <w:szCs w:val="22"/>
              </w:rPr>
            </w:pPr>
            <w:r w:rsidRPr="6297CDB5">
              <w:rPr>
                <w:sz w:val="22"/>
                <w:szCs w:val="22"/>
              </w:rPr>
              <w:t>As of now, we don’t have integration from business, we will bypass the integration validation</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50683D0" w14:textId="06D767D5" w:rsidR="6297CDB5" w:rsidRDefault="6297CDB5"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7ED58C" w14:textId="267453CA" w:rsidR="30432587" w:rsidRDefault="30432587" w:rsidP="6297CDB5">
            <w:pPr>
              <w:spacing w:after="0"/>
              <w:rPr>
                <w:sz w:val="22"/>
                <w:szCs w:val="22"/>
                <w:lang w:val="en"/>
              </w:rPr>
            </w:pPr>
            <w:r w:rsidRPr="6297CDB5">
              <w:rPr>
                <w:sz w:val="22"/>
                <w:szCs w:val="22"/>
                <w:lang w:val="en"/>
              </w:rPr>
              <w:t>No</w:t>
            </w:r>
          </w:p>
          <w:p w14:paraId="47BC8DD5" w14:textId="67FA2B7B" w:rsidR="6297CDB5" w:rsidRDefault="6297CDB5" w:rsidP="6297CDB5">
            <w:pPr>
              <w:spacing w:after="0"/>
              <w:rPr>
                <w:sz w:val="22"/>
                <w:szCs w:val="22"/>
              </w:rPr>
            </w:pP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AF9CB75" w14:textId="33C00AAD" w:rsidR="6297CDB5" w:rsidRDefault="6297CDB5"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0AC801" w14:textId="132F6DF7" w:rsidR="6297CDB5" w:rsidRDefault="6297CDB5" w:rsidP="6297CDB5">
            <w:pPr>
              <w:spacing w:after="0"/>
              <w:rPr>
                <w:sz w:val="22"/>
                <w:szCs w:val="22"/>
              </w:rPr>
            </w:pPr>
            <w:r w:rsidRPr="6297CDB5">
              <w:rPr>
                <w:sz w:val="22"/>
                <w:szCs w:val="22"/>
                <w:lang w:val="en"/>
              </w:rPr>
              <w:t>Integer</w:t>
            </w:r>
          </w:p>
          <w:p w14:paraId="1535910F" w14:textId="312820C3" w:rsidR="6297CDB5" w:rsidRDefault="6297CDB5" w:rsidP="6297CDB5">
            <w:pPr>
              <w:spacing w:after="0"/>
              <w:rPr>
                <w:sz w:val="22"/>
                <w:szCs w:val="22"/>
              </w:rPr>
            </w:pP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D7D104" w14:textId="37A7870C" w:rsidR="6297CDB5" w:rsidRDefault="6297CDB5" w:rsidP="6297CDB5">
            <w:pPr>
              <w:spacing w:after="0"/>
              <w:rPr>
                <w:sz w:val="22"/>
                <w:szCs w:val="22"/>
              </w:rPr>
            </w:pPr>
            <w:r w:rsidRPr="6297CDB5">
              <w:rPr>
                <w:sz w:val="22"/>
                <w:szCs w:val="22"/>
                <w:rtl/>
              </w:rPr>
              <w:t>رقم وثيقة الملكية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1A751E" w14:textId="64926BA8" w:rsidR="6297CDB5" w:rsidRDefault="6297CDB5" w:rsidP="6297CDB5">
            <w:pPr>
              <w:spacing w:after="0"/>
              <w:rPr>
                <w:sz w:val="22"/>
                <w:szCs w:val="22"/>
              </w:rPr>
            </w:pPr>
            <w:r w:rsidRPr="6297CDB5">
              <w:rPr>
                <w:sz w:val="22"/>
                <w:szCs w:val="22"/>
              </w:rPr>
              <w:t>Ownership No</w:t>
            </w:r>
          </w:p>
        </w:tc>
      </w:tr>
      <w:tr w:rsidR="004531CE" w:rsidRPr="00EA7459" w14:paraId="58128496" w14:textId="4977FCB0"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F823D7" w14:textId="2911C303" w:rsidR="004531CE" w:rsidRPr="00EA7459" w:rsidRDefault="004531CE"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11F32C" w14:textId="26D87870" w:rsidR="004531CE" w:rsidRPr="00EA7459" w:rsidRDefault="004531CE"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1C9AD56"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D20FB9"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E62C4DD" w14:textId="126907FA" w:rsidR="004531CE" w:rsidRPr="00EA7459" w:rsidRDefault="793F5664" w:rsidP="6297CDB5">
            <w:pPr>
              <w:spacing w:after="0"/>
              <w:rPr>
                <w:sz w:val="22"/>
                <w:szCs w:val="22"/>
              </w:rPr>
            </w:pPr>
            <w:r w:rsidRPr="6297CDB5">
              <w:rPr>
                <w:sz w:val="22"/>
                <w:szCs w:val="22"/>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832F4DB" w14:textId="07A0D5DD" w:rsidR="004531CE" w:rsidRPr="00EA7459" w:rsidRDefault="793F5664" w:rsidP="6297CDB5">
            <w:pPr>
              <w:spacing w:after="0"/>
              <w:rPr>
                <w:sz w:val="22"/>
                <w:szCs w:val="22"/>
              </w:rPr>
            </w:pPr>
            <w:r w:rsidRPr="6297CDB5">
              <w:rPr>
                <w:sz w:val="22"/>
                <w:szCs w:val="22"/>
                <w:rtl/>
              </w:rPr>
              <w:t>تاريخ وثيقة الملكية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142E54" w14:textId="745BF473" w:rsidR="004531CE" w:rsidRPr="00EA7459" w:rsidRDefault="793F5664" w:rsidP="6297CDB5">
            <w:pPr>
              <w:spacing w:after="0"/>
              <w:rPr>
                <w:sz w:val="22"/>
                <w:szCs w:val="22"/>
              </w:rPr>
            </w:pPr>
            <w:r w:rsidRPr="6297CDB5">
              <w:rPr>
                <w:sz w:val="22"/>
                <w:szCs w:val="22"/>
              </w:rPr>
              <w:t>Ownership document Date</w:t>
            </w:r>
          </w:p>
        </w:tc>
      </w:tr>
      <w:tr w:rsidR="6297CDB5" w14:paraId="501C8D59"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56EB38" w14:textId="0D3712B2" w:rsidR="6297CDB5" w:rsidRDefault="6297CDB5"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9FFC021" w14:textId="437FA3AF" w:rsidR="6297CDB5" w:rsidRDefault="6297CDB5"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C502D5A" w14:textId="4FC05C04" w:rsidR="6297CDB5" w:rsidRDefault="6297CDB5" w:rsidP="6297CDB5">
            <w:pPr>
              <w:spacing w:after="0"/>
              <w:rPr>
                <w:sz w:val="22"/>
                <w:szCs w:val="22"/>
              </w:rPr>
            </w:pP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A5AF00" w14:textId="18E60B53" w:rsidR="6297CDB5" w:rsidRDefault="6297CDB5" w:rsidP="6297CDB5">
            <w:pPr>
              <w:spacing w:after="0"/>
              <w:rPr>
                <w:sz w:val="22"/>
                <w:szCs w:val="22"/>
              </w:rPr>
            </w:pP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E4EFA2A" w14:textId="271A97F9" w:rsidR="6297CDB5" w:rsidRDefault="6297CDB5" w:rsidP="6297CDB5">
            <w:pPr>
              <w:spacing w:after="0"/>
              <w:rPr>
                <w:sz w:val="22"/>
                <w:szCs w:val="22"/>
              </w:rPr>
            </w:pPr>
            <w:r w:rsidRPr="6297CDB5">
              <w:rPr>
                <w:sz w:val="22"/>
                <w:szCs w:val="22"/>
                <w:lang w:val="en"/>
              </w:rPr>
              <w:t>Button</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F714387" w14:textId="54000648" w:rsidR="6297CDB5" w:rsidRDefault="00D55063" w:rsidP="6297CDB5">
            <w:pPr>
              <w:spacing w:after="0"/>
              <w:rPr>
                <w:sz w:val="22"/>
                <w:szCs w:val="22"/>
              </w:rPr>
            </w:pPr>
            <w:r>
              <w:rPr>
                <w:rFonts w:hint="cs"/>
                <w:sz w:val="22"/>
                <w:szCs w:val="22"/>
                <w:rtl/>
              </w:rPr>
              <w:t>تحقق</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E9D37F6" w14:textId="0C54CCBA" w:rsidR="6297CDB5" w:rsidRDefault="6297CDB5" w:rsidP="6297CDB5">
            <w:pPr>
              <w:spacing w:after="0"/>
              <w:rPr>
                <w:sz w:val="22"/>
                <w:szCs w:val="22"/>
              </w:rPr>
            </w:pPr>
            <w:r w:rsidRPr="6297CDB5">
              <w:rPr>
                <w:sz w:val="22"/>
                <w:szCs w:val="22"/>
              </w:rPr>
              <w:t>Verify</w:t>
            </w:r>
          </w:p>
        </w:tc>
      </w:tr>
      <w:tr w:rsidR="6297CDB5" w14:paraId="02FAFDA0"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AE18B0" w14:textId="6592DBBE" w:rsidR="6297CDB5" w:rsidRDefault="6297CDB5" w:rsidP="6297CDB5">
            <w:pPr>
              <w:spacing w:after="0"/>
              <w:rPr>
                <w:sz w:val="22"/>
                <w:szCs w:val="22"/>
              </w:rPr>
            </w:pPr>
            <w:r w:rsidRPr="6297CDB5">
              <w:rPr>
                <w:sz w:val="22"/>
                <w:szCs w:val="22"/>
                <w:lang w:val="en"/>
              </w:rPr>
              <w:t>Will appear for all the case</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3711C96" w14:textId="258035C4" w:rsidR="6297CDB5" w:rsidRDefault="6297CDB5"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0889572" w14:textId="6ECDD39D" w:rsidR="6297CDB5" w:rsidRDefault="6297CDB5" w:rsidP="6297CDB5">
            <w:pPr>
              <w:spacing w:after="0"/>
              <w:rPr>
                <w:sz w:val="22"/>
                <w:szCs w:val="22"/>
              </w:rPr>
            </w:pP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3A49C8F" w14:textId="516F6C3A" w:rsidR="6297CDB5" w:rsidRDefault="6297CDB5" w:rsidP="6297CDB5">
            <w:pPr>
              <w:spacing w:after="0"/>
              <w:rPr>
                <w:sz w:val="22"/>
                <w:szCs w:val="22"/>
              </w:rPr>
            </w:pP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57E37DF" w14:textId="5B0BED6E" w:rsidR="6297CDB5" w:rsidRDefault="6297CDB5" w:rsidP="6297CDB5">
            <w:pPr>
              <w:spacing w:after="0"/>
              <w:rPr>
                <w:sz w:val="22"/>
                <w:szCs w:val="22"/>
              </w:rPr>
            </w:pPr>
            <w:r w:rsidRPr="6297CDB5">
              <w:rPr>
                <w:sz w:val="22"/>
                <w:szCs w:val="22"/>
                <w:lang w:val="en"/>
              </w:rPr>
              <w:t>Button</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046D22" w14:textId="13C95B1A" w:rsidR="6297CDB5" w:rsidRDefault="00E540EA" w:rsidP="6297CDB5">
            <w:pPr>
              <w:spacing w:after="0"/>
              <w:rPr>
                <w:sz w:val="22"/>
                <w:szCs w:val="22"/>
              </w:rPr>
            </w:pPr>
            <w:r>
              <w:rPr>
                <w:rFonts w:hint="cs"/>
                <w:sz w:val="22"/>
                <w:szCs w:val="22"/>
                <w:rtl/>
              </w:rPr>
              <w:t>إضافة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6B4865D" w14:textId="29B5958C" w:rsidR="6297CDB5" w:rsidRDefault="6297CDB5" w:rsidP="6297CDB5">
            <w:pPr>
              <w:spacing w:after="0"/>
              <w:rPr>
                <w:sz w:val="22"/>
                <w:szCs w:val="22"/>
              </w:rPr>
            </w:pPr>
            <w:r w:rsidRPr="6297CDB5">
              <w:rPr>
                <w:sz w:val="22"/>
                <w:szCs w:val="22"/>
              </w:rPr>
              <w:t>Add</w:t>
            </w:r>
          </w:p>
        </w:tc>
      </w:tr>
      <w:tr w:rsidR="6297CDB5" w14:paraId="7091C256"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EC2844" w14:textId="5C5D0A62" w:rsidR="6297CDB5" w:rsidRDefault="6297CDB5"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07D519" w14:textId="141AC62C" w:rsidR="6297CDB5" w:rsidRDefault="6297CDB5"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F57E82F" w14:textId="4B13B9AA" w:rsidR="6297CDB5" w:rsidRDefault="6297CDB5" w:rsidP="6297CDB5">
            <w:pPr>
              <w:spacing w:after="0"/>
              <w:rPr>
                <w:sz w:val="22"/>
                <w:szCs w:val="22"/>
              </w:rPr>
            </w:pP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6B8767" w14:textId="65876646" w:rsidR="6297CDB5" w:rsidRDefault="6297CDB5" w:rsidP="6297CDB5">
            <w:pPr>
              <w:spacing w:after="0"/>
              <w:rPr>
                <w:sz w:val="22"/>
                <w:szCs w:val="22"/>
              </w:rPr>
            </w:pP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D64BF4" w14:textId="5E4481F6" w:rsidR="6297CDB5" w:rsidRDefault="6297CDB5" w:rsidP="6297CDB5">
            <w:pPr>
              <w:spacing w:after="0"/>
              <w:rPr>
                <w:sz w:val="22"/>
                <w:szCs w:val="22"/>
              </w:rPr>
            </w:pPr>
            <w:r w:rsidRPr="6297CDB5">
              <w:rPr>
                <w:sz w:val="22"/>
                <w:szCs w:val="22"/>
                <w:lang w:val="en"/>
              </w:rPr>
              <w:t>Button</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F530FA" w14:textId="789FF295" w:rsidR="6297CDB5" w:rsidRDefault="00E540EA" w:rsidP="6297CDB5">
            <w:pPr>
              <w:spacing w:after="0"/>
              <w:rPr>
                <w:sz w:val="22"/>
                <w:szCs w:val="22"/>
              </w:rPr>
            </w:pPr>
            <w:r>
              <w:rPr>
                <w:rFonts w:hint="cs"/>
                <w:sz w:val="22"/>
                <w:szCs w:val="22"/>
                <w:rtl/>
              </w:rPr>
              <w:t>حذف</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A40532D" w14:textId="30AB6F95" w:rsidR="6297CDB5" w:rsidRDefault="6297CDB5" w:rsidP="6297CDB5">
            <w:pPr>
              <w:spacing w:after="0"/>
              <w:rPr>
                <w:sz w:val="22"/>
                <w:szCs w:val="22"/>
              </w:rPr>
            </w:pPr>
            <w:r w:rsidRPr="6297CDB5">
              <w:rPr>
                <w:sz w:val="22"/>
                <w:szCs w:val="22"/>
              </w:rPr>
              <w:t>Delete</w:t>
            </w:r>
          </w:p>
        </w:tc>
      </w:tr>
      <w:tr w:rsidR="4CBC5122" w14:paraId="50D7BFE6" w14:textId="77777777" w:rsidTr="1E12DC38">
        <w:tblPrEx>
          <w:tblW w:w="9337" w:type="dxa"/>
          <w:jc w:val="center"/>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ExChange w:id="36" w:author="Kushal Ghiya" w:date="2024-06-19T15:00:00Z">
            <w:tblPrEx>
              <w:tblW w:w="5000" w:type="pct"/>
              <w:jc w:val="center"/>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Ex>
          </w:tblPrExChange>
        </w:tblPrEx>
        <w:trPr>
          <w:trHeight w:val="300"/>
          <w:jc w:val="center"/>
          <w:trPrChange w:id="37" w:author="Kushal Ghiya" w:date="2024-06-19T15:00:00Z">
            <w:trPr>
              <w:trHeight w:val="300"/>
              <w:jc w:val="center"/>
            </w:trPr>
          </w:trPrChange>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Change w:id="38" w:author="Kushal Ghiya" w:date="2024-06-19T15:00:00Z">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47E84E2A" w14:textId="0D98553A" w:rsidR="4CBC5122" w:rsidRDefault="67C45D11" w:rsidP="6297CDB5">
            <w:pPr>
              <w:spacing w:after="0"/>
              <w:rPr>
                <w:sz w:val="22"/>
                <w:szCs w:val="22"/>
                <w:lang w:val="en"/>
              </w:rPr>
            </w:pPr>
            <w:r w:rsidRPr="6297CDB5">
              <w:rPr>
                <w:sz w:val="22"/>
                <w:szCs w:val="22"/>
                <w:lang w:val="en"/>
              </w:rPr>
              <w:t>Max Char limit 4 before decimal and 2 digits after decimal</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Change w:id="39" w:author="Kushal Ghiya" w:date="2024-06-19T15:00:00Z">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618B10CA" w14:textId="0483940F" w:rsidR="4CBC5122" w:rsidRDefault="24213A1C" w:rsidP="6297CDB5">
            <w:pPr>
              <w:spacing w:after="0"/>
              <w:rPr>
                <w:sz w:val="22"/>
                <w:szCs w:val="22"/>
              </w:rPr>
            </w:pPr>
            <w:r w:rsidRPr="6297CDB5">
              <w:rPr>
                <w:sz w:val="22"/>
                <w:szCs w:val="22"/>
                <w:lang w:val="en-GB"/>
              </w:rPr>
              <w:t>Retrieved from System</w:t>
            </w:r>
          </w:p>
          <w:p w14:paraId="5F0E5DA3" w14:textId="5E97B1D0" w:rsidR="4CBC5122" w:rsidRDefault="4CBC5122"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Change w:id="40" w:author="Kushal Ghiya" w:date="2024-06-19T15:00:00Z">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3B0EDDBB" w14:textId="68508DAF" w:rsidR="4CBC5122" w:rsidRDefault="4390AED3"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Change w:id="41" w:author="Kushal Ghiya" w:date="2024-06-19T15:00:00Z">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6CC8DDD5" w14:textId="7F2E1359" w:rsidR="4CBC5122" w:rsidRDefault="4A4C683B"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Change w:id="42" w:author="Kushal Ghiya" w:date="2024-06-19T15:00:00Z">
              <w:tcPr>
                <w:tcW w:w="107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1DBAC966" w14:textId="0E8F2BDD" w:rsidR="4CBC5122" w:rsidRDefault="4A4C683B" w:rsidP="6297CDB5">
            <w:pPr>
              <w:spacing w:after="0"/>
              <w:rPr>
                <w:sz w:val="22"/>
                <w:szCs w:val="22"/>
              </w:rPr>
            </w:pPr>
            <w:r w:rsidRPr="6297CDB5">
              <w:rPr>
                <w:sz w:val="22"/>
                <w:szCs w:val="22"/>
                <w:lang w:val="en"/>
              </w:rPr>
              <w:t>Integer</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Change w:id="43" w:author="Kushal Ghiya" w:date="2024-06-19T15:00:00Z">
              <w:tcPr>
                <w:tcW w:w="1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4748EC7F" w14:textId="02421B25" w:rsidR="4CBC5122" w:rsidRDefault="00C253AD" w:rsidP="6297CDB5">
            <w:pPr>
              <w:spacing w:after="0"/>
              <w:rPr>
                <w:sz w:val="22"/>
                <w:szCs w:val="22"/>
              </w:rPr>
            </w:pPr>
            <w:r>
              <w:rPr>
                <w:rFonts w:hint="cs"/>
                <w:sz w:val="22"/>
                <w:szCs w:val="22"/>
                <w:rtl/>
              </w:rPr>
              <w:t>المساحة الكلية(بالهكتار)</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Change w:id="44" w:author="Kushal Ghiya" w:date="2024-06-19T15:00:00Z">
              <w:tcPr>
                <w:tcW w:w="180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1D286C08" w14:textId="762366BD" w:rsidR="4CBC5122" w:rsidRDefault="4A4C683B" w:rsidP="6297CDB5">
            <w:pPr>
              <w:spacing w:after="0"/>
              <w:rPr>
                <w:sz w:val="22"/>
                <w:szCs w:val="22"/>
              </w:rPr>
            </w:pPr>
            <w:r w:rsidRPr="6297CDB5">
              <w:rPr>
                <w:sz w:val="22"/>
                <w:szCs w:val="22"/>
              </w:rPr>
              <w:t>Total Area (In Hectare)</w:t>
            </w:r>
          </w:p>
        </w:tc>
      </w:tr>
      <w:tr w:rsidR="004531CE" w:rsidRPr="00EA7459" w14:paraId="3C4CAC79" w14:textId="33860861" w:rsidTr="1E12DC38">
        <w:trPr>
          <w:trHeight w:val="480"/>
          <w:jc w:val="center"/>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p w14:paraId="6B980EDB" w14:textId="6272869C" w:rsidR="004531CE" w:rsidRPr="00EA7459" w:rsidRDefault="793F5664" w:rsidP="6297CDB5">
            <w:pPr>
              <w:spacing w:after="0"/>
              <w:rPr>
                <w:sz w:val="22"/>
                <w:szCs w:val="22"/>
              </w:rPr>
            </w:pPr>
            <w:r w:rsidRPr="6297CDB5">
              <w:rPr>
                <w:sz w:val="22"/>
                <w:szCs w:val="22"/>
                <w:lang w:val="en"/>
              </w:rPr>
              <w:t>Location Information (TAB00</w:t>
            </w:r>
            <w:r w:rsidR="1D658807" w:rsidRPr="6297CDB5">
              <w:rPr>
                <w:sz w:val="22"/>
                <w:szCs w:val="22"/>
                <w:lang w:val="en"/>
              </w:rPr>
              <w:t>3</w:t>
            </w:r>
            <w:r w:rsidRPr="6297CDB5">
              <w:rPr>
                <w:sz w:val="22"/>
                <w:szCs w:val="22"/>
                <w:lang w:val="en"/>
              </w:rPr>
              <w:t>)</w:t>
            </w:r>
          </w:p>
        </w:tc>
      </w:tr>
      <w:tr w:rsidR="4CBC5122" w14:paraId="79C42D68" w14:textId="77777777" w:rsidTr="1E12DC38">
        <w:tblPrEx>
          <w:tblW w:w="9337" w:type="dxa"/>
          <w:jc w:val="center"/>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ExChange w:id="45" w:author="Kushal Ghiya" w:date="2024-06-19T15:03:00Z">
            <w:tblPrEx>
              <w:tblW w:w="5000" w:type="pct"/>
              <w:jc w:val="center"/>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Ex>
          </w:tblPrExChange>
        </w:tblPrEx>
        <w:trPr>
          <w:trHeight w:val="300"/>
          <w:jc w:val="center"/>
          <w:trPrChange w:id="46" w:author="Kushal Ghiya" w:date="2024-06-19T15:03:00Z">
            <w:trPr>
              <w:trHeight w:val="300"/>
              <w:jc w:val="center"/>
            </w:trPr>
          </w:trPrChange>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47" w:author="Kushal Ghiya" w:date="2024-06-19T15:03:00Z">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tcPrChange>
          </w:tcPr>
          <w:p w14:paraId="06C3A2B3" w14:textId="2B5EE065" w:rsidR="4CBC5122" w:rsidRDefault="4A4C683B">
            <w:pPr>
              <w:spacing w:after="0"/>
              <w:rPr>
                <w:sz w:val="22"/>
                <w:szCs w:val="22"/>
                <w:rPrChange w:id="48" w:author="Kushal Ghiya" w:date="2024-06-19T15:03:00Z">
                  <w:rPr>
                    <w:rFonts w:ascii="Calibri" w:eastAsia="Calibri" w:hAnsi="Calibri" w:cs="Calibri"/>
                    <w:color w:val="000000" w:themeColor="text1"/>
                    <w:sz w:val="22"/>
                    <w:szCs w:val="22"/>
                  </w:rPr>
                </w:rPrChange>
              </w:rPr>
              <w:pPrChange w:id="49" w:author="Kushal Ghiya" w:date="2024-06-19T15:02:00Z">
                <w:pPr>
                  <w:bidi/>
                </w:pPr>
              </w:pPrChange>
            </w:pPr>
            <w:r w:rsidRPr="6297CDB5">
              <w:rPr>
                <w:sz w:val="22"/>
                <w:szCs w:val="22"/>
                <w:lang w:val="en"/>
                <w:rPrChange w:id="50" w:author="Kushal Ghiya" w:date="2024-06-19T15:03:00Z">
                  <w:rPr>
                    <w:rFonts w:ascii="Calibri" w:eastAsia="Calibri" w:hAnsi="Calibri" w:cs="Calibri"/>
                    <w:color w:val="000000" w:themeColor="text1"/>
                    <w:sz w:val="22"/>
                    <w:szCs w:val="22"/>
                    <w:lang w:val="en"/>
                  </w:rPr>
                </w:rPrChange>
              </w:rPr>
              <w:t>Medinah</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51" w:author="Kushal Ghiya" w:date="2024-06-19T15:03:00Z">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tcPrChange>
          </w:tcPr>
          <w:p w14:paraId="740DD3B5" w14:textId="1E25383E" w:rsidR="4CBC5122" w:rsidRDefault="4A4C683B">
            <w:pPr>
              <w:spacing w:after="0"/>
              <w:rPr>
                <w:sz w:val="22"/>
                <w:szCs w:val="22"/>
                <w:rPrChange w:id="52" w:author="Kushal Ghiya" w:date="2024-06-19T15:03:00Z">
                  <w:rPr>
                    <w:rFonts w:ascii="Calibri" w:eastAsia="Calibri" w:hAnsi="Calibri" w:cs="Calibri"/>
                    <w:color w:val="000000" w:themeColor="text1"/>
                    <w:sz w:val="22"/>
                    <w:szCs w:val="22"/>
                  </w:rPr>
                </w:rPrChange>
              </w:rPr>
              <w:pPrChange w:id="53" w:author="Kushal Ghiya" w:date="2024-06-19T15:02:00Z">
                <w:pPr>
                  <w:bidi/>
                </w:pPr>
              </w:pPrChange>
            </w:pPr>
            <w:r w:rsidRPr="6297CDB5">
              <w:rPr>
                <w:sz w:val="22"/>
                <w:szCs w:val="22"/>
                <w:lang w:val="en"/>
                <w:rPrChange w:id="54" w:author="Kushal Ghiya" w:date="2024-06-19T15:03:00Z">
                  <w:rPr>
                    <w:rFonts w:ascii="Calibri" w:eastAsia="Calibri" w:hAnsi="Calibri" w:cs="Calibri"/>
                    <w:color w:val="000000" w:themeColor="text1"/>
                    <w:sz w:val="22"/>
                    <w:szCs w:val="22"/>
                    <w:lang w:val="en"/>
                  </w:rPr>
                </w:rPrChange>
              </w:rPr>
              <w:t>Fixed</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55" w:author="Kushal Ghiya" w:date="2024-06-19T15:03:00Z">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tcPrChange>
          </w:tcPr>
          <w:p w14:paraId="300E4976" w14:textId="4A31FCDB" w:rsidR="4CBC5122" w:rsidRDefault="4A4C683B">
            <w:pPr>
              <w:spacing w:after="0"/>
              <w:rPr>
                <w:sz w:val="22"/>
                <w:szCs w:val="22"/>
                <w:rPrChange w:id="56" w:author="Kushal Ghiya" w:date="2024-06-19T15:03:00Z">
                  <w:rPr>
                    <w:rFonts w:ascii="Calibri" w:eastAsia="Calibri" w:hAnsi="Calibri" w:cs="Calibri"/>
                    <w:color w:val="000000" w:themeColor="text1"/>
                    <w:sz w:val="22"/>
                    <w:szCs w:val="22"/>
                  </w:rPr>
                </w:rPrChange>
              </w:rPr>
              <w:pPrChange w:id="57" w:author="Kushal Ghiya" w:date="2024-06-19T15:02:00Z">
                <w:pPr>
                  <w:bidi/>
                </w:pPr>
              </w:pPrChange>
            </w:pPr>
            <w:r w:rsidRPr="6297CDB5">
              <w:rPr>
                <w:sz w:val="22"/>
                <w:szCs w:val="22"/>
                <w:lang w:val="en"/>
                <w:rPrChange w:id="58" w:author="Kushal Ghiya" w:date="2024-06-19T15:03:00Z">
                  <w:rPr>
                    <w:rFonts w:ascii="Calibri" w:eastAsia="Calibri" w:hAnsi="Calibri" w:cs="Calibri"/>
                    <w:color w:val="000000" w:themeColor="text1"/>
                    <w:sz w:val="22"/>
                    <w:szCs w:val="22"/>
                    <w:lang w:val="en"/>
                  </w:rPr>
                </w:rPrChange>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59" w:author="Kushal Ghiya" w:date="2024-06-19T15:03:00Z">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tcPrChange>
          </w:tcPr>
          <w:p w14:paraId="1C94B539" w14:textId="6F833AE5" w:rsidR="4CBC5122" w:rsidRDefault="4A4C683B">
            <w:pPr>
              <w:spacing w:after="0"/>
              <w:rPr>
                <w:sz w:val="22"/>
                <w:szCs w:val="22"/>
                <w:rPrChange w:id="60" w:author="Kushal Ghiya" w:date="2024-06-19T15:03:00Z">
                  <w:rPr>
                    <w:rFonts w:ascii="Calibri" w:eastAsia="Calibri" w:hAnsi="Calibri" w:cs="Calibri"/>
                    <w:color w:val="000000" w:themeColor="text1"/>
                    <w:sz w:val="22"/>
                    <w:szCs w:val="22"/>
                  </w:rPr>
                </w:rPrChange>
              </w:rPr>
              <w:pPrChange w:id="61" w:author="Kushal Ghiya" w:date="2024-06-19T15:02:00Z">
                <w:pPr>
                  <w:bidi/>
                </w:pPr>
              </w:pPrChange>
            </w:pPr>
            <w:r w:rsidRPr="6297CDB5">
              <w:rPr>
                <w:sz w:val="22"/>
                <w:szCs w:val="22"/>
                <w:lang w:val="en"/>
                <w:rPrChange w:id="62" w:author="Kushal Ghiya" w:date="2024-06-19T15:03:00Z">
                  <w:rPr>
                    <w:rFonts w:ascii="Calibri" w:eastAsia="Calibri" w:hAnsi="Calibri" w:cs="Calibri"/>
                    <w:color w:val="000000" w:themeColor="text1"/>
                    <w:sz w:val="22"/>
                    <w:szCs w:val="22"/>
                    <w:lang w:val="en"/>
                  </w:rPr>
                </w:rPrChange>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63" w:author="Kushal Ghiya" w:date="2024-06-19T15:03:00Z">
              <w:tcPr>
                <w:tcW w:w="10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tcPrChange>
          </w:tcPr>
          <w:p w14:paraId="0821F553" w14:textId="3C09D94D" w:rsidR="4CBC5122" w:rsidRDefault="4A4C683B" w:rsidP="6297CDB5">
            <w:pPr>
              <w:spacing w:after="0"/>
              <w:rPr>
                <w:sz w:val="22"/>
                <w:szCs w:val="22"/>
              </w:rPr>
            </w:pPr>
            <w:r w:rsidRPr="6297CDB5">
              <w:rPr>
                <w:sz w:val="22"/>
                <w:szCs w:val="22"/>
                <w:lang w:val="en"/>
              </w:rPr>
              <w:t>Pre-Populated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64" w:author="Kushal Ghiya" w:date="2024-06-19T15:03:00Z">
              <w:tcPr>
                <w:tcW w:w="12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tcPrChange>
          </w:tcPr>
          <w:p w14:paraId="3202611B" w14:textId="10248F60" w:rsidR="4CBC5122" w:rsidRDefault="4A4C683B">
            <w:pPr>
              <w:spacing w:after="0"/>
              <w:rPr>
                <w:sz w:val="22"/>
                <w:szCs w:val="22"/>
                <w:rPrChange w:id="65" w:author="Kushal Ghiya" w:date="2024-06-19T15:03:00Z">
                  <w:rPr>
                    <w:rFonts w:ascii="Times New Roman" w:eastAsia="Times New Roman" w:hAnsi="Times New Roman" w:cs="Times New Roman"/>
                    <w:color w:val="000000" w:themeColor="text1"/>
                    <w:sz w:val="22"/>
                    <w:szCs w:val="22"/>
                  </w:rPr>
                </w:rPrChange>
              </w:rPr>
              <w:pPrChange w:id="66" w:author="Kushal Ghiya" w:date="2024-06-19T15:02:00Z">
                <w:pPr>
                  <w:bidi/>
                </w:pPr>
              </w:pPrChange>
            </w:pPr>
            <w:r w:rsidRPr="6297CDB5">
              <w:rPr>
                <w:sz w:val="22"/>
                <w:szCs w:val="22"/>
                <w:rtl/>
                <w:rPrChange w:id="67" w:author="Kushal Ghiya" w:date="2024-06-19T15:03:00Z">
                  <w:rPr>
                    <w:rFonts w:ascii="Times New Roman" w:eastAsia="Times New Roman" w:hAnsi="Times New Roman" w:cs="Times New Roman"/>
                    <w:color w:val="000000" w:themeColor="text1"/>
                    <w:sz w:val="22"/>
                    <w:szCs w:val="22"/>
                    <w:rtl/>
                  </w:rPr>
                </w:rPrChange>
              </w:rPr>
              <w:t>المنطقة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68" w:author="Kushal Ghiya" w:date="2024-06-19T15:03:00Z">
              <w:tcPr>
                <w:tcW w:w="180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tcPrChange>
          </w:tcPr>
          <w:p w14:paraId="13C506C1" w14:textId="3638D15B" w:rsidR="4CBC5122" w:rsidRDefault="4A4C683B">
            <w:pPr>
              <w:spacing w:after="0"/>
              <w:rPr>
                <w:sz w:val="22"/>
                <w:szCs w:val="22"/>
                <w:rPrChange w:id="69" w:author="Kushal Ghiya" w:date="2024-06-19T15:03:00Z">
                  <w:rPr>
                    <w:rFonts w:ascii="Calibri" w:eastAsia="Calibri" w:hAnsi="Calibri" w:cs="Calibri"/>
                    <w:color w:val="000000" w:themeColor="text1"/>
                    <w:sz w:val="22"/>
                    <w:szCs w:val="22"/>
                  </w:rPr>
                </w:rPrChange>
              </w:rPr>
              <w:pPrChange w:id="70" w:author="Kushal Ghiya" w:date="2024-06-19T15:02:00Z">
                <w:pPr>
                  <w:bidi/>
                </w:pPr>
              </w:pPrChange>
            </w:pPr>
            <w:r w:rsidRPr="6297CDB5">
              <w:rPr>
                <w:sz w:val="22"/>
                <w:szCs w:val="22"/>
                <w:lang w:val="en"/>
                <w:rPrChange w:id="71" w:author="Kushal Ghiya" w:date="2024-06-19T15:03:00Z">
                  <w:rPr>
                    <w:rFonts w:ascii="Calibri" w:eastAsia="Calibri" w:hAnsi="Calibri" w:cs="Calibri"/>
                    <w:color w:val="000000" w:themeColor="text1"/>
                    <w:sz w:val="22"/>
                    <w:szCs w:val="22"/>
                    <w:lang w:val="en"/>
                  </w:rPr>
                </w:rPrChange>
              </w:rPr>
              <w:t>Region</w:t>
            </w:r>
          </w:p>
        </w:tc>
      </w:tr>
      <w:tr w:rsidR="004531CE" w:rsidRPr="00EA7459" w14:paraId="01D51CCC" w14:textId="441ECACE"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484717" w14:textId="0E0095BE" w:rsidR="004531CE" w:rsidRPr="00EA7459" w:rsidRDefault="793F5664" w:rsidP="6297CDB5">
            <w:pPr>
              <w:spacing w:after="0"/>
              <w:rPr>
                <w:sz w:val="22"/>
                <w:szCs w:val="22"/>
              </w:rPr>
            </w:pPr>
            <w:r w:rsidRPr="6297CDB5">
              <w:rPr>
                <w:sz w:val="22"/>
                <w:szCs w:val="22"/>
                <w:lang w:val="en"/>
              </w:rPr>
              <w:t>Al Ula</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724EAF0" w14:textId="23F6D1FA" w:rsidR="004531CE" w:rsidRPr="00EA7459" w:rsidRDefault="793F5664" w:rsidP="6297CDB5">
            <w:pPr>
              <w:spacing w:after="0"/>
              <w:rPr>
                <w:sz w:val="22"/>
                <w:szCs w:val="22"/>
              </w:rPr>
            </w:pPr>
            <w:r w:rsidRPr="6297CDB5">
              <w:rPr>
                <w:sz w:val="22"/>
                <w:szCs w:val="22"/>
                <w:lang w:val="en"/>
              </w:rPr>
              <w:t>Fixed</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97C2237"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C334C55"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49BD885" w14:textId="139766DA" w:rsidR="4CBC5122" w:rsidRDefault="4A4C683B" w:rsidP="6297CDB5">
            <w:pPr>
              <w:spacing w:after="0"/>
              <w:rPr>
                <w:sz w:val="22"/>
                <w:szCs w:val="22"/>
              </w:rPr>
            </w:pPr>
            <w:r w:rsidRPr="6297CDB5">
              <w:rPr>
                <w:sz w:val="22"/>
                <w:szCs w:val="22"/>
                <w:lang w:val="en"/>
              </w:rPr>
              <w:t>Pre-Populated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94517E" w14:textId="30B67185" w:rsidR="004531CE" w:rsidRPr="00EA7459" w:rsidRDefault="793F5664" w:rsidP="6297CDB5">
            <w:pPr>
              <w:spacing w:after="0"/>
              <w:rPr>
                <w:sz w:val="22"/>
                <w:szCs w:val="22"/>
              </w:rPr>
            </w:pPr>
            <w:r w:rsidRPr="6297CDB5">
              <w:rPr>
                <w:sz w:val="22"/>
                <w:szCs w:val="22"/>
                <w:rtl/>
              </w:rPr>
              <w:t>اسم المدينة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0DF2EE0" w14:textId="77DA82F4" w:rsidR="004531CE" w:rsidRPr="00EA7459" w:rsidRDefault="793F5664" w:rsidP="6297CDB5">
            <w:pPr>
              <w:spacing w:after="0"/>
              <w:rPr>
                <w:sz w:val="22"/>
                <w:szCs w:val="22"/>
              </w:rPr>
            </w:pPr>
            <w:r w:rsidRPr="6297CDB5">
              <w:rPr>
                <w:sz w:val="22"/>
                <w:szCs w:val="22"/>
                <w:lang w:val="en"/>
              </w:rPr>
              <w:t>City</w:t>
            </w:r>
          </w:p>
        </w:tc>
      </w:tr>
      <w:tr w:rsidR="1E12DC38" w14:paraId="061A0046"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0199D8C" w14:textId="21785ABF" w:rsidR="1E12DC38" w:rsidRDefault="1E12DC38" w:rsidP="1E12DC38">
            <w:pPr>
              <w:spacing w:after="0"/>
              <w:rPr>
                <w:sz w:val="22"/>
                <w:szCs w:val="22"/>
                <w:highlight w:val="green"/>
                <w:lang w:val="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5B82061" w14:textId="31841CF7" w:rsidR="1E12DC38" w:rsidRDefault="1E12DC38" w:rsidP="1E12DC38">
            <w:pPr>
              <w:spacing w:after="0"/>
              <w:rPr>
                <w:sz w:val="22"/>
                <w:szCs w:val="22"/>
                <w:highlight w:val="green"/>
              </w:rPr>
            </w:pPr>
            <w:r w:rsidRPr="1E12DC38">
              <w:rPr>
                <w:sz w:val="22"/>
                <w:szCs w:val="22"/>
                <w:highlight w:val="green"/>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672F32" w14:textId="6061C780" w:rsidR="1E12DC38" w:rsidRDefault="1E12DC38" w:rsidP="1E12DC38">
            <w:pPr>
              <w:spacing w:after="0"/>
              <w:rPr>
                <w:sz w:val="22"/>
                <w:szCs w:val="22"/>
                <w:highlight w:val="green"/>
                <w:lang w:val="en"/>
              </w:rPr>
            </w:pPr>
            <w:r w:rsidRPr="1E12DC38">
              <w:rPr>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141ADC7" w14:textId="4EAF36EE" w:rsidR="1E12DC38" w:rsidRDefault="1E12DC38" w:rsidP="1E12DC38">
            <w:pPr>
              <w:spacing w:after="0"/>
              <w:rPr>
                <w:sz w:val="22"/>
                <w:szCs w:val="22"/>
                <w:highlight w:val="green"/>
                <w:lang w:val="en"/>
              </w:rPr>
            </w:pPr>
            <w:r w:rsidRPr="1E12DC38">
              <w:rPr>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F30AD0D" w14:textId="7A5BA56B" w:rsidR="1E12DC38" w:rsidRDefault="1E12DC38" w:rsidP="1E12DC38">
            <w:pPr>
              <w:spacing w:after="0"/>
              <w:rPr>
                <w:sz w:val="22"/>
                <w:szCs w:val="22"/>
                <w:highlight w:val="green"/>
                <w:lang w:val="en"/>
              </w:rPr>
            </w:pPr>
            <w:r w:rsidRPr="1E12DC38">
              <w:rPr>
                <w:sz w:val="22"/>
                <w:szCs w:val="22"/>
                <w:highlight w:val="green"/>
                <w:lang w:val="en"/>
              </w:rPr>
              <w:t>Integer</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F9F602D" w14:textId="38EDC2DD" w:rsidR="1E12DC38" w:rsidRDefault="00DA7A8E" w:rsidP="1E12DC38">
            <w:pPr>
              <w:spacing w:after="0"/>
              <w:rPr>
                <w:sz w:val="22"/>
                <w:szCs w:val="22"/>
                <w:highlight w:val="green"/>
                <w:rtl/>
              </w:rPr>
            </w:pPr>
            <w:r>
              <w:rPr>
                <w:rFonts w:hint="cs"/>
                <w:sz w:val="22"/>
                <w:szCs w:val="22"/>
                <w:highlight w:val="green"/>
                <w:rtl/>
              </w:rPr>
              <w:t>رقم المخطط</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DC7FA38" w14:textId="7A405605" w:rsidR="1E12DC38" w:rsidRDefault="1E12DC38" w:rsidP="1E12DC38">
            <w:pPr>
              <w:spacing w:after="0"/>
              <w:rPr>
                <w:sz w:val="22"/>
                <w:szCs w:val="22"/>
                <w:highlight w:val="green"/>
                <w:lang w:val="en"/>
              </w:rPr>
            </w:pPr>
            <w:r w:rsidRPr="1E12DC38">
              <w:rPr>
                <w:sz w:val="22"/>
                <w:szCs w:val="22"/>
                <w:highlight w:val="green"/>
                <w:lang w:val="en"/>
              </w:rPr>
              <w:t>Plan Number</w:t>
            </w:r>
          </w:p>
        </w:tc>
      </w:tr>
      <w:tr w:rsidR="1E12DC38" w14:paraId="702667D7"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A0A9DF" w14:textId="59F9A194" w:rsidR="1E12DC38" w:rsidRDefault="1E12DC38" w:rsidP="1E12DC38">
            <w:pPr>
              <w:spacing w:after="0"/>
              <w:rPr>
                <w:sz w:val="22"/>
                <w:szCs w:val="22"/>
                <w:highlight w:val="green"/>
                <w:lang w:val="en"/>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F016A5" w14:textId="70C90037" w:rsidR="1E12DC38" w:rsidRDefault="1E12DC38" w:rsidP="1E12DC38">
            <w:pPr>
              <w:spacing w:after="0"/>
              <w:rPr>
                <w:sz w:val="22"/>
                <w:szCs w:val="22"/>
                <w:highlight w:val="green"/>
              </w:rPr>
            </w:pPr>
            <w:r w:rsidRPr="1E12DC38">
              <w:rPr>
                <w:sz w:val="22"/>
                <w:szCs w:val="22"/>
                <w:highlight w:val="green"/>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AFC6123" w14:textId="63054942" w:rsidR="1E12DC38" w:rsidRDefault="1E12DC38" w:rsidP="1E12DC38">
            <w:pPr>
              <w:spacing w:after="0"/>
              <w:rPr>
                <w:sz w:val="22"/>
                <w:szCs w:val="22"/>
                <w:highlight w:val="green"/>
                <w:lang w:val="en"/>
              </w:rPr>
            </w:pPr>
            <w:r w:rsidRPr="1E12DC38">
              <w:rPr>
                <w:sz w:val="22"/>
                <w:szCs w:val="22"/>
                <w:highlight w:val="green"/>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FDB3C2B" w14:textId="2F5A0EFC" w:rsidR="1E12DC38" w:rsidRDefault="1E12DC38" w:rsidP="1E12DC38">
            <w:pPr>
              <w:spacing w:after="0"/>
              <w:rPr>
                <w:sz w:val="22"/>
                <w:szCs w:val="22"/>
                <w:highlight w:val="green"/>
                <w:lang w:val="en"/>
              </w:rPr>
            </w:pPr>
            <w:r w:rsidRPr="1E12DC38">
              <w:rPr>
                <w:sz w:val="22"/>
                <w:szCs w:val="22"/>
                <w:highlight w:val="green"/>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56EC48" w14:textId="35776BEA" w:rsidR="1E12DC38" w:rsidRDefault="1E12DC38" w:rsidP="1E12DC38">
            <w:pPr>
              <w:spacing w:after="0"/>
              <w:rPr>
                <w:sz w:val="22"/>
                <w:szCs w:val="22"/>
                <w:highlight w:val="green"/>
                <w:lang w:val="en"/>
              </w:rPr>
            </w:pPr>
            <w:r w:rsidRPr="1E12DC38">
              <w:rPr>
                <w:sz w:val="22"/>
                <w:szCs w:val="22"/>
                <w:highlight w:val="green"/>
                <w:lang w:val="en"/>
              </w:rPr>
              <w:t>Integer</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D35EA4" w14:textId="73F7CD6F" w:rsidR="1E12DC38" w:rsidRDefault="00DA7A8E" w:rsidP="1E12DC38">
            <w:pPr>
              <w:spacing w:after="0"/>
              <w:rPr>
                <w:sz w:val="22"/>
                <w:szCs w:val="22"/>
                <w:highlight w:val="green"/>
              </w:rPr>
            </w:pPr>
            <w:r>
              <w:rPr>
                <w:rFonts w:hint="cs"/>
                <w:sz w:val="22"/>
                <w:szCs w:val="22"/>
                <w:highlight w:val="green"/>
                <w:rtl/>
              </w:rPr>
              <w:t>رقم الارض</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4CBA35E" w14:textId="097E25C3" w:rsidR="1E12DC38" w:rsidRDefault="1E12DC38" w:rsidP="1E12DC38">
            <w:pPr>
              <w:spacing w:after="0"/>
              <w:rPr>
                <w:sz w:val="22"/>
                <w:szCs w:val="22"/>
                <w:highlight w:val="green"/>
                <w:lang w:val="en"/>
              </w:rPr>
            </w:pPr>
            <w:r w:rsidRPr="1E12DC38">
              <w:rPr>
                <w:sz w:val="22"/>
                <w:szCs w:val="22"/>
                <w:highlight w:val="green"/>
                <w:lang w:val="en"/>
              </w:rPr>
              <w:t>Land Number</w:t>
            </w:r>
          </w:p>
        </w:tc>
      </w:tr>
      <w:tr w:rsidR="004531CE" w:rsidRPr="00EA7459" w14:paraId="640500B3" w14:textId="2906C92A"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AE7F80F" w14:textId="142B4085" w:rsidR="004531CE" w:rsidRPr="00EA7459" w:rsidRDefault="004531CE" w:rsidP="0FDB575E">
            <w:pPr>
              <w:rPr>
                <w:rFonts w:ascii="Calibri" w:eastAsia="Calibri" w:hAnsi="Calibri" w:cs="Calibri"/>
                <w:color w:val="000000" w:themeColor="text1"/>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9F10A2" w14:textId="19803524" w:rsidR="004531CE" w:rsidRPr="00EA7459" w:rsidRDefault="23CA4577" w:rsidP="6297CDB5">
            <w:pPr>
              <w:spacing w:line="259" w:lineRule="auto"/>
              <w:jc w:val="cente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Map</w:t>
            </w:r>
            <w:r w:rsidR="3B2D8804" w:rsidRPr="6297CDB5">
              <w:rPr>
                <w:rFonts w:ascii="Calibri" w:eastAsia="Calibri" w:hAnsi="Calibri" w:cs="Calibri"/>
                <w:color w:val="000000" w:themeColor="text1"/>
                <w:sz w:val="22"/>
                <w:szCs w:val="22"/>
                <w:lang w:val="en"/>
              </w:rPr>
              <w:t>, Farm Id</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200E56" w14:textId="70B7ABDC" w:rsidR="004531CE" w:rsidRPr="00EA7459" w:rsidRDefault="793F5664" w:rsidP="6297CDB5">
            <w:pPr>
              <w:jc w:val="cente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03CF77" w14:textId="61F861F6" w:rsidR="004531CE" w:rsidRPr="00EA7459" w:rsidRDefault="793F5664" w:rsidP="6297CDB5">
            <w:pPr>
              <w:spacing w:after="0"/>
              <w:jc w:val="center"/>
              <w:rPr>
                <w:rFonts w:ascii="Calibri" w:hAnsi="Calibri" w:cs="Calibri"/>
              </w:rPr>
            </w:pPr>
            <w:r w:rsidRPr="6297CDB5">
              <w:rPr>
                <w:rFonts w:ascii="Calibri" w:eastAsia="Calibri" w:hAnsi="Calibri" w:cs="Calibri"/>
                <w:color w:val="000000" w:themeColor="text1"/>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0DC5BB5" w14:textId="0A1C3771" w:rsidR="4CBC5122" w:rsidRDefault="4A4C683B" w:rsidP="6297CDB5">
            <w:pPr>
              <w:spacing w:after="0"/>
              <w:rPr>
                <w:sz w:val="22"/>
                <w:szCs w:val="22"/>
                <w:lang w:val="en"/>
              </w:rPr>
            </w:pPr>
            <w:r w:rsidRPr="6297CDB5">
              <w:rPr>
                <w:sz w:val="22"/>
                <w:szCs w:val="22"/>
                <w:lang w:val="en"/>
              </w:rPr>
              <w:t>Radio Button</w:t>
            </w:r>
            <w:r w:rsidR="629D9864" w:rsidRPr="6297CDB5">
              <w:rPr>
                <w:sz w:val="22"/>
                <w:szCs w:val="22"/>
                <w:lang w:val="en"/>
              </w:rPr>
              <w:t>, Pre-</w:t>
            </w:r>
            <w:r w:rsidR="629D9864" w:rsidRPr="6297CDB5">
              <w:rPr>
                <w:sz w:val="22"/>
                <w:szCs w:val="22"/>
                <w:lang w:val="en"/>
              </w:rPr>
              <w:lastRenderedPageBreak/>
              <w:t>populated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77E46C" w14:textId="75F391E9" w:rsidR="004531CE" w:rsidRPr="00EA7459" w:rsidRDefault="21C44AA2" w:rsidP="6297CDB5">
            <w:pPr>
              <w:spacing w:after="0"/>
              <w:rPr>
                <w:sz w:val="22"/>
                <w:szCs w:val="22"/>
              </w:rPr>
            </w:pPr>
            <w:commentRangeStart w:id="72"/>
            <w:commentRangeStart w:id="73"/>
            <w:ins w:id="74" w:author="Abdulsalam N Almadani" w:date="2024-05-16T11:25:00Z">
              <w:r w:rsidRPr="6297CDB5">
                <w:rPr>
                  <w:sz w:val="22"/>
                  <w:szCs w:val="22"/>
                </w:rPr>
                <w:lastRenderedPageBreak/>
                <w:t xml:space="preserve">  </w:t>
              </w:r>
            </w:ins>
            <w:commentRangeEnd w:id="72"/>
            <w:r w:rsidR="00CE0719">
              <w:rPr>
                <w:rStyle w:val="CommentReference"/>
              </w:rPr>
              <w:commentReference w:id="72"/>
            </w:r>
            <w:commentRangeEnd w:id="73"/>
            <w:r w:rsidR="00CE0719">
              <w:rPr>
                <w:rStyle w:val="CommentReference"/>
              </w:rPr>
              <w:commentReference w:id="73"/>
            </w:r>
            <w:ins w:id="75" w:author="Huida Elsafi" w:date="2024-05-16T11:48:00Z">
              <w:r w:rsidR="2BF5AAEE" w:rsidRPr="6297CDB5">
                <w:rPr>
                  <w:rFonts w:cs="Times New Roman"/>
                  <w:sz w:val="22"/>
                  <w:szCs w:val="22"/>
                  <w:rtl/>
                </w:rPr>
                <w:t>موقع</w:t>
              </w:r>
              <w:r w:rsidR="2BF5AAEE" w:rsidRPr="6297CDB5">
                <w:rPr>
                  <w:sz w:val="22"/>
                  <w:szCs w:val="22"/>
                </w:rPr>
                <w:t xml:space="preserve"> </w:t>
              </w:r>
              <w:r w:rsidR="2BF5AAEE" w:rsidRPr="6297CDB5">
                <w:rPr>
                  <w:rFonts w:cs="Times New Roman"/>
                  <w:sz w:val="22"/>
                  <w:szCs w:val="22"/>
                  <w:rtl/>
                </w:rPr>
                <w:t>المزرعة</w:t>
              </w:r>
            </w:ins>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34A727" w14:textId="71C89F7B" w:rsidR="004531CE" w:rsidRPr="00EA7459" w:rsidRDefault="793F5664" w:rsidP="6297CDB5">
            <w:pPr>
              <w:spacing w:after="0"/>
              <w:rPr>
                <w:sz w:val="22"/>
                <w:szCs w:val="22"/>
              </w:rPr>
            </w:pPr>
            <w:r w:rsidRPr="6297CDB5">
              <w:rPr>
                <w:sz w:val="22"/>
                <w:szCs w:val="22"/>
              </w:rPr>
              <w:t>Farm Location</w:t>
            </w:r>
          </w:p>
        </w:tc>
      </w:tr>
      <w:tr w:rsidR="4CBC5122" w14:paraId="71254460" w14:textId="77777777" w:rsidTr="1E12DC38">
        <w:tblPrEx>
          <w:tblW w:w="9337" w:type="dxa"/>
          <w:jc w:val="center"/>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ExChange w:id="76" w:author="Kushal Ghiya" w:date="2024-06-19T15:06:00Z">
            <w:tblPrEx>
              <w:tblW w:w="5000" w:type="pct"/>
              <w:jc w:val="center"/>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Ex>
          </w:tblPrExChange>
        </w:tblPrEx>
        <w:trPr>
          <w:trHeight w:val="420"/>
          <w:jc w:val="center"/>
          <w:trPrChange w:id="77" w:author="Kushal Ghiya" w:date="2024-06-19T15:06:00Z">
            <w:trPr>
              <w:trHeight w:val="300"/>
              <w:jc w:val="center"/>
            </w:trPr>
          </w:trPrChange>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90" w:type="dxa"/>
              <w:right w:w="90" w:type="dxa"/>
            </w:tcMar>
            <w:tcPrChange w:id="78" w:author="Kushal Ghiya" w:date="2024-06-19T15:06:00Z">
              <w:tcPr>
                <w:tcW w:w="9344"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tcPrChange>
          </w:tcPr>
          <w:p w14:paraId="526CB657" w14:textId="399721E9" w:rsidR="4CBC5122" w:rsidRDefault="0535F5C6" w:rsidP="6297CDB5">
            <w:pPr>
              <w:spacing w:after="0"/>
              <w:rPr>
                <w:sz w:val="22"/>
                <w:szCs w:val="22"/>
              </w:rPr>
            </w:pPr>
            <w:r w:rsidRPr="6297CDB5">
              <w:rPr>
                <w:sz w:val="22"/>
                <w:szCs w:val="22"/>
              </w:rPr>
              <w:t>If Farm ID is Selected Following Fields must be visible</w:t>
            </w:r>
          </w:p>
        </w:tc>
      </w:tr>
      <w:tr w:rsidR="004531CE" w:rsidRPr="00EA7459" w14:paraId="786F1293" w14:textId="0081D850"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72AAB2" w14:textId="0617F210" w:rsidR="004531CE" w:rsidRPr="00EA7459" w:rsidRDefault="004531CE"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FEBFF06" w14:textId="7B8EDE6E" w:rsidR="004531CE" w:rsidRPr="00EA7459" w:rsidRDefault="004531CE"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703179"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1082F09"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D6CD48" w14:textId="126907FA" w:rsidR="004531CE" w:rsidRPr="00EA7459" w:rsidRDefault="793F5664" w:rsidP="6297CDB5">
            <w:pPr>
              <w:spacing w:after="0"/>
              <w:rPr>
                <w:sz w:val="22"/>
                <w:szCs w:val="22"/>
              </w:rPr>
            </w:pPr>
            <w:r w:rsidRPr="6297CDB5">
              <w:rPr>
                <w:sz w:val="22"/>
                <w:szCs w:val="22"/>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24684D6" w14:textId="3DAAFF71" w:rsidR="004531CE" w:rsidRPr="00EA7459" w:rsidRDefault="2BF5AAEE" w:rsidP="6297CDB5">
            <w:pPr>
              <w:spacing w:after="0"/>
              <w:rPr>
                <w:sz w:val="22"/>
                <w:szCs w:val="22"/>
              </w:rPr>
            </w:pPr>
            <w:ins w:id="79" w:author="Huida Elsafi" w:date="2024-05-16T11:48:00Z">
              <w:r w:rsidRPr="6297CDB5">
                <w:rPr>
                  <w:rFonts w:cs="Times New Roman"/>
                  <w:sz w:val="22"/>
                  <w:szCs w:val="22"/>
                  <w:rtl/>
                </w:rPr>
                <w:t>الخريطة</w:t>
              </w:r>
            </w:ins>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8A9DA4E" w14:textId="130037E4" w:rsidR="004531CE" w:rsidRPr="00EA7459" w:rsidRDefault="793F5664" w:rsidP="6297CDB5">
            <w:pPr>
              <w:spacing w:after="0"/>
              <w:rPr>
                <w:sz w:val="22"/>
                <w:szCs w:val="22"/>
              </w:rPr>
            </w:pPr>
            <w:r w:rsidRPr="6297CDB5">
              <w:rPr>
                <w:sz w:val="22"/>
                <w:szCs w:val="22"/>
                <w:lang w:val="en"/>
              </w:rPr>
              <w:t>Map</w:t>
            </w:r>
          </w:p>
        </w:tc>
      </w:tr>
      <w:tr w:rsidR="004531CE" w:rsidRPr="00EA7459" w14:paraId="3853244A" w14:textId="504D4308"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E8A1A95" w14:textId="69AB67A2" w:rsidR="004531CE" w:rsidRPr="00EA7459" w:rsidRDefault="0B0FAC07" w:rsidP="6297CDB5">
            <w:pPr>
              <w:spacing w:after="0"/>
              <w:rPr>
                <w:sz w:val="22"/>
                <w:szCs w:val="22"/>
              </w:rPr>
            </w:pPr>
            <w:r w:rsidRPr="6297CDB5">
              <w:rPr>
                <w:sz w:val="22"/>
                <w:szCs w:val="22"/>
              </w:rPr>
              <w:t>If it’s existed in the system</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9533FA" w14:textId="6CF4F356" w:rsidR="004531CE" w:rsidRPr="00EA7459" w:rsidRDefault="004531CE" w:rsidP="6297CDB5">
            <w:pPr>
              <w:spacing w:after="0"/>
              <w:rPr>
                <w:sz w:val="22"/>
                <w:szCs w:val="22"/>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48F47E"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035D4CD"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A9E046" w14:textId="126907FA" w:rsidR="004531CE" w:rsidRPr="00EA7459" w:rsidRDefault="793F5664" w:rsidP="6297CDB5">
            <w:pPr>
              <w:spacing w:after="0"/>
              <w:rPr>
                <w:sz w:val="22"/>
                <w:szCs w:val="22"/>
              </w:rPr>
            </w:pPr>
            <w:r w:rsidRPr="6297CDB5">
              <w:rPr>
                <w:sz w:val="22"/>
                <w:szCs w:val="22"/>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3444F2B" w14:textId="12EB1401" w:rsidR="004531CE" w:rsidRPr="00EA7459" w:rsidRDefault="2BF5AAEE" w:rsidP="6297CDB5">
            <w:pPr>
              <w:spacing w:after="0"/>
              <w:rPr>
                <w:sz w:val="22"/>
                <w:szCs w:val="22"/>
              </w:rPr>
            </w:pPr>
            <w:ins w:id="80" w:author="Huida Elsafi" w:date="2024-05-16T11:48:00Z">
              <w:r w:rsidRPr="6297CDB5">
                <w:rPr>
                  <w:rFonts w:cs="Times New Roman"/>
                  <w:sz w:val="22"/>
                  <w:szCs w:val="22"/>
                  <w:rtl/>
                </w:rPr>
                <w:t>رقم</w:t>
              </w:r>
              <w:r w:rsidRPr="6297CDB5">
                <w:rPr>
                  <w:sz w:val="22"/>
                  <w:szCs w:val="22"/>
                </w:rPr>
                <w:t xml:space="preserve"> </w:t>
              </w:r>
              <w:r w:rsidRPr="6297CDB5">
                <w:rPr>
                  <w:rFonts w:cs="Times New Roman"/>
                  <w:sz w:val="22"/>
                  <w:szCs w:val="22"/>
                  <w:rtl/>
                </w:rPr>
                <w:t>المزرعة</w:t>
              </w:r>
            </w:ins>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24778CC" w14:textId="744C3406" w:rsidR="004531CE" w:rsidRPr="00EA7459" w:rsidRDefault="793F5664" w:rsidP="6297CDB5">
            <w:pPr>
              <w:spacing w:after="0"/>
              <w:rPr>
                <w:sz w:val="22"/>
                <w:szCs w:val="22"/>
              </w:rPr>
            </w:pPr>
            <w:r w:rsidRPr="6297CDB5">
              <w:rPr>
                <w:sz w:val="22"/>
                <w:szCs w:val="22"/>
                <w:lang w:val="en"/>
              </w:rPr>
              <w:t>Farm ID</w:t>
            </w:r>
          </w:p>
        </w:tc>
      </w:tr>
      <w:tr w:rsidR="004531CE" w:rsidRPr="00EA7459" w14:paraId="76F22A6D" w14:textId="6AAA06CF"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4F4790" w14:textId="2174F098" w:rsidR="004531CE" w:rsidRPr="00EA7459" w:rsidRDefault="793F5664" w:rsidP="6297CDB5">
            <w:pPr>
              <w:spacing w:after="0"/>
              <w:rPr>
                <w:sz w:val="22"/>
                <w:szCs w:val="22"/>
              </w:rPr>
            </w:pPr>
            <w:r w:rsidRPr="6297CDB5">
              <w:rPr>
                <w:sz w:val="22"/>
                <w:szCs w:val="22"/>
                <w:lang w:val="en"/>
              </w:rPr>
              <w:t>Max Char limit: 64</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313A87" w14:textId="6E20F385" w:rsidR="004531CE" w:rsidRPr="00EA7459" w:rsidRDefault="4C561029"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CB10CC5"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505F700"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4945764" w14:textId="126907FA" w:rsidR="004531CE" w:rsidRPr="00EA7459" w:rsidRDefault="793F5664" w:rsidP="6297CDB5">
            <w:pPr>
              <w:spacing w:after="0"/>
              <w:rPr>
                <w:sz w:val="22"/>
                <w:szCs w:val="22"/>
              </w:rPr>
            </w:pPr>
            <w:r w:rsidRPr="6297CDB5">
              <w:rPr>
                <w:sz w:val="22"/>
                <w:szCs w:val="22"/>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27FB53" w14:textId="64EBB94A" w:rsidR="004531CE" w:rsidRPr="00EA7459" w:rsidRDefault="793F5664" w:rsidP="6297CDB5">
            <w:pPr>
              <w:spacing w:after="0"/>
              <w:rPr>
                <w:sz w:val="22"/>
                <w:szCs w:val="22"/>
              </w:rPr>
            </w:pPr>
            <w:r w:rsidRPr="6297CDB5">
              <w:rPr>
                <w:sz w:val="22"/>
                <w:szCs w:val="22"/>
                <w:rtl/>
              </w:rPr>
              <w:t>اسم الشارع</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D5197DB" w14:textId="1A26E1C4" w:rsidR="004531CE" w:rsidRPr="00EA7459" w:rsidRDefault="004531CE" w:rsidP="0FDB575E">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Street name</w:t>
            </w:r>
          </w:p>
        </w:tc>
      </w:tr>
      <w:tr w:rsidR="004531CE" w:rsidRPr="00EA7459" w14:paraId="237142DC" w14:textId="181E1AA0"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43EE187" w14:textId="22C0CBF3" w:rsidR="004531CE" w:rsidRPr="00EA7459" w:rsidRDefault="793F5664" w:rsidP="6297CDB5">
            <w:pPr>
              <w:spacing w:after="0"/>
              <w:rPr>
                <w:sz w:val="22"/>
                <w:szCs w:val="22"/>
              </w:rPr>
            </w:pPr>
            <w:r w:rsidRPr="6297CDB5">
              <w:rPr>
                <w:sz w:val="22"/>
                <w:szCs w:val="22"/>
                <w:lang w:val="en"/>
              </w:rPr>
              <w:t>Max Char limit: 13</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6B15F1" w14:textId="56546202" w:rsidR="004531CE" w:rsidRPr="00EA7459" w:rsidRDefault="3C0B889B"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088DA4A"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1358C06"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1A696A" w14:textId="126907FA" w:rsidR="004531CE" w:rsidRPr="00EA7459" w:rsidRDefault="793F5664" w:rsidP="6297CDB5">
            <w:pPr>
              <w:spacing w:after="0"/>
              <w:rPr>
                <w:sz w:val="22"/>
                <w:szCs w:val="22"/>
              </w:rPr>
            </w:pPr>
            <w:r w:rsidRPr="6297CDB5">
              <w:rPr>
                <w:sz w:val="22"/>
                <w:szCs w:val="22"/>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42554DE" w14:textId="1C38AFF6" w:rsidR="004531CE" w:rsidRPr="00EA7459" w:rsidRDefault="793F5664" w:rsidP="6297CDB5">
            <w:pPr>
              <w:spacing w:after="0"/>
              <w:rPr>
                <w:sz w:val="22"/>
                <w:szCs w:val="22"/>
              </w:rPr>
            </w:pPr>
            <w:r w:rsidRPr="6297CDB5">
              <w:rPr>
                <w:sz w:val="22"/>
                <w:szCs w:val="22"/>
                <w:rtl/>
              </w:rPr>
              <w:t>الرمز البريدي</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D9FB9C" w14:textId="4E556652" w:rsidR="004531CE" w:rsidRPr="00EA7459" w:rsidRDefault="004531CE" w:rsidP="0FDB575E">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Zip code</w:t>
            </w:r>
          </w:p>
        </w:tc>
      </w:tr>
      <w:tr w:rsidR="004531CE" w:rsidRPr="00EA7459" w14:paraId="254322E2" w14:textId="2131FDED"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E50BB0" w14:textId="6BFB9B6A" w:rsidR="004531CE" w:rsidRPr="00EA7459" w:rsidRDefault="793F5664" w:rsidP="6297CDB5">
            <w:pPr>
              <w:spacing w:after="0"/>
              <w:rPr>
                <w:sz w:val="22"/>
                <w:szCs w:val="22"/>
              </w:rPr>
            </w:pPr>
            <w:r w:rsidRPr="6297CDB5">
              <w:rPr>
                <w:sz w:val="22"/>
                <w:szCs w:val="22"/>
                <w:lang w:val="en"/>
              </w:rPr>
              <w:t>Character limit 13</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258C423" w14:textId="7A1750BB" w:rsidR="004531CE" w:rsidRPr="00EA7459" w:rsidRDefault="70E53E60"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F27625"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B5CADE"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9D7B104" w14:textId="126907FA" w:rsidR="004531CE" w:rsidRPr="00EA7459" w:rsidRDefault="793F5664" w:rsidP="6297CDB5">
            <w:pPr>
              <w:spacing w:after="0"/>
              <w:rPr>
                <w:sz w:val="22"/>
                <w:szCs w:val="22"/>
              </w:rPr>
            </w:pPr>
            <w:r w:rsidRPr="6297CDB5">
              <w:rPr>
                <w:sz w:val="22"/>
                <w:szCs w:val="22"/>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150E70" w14:textId="5FE19747" w:rsidR="004531CE" w:rsidRPr="00EA7459" w:rsidRDefault="793F5664" w:rsidP="6297CDB5">
            <w:pPr>
              <w:spacing w:after="0"/>
              <w:rPr>
                <w:sz w:val="22"/>
                <w:szCs w:val="22"/>
              </w:rPr>
            </w:pPr>
            <w:r w:rsidRPr="6297CDB5">
              <w:rPr>
                <w:sz w:val="22"/>
                <w:szCs w:val="22"/>
                <w:rtl/>
              </w:rPr>
              <w:t>رقم المبنى</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031C386" w14:textId="1ED281B7" w:rsidR="004531CE" w:rsidRPr="00EA7459" w:rsidRDefault="004531CE" w:rsidP="0FDB575E">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Building Number</w:t>
            </w:r>
          </w:p>
        </w:tc>
      </w:tr>
      <w:tr w:rsidR="004531CE" w:rsidRPr="00EA7459" w14:paraId="62D166CA" w14:textId="7C76F4DD"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6D0E0D5" w14:textId="3BDE95A4" w:rsidR="004531CE" w:rsidRPr="00EA7459" w:rsidRDefault="793F5664" w:rsidP="6297CDB5">
            <w:pPr>
              <w:spacing w:after="0"/>
              <w:rPr>
                <w:sz w:val="22"/>
                <w:szCs w:val="22"/>
              </w:rPr>
            </w:pPr>
            <w:r w:rsidRPr="6297CDB5">
              <w:rPr>
                <w:sz w:val="22"/>
                <w:szCs w:val="22"/>
                <w:lang w:val="en"/>
              </w:rPr>
              <w:t>Character limit 64</w:t>
            </w:r>
          </w:p>
          <w:p w14:paraId="52037410" w14:textId="7C00306E" w:rsidR="004531CE" w:rsidRPr="00EA7459" w:rsidRDefault="004531CE"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3F5330" w14:textId="5058D3E5" w:rsidR="004531CE" w:rsidRPr="00EA7459" w:rsidRDefault="2426FCD5"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F8FF2F" w14:textId="70B7ABDC" w:rsidR="004531CE" w:rsidRPr="00EA7459" w:rsidRDefault="793F5664" w:rsidP="6297CDB5">
            <w:pPr>
              <w:spacing w:after="0"/>
              <w:rPr>
                <w:sz w:val="22"/>
                <w:szCs w:val="22"/>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E88E6A" w14:textId="61F861F6" w:rsidR="004531CE" w:rsidRPr="00EA7459" w:rsidRDefault="793F5664" w:rsidP="6297CDB5">
            <w:pPr>
              <w:spacing w:after="0"/>
              <w:rPr>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BADAE96" w14:textId="126907FA" w:rsidR="004531CE" w:rsidRPr="00EA7459" w:rsidRDefault="793F5664" w:rsidP="6297CDB5">
            <w:pPr>
              <w:spacing w:after="0"/>
              <w:rPr>
                <w:sz w:val="22"/>
                <w:szCs w:val="22"/>
              </w:rPr>
            </w:pPr>
            <w:r w:rsidRPr="6297CDB5">
              <w:rPr>
                <w:sz w:val="22"/>
                <w:szCs w:val="22"/>
                <w:lang w:val="en"/>
              </w:rPr>
              <w:t>Retrieve From System</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F58E47" w14:textId="3F6400A0" w:rsidR="004531CE" w:rsidRPr="00EA7459" w:rsidRDefault="793F5664" w:rsidP="6297CDB5">
            <w:pPr>
              <w:spacing w:after="0"/>
              <w:rPr>
                <w:sz w:val="22"/>
                <w:szCs w:val="22"/>
              </w:rPr>
            </w:pPr>
            <w:r w:rsidRPr="6297CDB5">
              <w:rPr>
                <w:sz w:val="22"/>
                <w:szCs w:val="22"/>
                <w:rtl/>
              </w:rPr>
              <w:t>الحي</w:t>
            </w:r>
          </w:p>
          <w:p w14:paraId="3D991525" w14:textId="1E76D5F0" w:rsidR="004531CE" w:rsidRPr="00EA7459" w:rsidRDefault="004531CE" w:rsidP="6297CDB5">
            <w:pPr>
              <w:spacing w:after="0"/>
              <w:rPr>
                <w:sz w:val="22"/>
                <w:szCs w:val="22"/>
              </w:rPr>
            </w:pPr>
          </w:p>
          <w:p w14:paraId="58A758EE" w14:textId="7710C7BB" w:rsidR="004531CE" w:rsidRPr="00EA7459" w:rsidRDefault="004531CE" w:rsidP="6297CDB5">
            <w:pPr>
              <w:spacing w:after="0"/>
              <w:rPr>
                <w:sz w:val="22"/>
                <w:szCs w:val="22"/>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8ABA74" w14:textId="4F813542" w:rsidR="004531CE" w:rsidRPr="00EA7459" w:rsidRDefault="793F5664" w:rsidP="6297CDB5">
            <w:pPr>
              <w:spacing w:after="0"/>
              <w:rPr>
                <w:sz w:val="22"/>
                <w:szCs w:val="22"/>
              </w:rPr>
            </w:pPr>
            <w:r w:rsidRPr="6297CDB5">
              <w:rPr>
                <w:sz w:val="22"/>
                <w:szCs w:val="22"/>
                <w:lang w:val="en"/>
              </w:rPr>
              <w:t>District Name</w:t>
            </w:r>
          </w:p>
        </w:tc>
      </w:tr>
      <w:tr w:rsidR="4CBC5122" w14:paraId="3CD4BBBB" w14:textId="77777777" w:rsidTr="1E12DC38">
        <w:trPr>
          <w:trHeight w:val="300"/>
          <w:jc w:val="center"/>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EBAC151" w14:textId="2A086820" w:rsidR="4CBC5122" w:rsidRDefault="3A2B41A9" w:rsidP="6297CDB5">
            <w:pPr>
              <w:spacing w:after="0"/>
              <w:rPr>
                <w:sz w:val="22"/>
                <w:szCs w:val="22"/>
                <w:lang w:val="en"/>
              </w:rPr>
            </w:pPr>
            <w:r w:rsidRPr="6297CDB5">
              <w:rPr>
                <w:sz w:val="22"/>
                <w:szCs w:val="22"/>
                <w:lang w:val="en"/>
              </w:rPr>
              <w:t>If Map is selected following fields must be visible</w:t>
            </w:r>
          </w:p>
        </w:tc>
      </w:tr>
      <w:tr w:rsidR="4CBC5122" w14:paraId="752B7D0A"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43D6EE5" w14:textId="59E1C96C" w:rsidR="4CBC5122" w:rsidRDefault="4CBC5122"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C8FD09" w14:textId="1CBE28DC" w:rsidR="4CBC5122" w:rsidRDefault="664D3C1A"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208C2CA" w14:textId="188A5C08" w:rsidR="4CBC5122" w:rsidRDefault="11175BC9"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F441E5F" w14:textId="0421DC08" w:rsidR="4CBC5122" w:rsidRDefault="4A4C683B"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F25D073" w14:textId="3954D300" w:rsidR="4CBC5122" w:rsidRDefault="4A4C683B" w:rsidP="6297CDB5">
            <w:pPr>
              <w:spacing w:after="0"/>
              <w:rPr>
                <w:sz w:val="22"/>
                <w:szCs w:val="22"/>
              </w:rPr>
            </w:pPr>
            <w:r w:rsidRPr="6297CDB5">
              <w:rPr>
                <w:sz w:val="22"/>
                <w:szCs w:val="22"/>
                <w:lang w:val="en"/>
              </w:rPr>
              <w:t>Google Map</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99B2ECD" w14:textId="771A14D2" w:rsidR="4CBC5122" w:rsidRDefault="4CBC5122" w:rsidP="6297CDB5">
            <w:pPr>
              <w:spacing w:after="0"/>
              <w:rPr>
                <w:sz w:val="22"/>
                <w:szCs w:val="22"/>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7A3178" w14:textId="0EAB9E07" w:rsidR="4CBC5122" w:rsidRDefault="4A4C683B" w:rsidP="6297CDB5">
            <w:pPr>
              <w:spacing w:after="0"/>
              <w:rPr>
                <w:sz w:val="22"/>
                <w:szCs w:val="22"/>
              </w:rPr>
            </w:pPr>
            <w:r w:rsidRPr="6297CDB5">
              <w:rPr>
                <w:sz w:val="22"/>
                <w:szCs w:val="22"/>
                <w:lang w:val="en"/>
              </w:rPr>
              <w:t>Map</w:t>
            </w:r>
          </w:p>
        </w:tc>
      </w:tr>
      <w:tr w:rsidR="4CBC5122" w14:paraId="096FF248"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6D56D2" w14:textId="425FDBCA" w:rsidR="4CBC5122" w:rsidRDefault="79D01209" w:rsidP="1E12DC38">
            <w:pPr>
              <w:spacing w:after="0"/>
              <w:rPr>
                <w:sz w:val="22"/>
                <w:szCs w:val="22"/>
              </w:rPr>
            </w:pPr>
            <w:r w:rsidRPr="1E12DC38">
              <w:rPr>
                <w:sz w:val="22"/>
                <w:szCs w:val="22"/>
                <w:lang w:val="en"/>
              </w:rPr>
              <w:t>00</w:t>
            </w:r>
            <w:r w:rsidR="4A4C683B" w:rsidRPr="1E12DC38">
              <w:rPr>
                <w:sz w:val="22"/>
                <w:szCs w:val="22"/>
                <w:lang w:val="en"/>
              </w:rPr>
              <w:t>Max Char limit: 64</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0690BE" w14:textId="1C28CF73" w:rsidR="4CBC5122" w:rsidRDefault="40F88FD1"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92827F5" w14:textId="087475EE" w:rsidR="4CBC5122" w:rsidRDefault="010D598B"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46596F3" w14:textId="127F6870" w:rsidR="4CBC5122" w:rsidRDefault="4A4C683B"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C9E64D4" w14:textId="3C821E39" w:rsidR="4CBC5122" w:rsidRDefault="4A4C683B" w:rsidP="6297CDB5">
            <w:pPr>
              <w:spacing w:after="0"/>
              <w:rPr>
                <w:sz w:val="22"/>
                <w:szCs w:val="22"/>
              </w:rPr>
            </w:pPr>
            <w:r w:rsidRPr="6297CDB5">
              <w:rPr>
                <w:sz w:val="22"/>
                <w:szCs w:val="22"/>
                <w:lang w:val="en"/>
              </w:rPr>
              <w:t>String</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7B54B9" w14:textId="2773E374" w:rsidR="4CBC5122" w:rsidRDefault="4A4C683B" w:rsidP="6297CDB5">
            <w:pPr>
              <w:spacing w:after="0"/>
              <w:rPr>
                <w:sz w:val="22"/>
                <w:szCs w:val="22"/>
              </w:rPr>
            </w:pPr>
            <w:r w:rsidRPr="6297CDB5">
              <w:rPr>
                <w:sz w:val="22"/>
                <w:szCs w:val="22"/>
                <w:rtl/>
              </w:rPr>
              <w:t>اسم الشارع</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23AF95B" w14:textId="7A3CA291" w:rsidR="4CBC5122" w:rsidRDefault="4A4C683B" w:rsidP="6297CDB5">
            <w:pPr>
              <w:spacing w:after="0"/>
              <w:rPr>
                <w:sz w:val="22"/>
                <w:szCs w:val="22"/>
              </w:rPr>
            </w:pPr>
            <w:r w:rsidRPr="6297CDB5">
              <w:rPr>
                <w:sz w:val="22"/>
                <w:szCs w:val="22"/>
                <w:lang w:val="en"/>
              </w:rPr>
              <w:t>Street name</w:t>
            </w:r>
          </w:p>
        </w:tc>
      </w:tr>
      <w:tr w:rsidR="4CBC5122" w14:paraId="666717F5"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5F40FFD" w14:textId="65122E10" w:rsidR="4CBC5122" w:rsidRDefault="4A4C683B" w:rsidP="6297CDB5">
            <w:pPr>
              <w:spacing w:after="0"/>
              <w:rPr>
                <w:sz w:val="22"/>
                <w:szCs w:val="22"/>
              </w:rPr>
            </w:pPr>
            <w:r w:rsidRPr="6297CDB5">
              <w:rPr>
                <w:sz w:val="22"/>
                <w:szCs w:val="22"/>
                <w:lang w:val="en"/>
              </w:rPr>
              <w:t>Max Char limit: 13</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227D676" w14:textId="1A8CAD6F" w:rsidR="4CBC5122" w:rsidRDefault="7BC1B922"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A247DE" w14:textId="364BDC6A" w:rsidR="4CBC5122" w:rsidRDefault="0BBF302E"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353D92D" w14:textId="51CAE6FC" w:rsidR="4CBC5122" w:rsidRDefault="4A4C683B" w:rsidP="6297CDB5">
            <w:pPr>
              <w:spacing w:after="0"/>
              <w:rPr>
                <w:sz w:val="22"/>
                <w:szCs w:val="22"/>
              </w:rPr>
            </w:pPr>
            <w:r w:rsidRPr="6297CDB5">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C5E5B39" w14:textId="0DF782DB" w:rsidR="4CBC5122" w:rsidRDefault="4A4C683B" w:rsidP="6297CDB5">
            <w:pPr>
              <w:spacing w:after="0"/>
              <w:rPr>
                <w:sz w:val="22"/>
                <w:szCs w:val="22"/>
              </w:rPr>
            </w:pPr>
            <w:r w:rsidRPr="6297CDB5">
              <w:rPr>
                <w:sz w:val="22"/>
                <w:szCs w:val="22"/>
                <w:lang w:val="en"/>
              </w:rPr>
              <w:t>Integer</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8E92D25" w14:textId="31383945" w:rsidR="4CBC5122" w:rsidRDefault="4A4C683B" w:rsidP="6297CDB5">
            <w:pPr>
              <w:spacing w:after="0"/>
              <w:rPr>
                <w:sz w:val="22"/>
                <w:szCs w:val="22"/>
              </w:rPr>
            </w:pPr>
            <w:r w:rsidRPr="6297CDB5">
              <w:rPr>
                <w:sz w:val="22"/>
                <w:szCs w:val="22"/>
                <w:rtl/>
              </w:rPr>
              <w:t>الرمز البريدي</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8D372E" w14:textId="5D7491D1" w:rsidR="4CBC5122" w:rsidRDefault="4A4C683B" w:rsidP="6297CDB5">
            <w:pPr>
              <w:spacing w:after="0"/>
              <w:rPr>
                <w:sz w:val="22"/>
                <w:szCs w:val="22"/>
              </w:rPr>
            </w:pPr>
            <w:r w:rsidRPr="6297CDB5">
              <w:rPr>
                <w:sz w:val="22"/>
                <w:szCs w:val="22"/>
                <w:lang w:val="en"/>
              </w:rPr>
              <w:t>Zip code</w:t>
            </w:r>
          </w:p>
        </w:tc>
      </w:tr>
      <w:tr w:rsidR="4CBC5122" w14:paraId="552CCB81"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1E1E39F" w14:textId="2DFA253F" w:rsidR="4CBC5122" w:rsidRDefault="4A4C683B" w:rsidP="6297CDB5">
            <w:pPr>
              <w:spacing w:after="0"/>
              <w:rPr>
                <w:sz w:val="22"/>
                <w:szCs w:val="22"/>
              </w:rPr>
            </w:pPr>
            <w:r w:rsidRPr="6297CDB5">
              <w:rPr>
                <w:sz w:val="22"/>
                <w:szCs w:val="22"/>
                <w:lang w:val="en"/>
              </w:rPr>
              <w:t>Character limit 64</w:t>
            </w:r>
          </w:p>
          <w:p w14:paraId="55B06298" w14:textId="4F367AC6" w:rsidR="4CBC5122" w:rsidRDefault="4CBC5122"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F1BDC57" w14:textId="654FB934" w:rsidR="4CBC5122" w:rsidRDefault="11E75A25"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C9D5EEE" w14:textId="67CB7925" w:rsidR="4CBC5122" w:rsidRDefault="73E24F53"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2F0BBD9" w14:textId="281A16A3" w:rsidR="4CBC5122" w:rsidRDefault="4A4C683B" w:rsidP="6297CDB5">
            <w:pPr>
              <w:jc w:val="cente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714411" w14:textId="17E05AD4" w:rsidR="4CBC5122" w:rsidRDefault="4A4C683B" w:rsidP="6297CDB5">
            <w:pPr>
              <w:spacing w:after="0" w:line="25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String</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3C050BE" w14:textId="1A5BE54D" w:rsidR="4CBC5122" w:rsidRDefault="4CBC5122" w:rsidP="4CBC5122">
            <w:pPr>
              <w:bidi/>
              <w:ind w:left="-20" w:right="-20"/>
              <w:jc w:val="right"/>
              <w:rPr>
                <w:rFonts w:ascii="Times New Roman" w:eastAsia="Times New Roman" w:hAnsi="Times New Roman" w:cs="Times New Roman"/>
                <w:color w:val="000000" w:themeColor="text1"/>
                <w:sz w:val="22"/>
                <w:szCs w:val="22"/>
              </w:rPr>
            </w:pPr>
            <w:r w:rsidRPr="4CBC5122">
              <w:rPr>
                <w:rFonts w:ascii="Times New Roman" w:eastAsia="Times New Roman" w:hAnsi="Times New Roman" w:cs="Times New Roman"/>
                <w:color w:val="000000" w:themeColor="text1"/>
                <w:sz w:val="22"/>
                <w:szCs w:val="22"/>
                <w:rtl/>
              </w:rPr>
              <w:t>الحي</w:t>
            </w:r>
          </w:p>
          <w:p w14:paraId="33AB4F7A" w14:textId="4CA9A434" w:rsidR="4CBC5122" w:rsidRDefault="4CBC5122" w:rsidP="4CBC5122">
            <w:pPr>
              <w:bidi/>
              <w:ind w:left="-20" w:right="-20"/>
              <w:jc w:val="right"/>
              <w:rPr>
                <w:rFonts w:ascii="Calibri" w:eastAsia="Calibri" w:hAnsi="Calibri" w:cs="Calibri"/>
                <w:color w:val="000000" w:themeColor="text1"/>
                <w:sz w:val="22"/>
                <w:szCs w:val="22"/>
              </w:rPr>
            </w:pPr>
          </w:p>
          <w:p w14:paraId="1CCC49AD" w14:textId="0E879056" w:rsidR="4CBC5122" w:rsidRDefault="4CBC5122" w:rsidP="4CBC5122">
            <w:pPr>
              <w:bidi/>
              <w:jc w:val="right"/>
              <w:rPr>
                <w:rFonts w:ascii="Calibri" w:eastAsia="Calibri" w:hAnsi="Calibri" w:cs="Calibri"/>
                <w:color w:val="000000" w:themeColor="text1"/>
                <w:sz w:val="22"/>
                <w:szCs w:val="22"/>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414F270" w14:textId="248434C5" w:rsidR="4CBC5122" w:rsidRDefault="4A4C683B"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District Name</w:t>
            </w:r>
          </w:p>
        </w:tc>
      </w:tr>
      <w:tr w:rsidR="4CBC5122" w14:paraId="68482197"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803A66" w14:textId="3E983BED" w:rsidR="4CBC5122" w:rsidRDefault="4CBC5122"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3C8C2AF" w14:textId="22836F3E" w:rsidR="4CBC5122" w:rsidRDefault="45AD9A2E"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36948DD" w14:textId="029BC0FB" w:rsidR="4CBC5122" w:rsidRDefault="41ED2DC7"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6D5F53" w14:textId="4B07EE41" w:rsidR="4CBC5122" w:rsidRDefault="4A4C683B" w:rsidP="6297CDB5">
            <w:pPr>
              <w:jc w:val="cente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7E53DCA" w14:textId="1CE5A799" w:rsidR="4CBC5122" w:rsidRDefault="4A4C683B" w:rsidP="6297CDB5">
            <w:pPr>
              <w:spacing w:line="25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Google maps/manual entry</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1AEE1BC" w14:textId="3C295D72" w:rsidR="4CBC5122" w:rsidRDefault="00CB3A95" w:rsidP="6297CDB5">
            <w:pPr>
              <w:jc w:val="right"/>
              <w:rPr>
                <w:rFonts w:ascii="Calibri" w:eastAsia="Calibri" w:hAnsi="Calibri" w:cs="Calibri"/>
                <w:color w:val="000000" w:themeColor="text1"/>
                <w:sz w:val="22"/>
                <w:szCs w:val="22"/>
              </w:rPr>
            </w:pPr>
            <w:r>
              <w:rPr>
                <w:rFonts w:ascii="Calibri" w:eastAsia="Calibri" w:hAnsi="Calibri" w:cs="Calibri" w:hint="cs"/>
                <w:color w:val="000000" w:themeColor="text1"/>
                <w:sz w:val="22"/>
                <w:szCs w:val="22"/>
                <w:rtl/>
              </w:rPr>
              <w:t>خط الطول</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DA2175" w14:textId="5556B20E" w:rsidR="4CBC5122" w:rsidRDefault="4A4C683B"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Pr>
              <w:t>Longitude</w:t>
            </w:r>
          </w:p>
        </w:tc>
      </w:tr>
      <w:tr w:rsidR="4CBC5122" w14:paraId="63EC8A67"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1BADF80" w14:textId="6ABB9370" w:rsidR="4CBC5122" w:rsidRDefault="4CBC5122" w:rsidP="6297CDB5">
            <w:pPr>
              <w:spacing w:after="0"/>
              <w:rPr>
                <w:sz w:val="22"/>
                <w:szCs w:val="22"/>
              </w:rPr>
            </w:pP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D56A7E4" w14:textId="67C53F26" w:rsidR="4CBC5122" w:rsidRDefault="4E8E631B" w:rsidP="6297CDB5">
            <w:pPr>
              <w:spacing w:after="0"/>
              <w:rPr>
                <w:sz w:val="22"/>
                <w:szCs w:val="22"/>
              </w:rPr>
            </w:pPr>
            <w:r w:rsidRPr="6297CDB5">
              <w:rPr>
                <w:sz w:val="22"/>
                <w:szCs w:val="22"/>
                <w:lang w:val="en-GB"/>
              </w:rPr>
              <w:t>Retrieved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CA01A8C" w14:textId="004EE494" w:rsidR="4CBC5122" w:rsidRDefault="7725BD99" w:rsidP="6297CDB5">
            <w:pPr>
              <w:spacing w:after="0"/>
              <w:rPr>
                <w:sz w:val="22"/>
                <w:szCs w:val="22"/>
                <w:lang w:val="en"/>
              </w:rPr>
            </w:pPr>
            <w:r w:rsidRPr="6297CDB5">
              <w:rPr>
                <w:sz w:val="22"/>
                <w:szCs w:val="22"/>
                <w:lang w:val="en"/>
              </w:rPr>
              <w:t>No</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31D54E6" w14:textId="60D6EC9D" w:rsidR="4CBC5122" w:rsidRDefault="4A4C683B" w:rsidP="6297CDB5">
            <w:pPr>
              <w:jc w:val="cente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64B6E23" w14:textId="62F5093A" w:rsidR="4CBC5122" w:rsidRDefault="4A4C683B" w:rsidP="6297CDB5">
            <w:pPr>
              <w:spacing w:line="25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Google maps/ma</w:t>
            </w:r>
            <w:r w:rsidRPr="6297CDB5">
              <w:rPr>
                <w:rFonts w:ascii="Calibri" w:eastAsia="Calibri" w:hAnsi="Calibri" w:cs="Calibri"/>
                <w:color w:val="000000" w:themeColor="text1"/>
                <w:sz w:val="22"/>
                <w:szCs w:val="22"/>
                <w:lang w:val="en"/>
              </w:rPr>
              <w:lastRenderedPageBreak/>
              <w:t>nual entry</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414003B" w14:textId="7EEC5CD0" w:rsidR="4CBC5122" w:rsidRDefault="00CB3A95" w:rsidP="6297CDB5">
            <w:pPr>
              <w:jc w:val="right"/>
              <w:rPr>
                <w:rFonts w:ascii="Calibri" w:eastAsia="Calibri" w:hAnsi="Calibri" w:cs="Calibri"/>
                <w:color w:val="000000" w:themeColor="text1"/>
                <w:sz w:val="22"/>
                <w:szCs w:val="22"/>
              </w:rPr>
            </w:pPr>
            <w:r>
              <w:rPr>
                <w:rFonts w:ascii="Calibri" w:eastAsia="Calibri" w:hAnsi="Calibri" w:cs="Calibri" w:hint="cs"/>
                <w:color w:val="000000" w:themeColor="text1"/>
                <w:sz w:val="22"/>
                <w:szCs w:val="22"/>
                <w:rtl/>
              </w:rPr>
              <w:lastRenderedPageBreak/>
              <w:t>خط العرض</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F5B5EE" w14:textId="70D1D7B4" w:rsidR="4CBC5122" w:rsidRDefault="4A4C683B"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Latitude</w:t>
            </w:r>
          </w:p>
        </w:tc>
      </w:tr>
      <w:tr w:rsidR="004531CE" w:rsidRPr="00EA7459" w14:paraId="56618E88" w14:textId="1B1F83E0" w:rsidTr="1E12DC38">
        <w:trPr>
          <w:trHeight w:val="480"/>
          <w:jc w:val="center"/>
        </w:trPr>
        <w:tc>
          <w:tcPr>
            <w:tcW w:w="933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left w:w="90" w:type="dxa"/>
              <w:right w:w="90" w:type="dxa"/>
            </w:tcMar>
          </w:tcPr>
          <w:p w14:paraId="2BA835B2" w14:textId="79F5D157" w:rsidR="004531CE" w:rsidRPr="00EA7459" w:rsidRDefault="793F5664" w:rsidP="6297CDB5">
            <w:pPr>
              <w:spacing w:after="0"/>
              <w:rPr>
                <w:sz w:val="22"/>
                <w:szCs w:val="22"/>
              </w:rPr>
            </w:pPr>
            <w:r w:rsidRPr="6297CDB5">
              <w:rPr>
                <w:sz w:val="22"/>
                <w:szCs w:val="22"/>
                <w:lang w:val="en"/>
              </w:rPr>
              <w:t>Attachments (TAB00</w:t>
            </w:r>
            <w:r w:rsidR="59AA9A62" w:rsidRPr="6297CDB5">
              <w:rPr>
                <w:sz w:val="22"/>
                <w:szCs w:val="22"/>
                <w:lang w:val="en"/>
              </w:rPr>
              <w:t>4</w:t>
            </w:r>
            <w:r w:rsidRPr="6297CDB5">
              <w:rPr>
                <w:sz w:val="22"/>
                <w:szCs w:val="22"/>
                <w:lang w:val="en"/>
              </w:rPr>
              <w:t>)</w:t>
            </w:r>
          </w:p>
        </w:tc>
      </w:tr>
      <w:tr w:rsidR="004531CE" w:rsidRPr="00EA7459" w14:paraId="201427AB" w14:textId="59F120A5"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BC0772C" w14:textId="65500962" w:rsidR="004531CE" w:rsidRPr="00EA7459" w:rsidRDefault="793F5664" w:rsidP="6297CDB5">
            <w:pPr>
              <w:spacing w:after="0"/>
              <w:rPr>
                <w:sz w:val="22"/>
                <w:szCs w:val="22"/>
              </w:rPr>
            </w:pPr>
            <w:r w:rsidRPr="6297CDB5">
              <w:rPr>
                <w:sz w:val="22"/>
                <w:szCs w:val="22"/>
                <w:lang w:val="en"/>
              </w:rPr>
              <w:t>Pdf, docx, doc, JPG, PNG</w:t>
            </w:r>
          </w:p>
          <w:p w14:paraId="5BD5BCC8" w14:textId="6E3FE106" w:rsidR="004531CE" w:rsidRPr="00EA7459" w:rsidRDefault="004531CE" w:rsidP="6297CDB5">
            <w:pPr>
              <w:spacing w:after="0"/>
              <w:rPr>
                <w:sz w:val="22"/>
                <w:szCs w:val="22"/>
              </w:rPr>
            </w:pPr>
          </w:p>
          <w:p w14:paraId="4E1C9800" w14:textId="443B388B" w:rsidR="004531CE" w:rsidRPr="00EA7459" w:rsidRDefault="793F5664" w:rsidP="6297CDB5">
            <w:pPr>
              <w:spacing w:after="0"/>
              <w:rPr>
                <w:sz w:val="22"/>
                <w:szCs w:val="22"/>
              </w:rPr>
            </w:pPr>
            <w:r w:rsidRPr="6297CDB5">
              <w:rPr>
                <w:sz w:val="22"/>
                <w:szCs w:val="22"/>
                <w:lang w:val="en"/>
              </w:rPr>
              <w:t>File Size 5MB</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9D86B0" w14:textId="45071FBB" w:rsidR="6297CDB5" w:rsidRDefault="03191039" w:rsidP="21BCB20F">
            <w:pPr>
              <w:jc w:val="both"/>
              <w:rPr>
                <w:sz w:val="22"/>
                <w:szCs w:val="22"/>
                <w:highlight w:val="yellow"/>
              </w:rPr>
            </w:pPr>
            <w:commentRangeStart w:id="81"/>
            <w:commentRangeStart w:id="82"/>
            <w:r w:rsidRPr="21BCB20F">
              <w:rPr>
                <w:sz w:val="22"/>
                <w:szCs w:val="22"/>
                <w:highlight w:val="yellow"/>
              </w:rPr>
              <w:t>Retrieve from system but can be edited</w:t>
            </w:r>
            <w:commentRangeEnd w:id="81"/>
            <w:r w:rsidR="003E1396">
              <w:rPr>
                <w:rStyle w:val="CommentReference"/>
              </w:rPr>
              <w:commentReference w:id="81"/>
            </w:r>
            <w:commentRangeEnd w:id="82"/>
            <w:r w:rsidR="00352E7F">
              <w:rPr>
                <w:rStyle w:val="CommentReference"/>
              </w:rPr>
              <w:commentReference w:id="82"/>
            </w:r>
          </w:p>
          <w:p w14:paraId="5F35A952" w14:textId="59288EC9" w:rsidR="6297CDB5" w:rsidRDefault="6297CDB5" w:rsidP="21BCB20F">
            <w:pPr>
              <w:jc w:val="both"/>
              <w:rPr>
                <w:sz w:val="22"/>
                <w:szCs w:val="22"/>
                <w:highlight w:val="yellow"/>
                <w:lang w:val="en"/>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9CC3A98" w14:textId="75251B00" w:rsidR="004531CE" w:rsidRPr="00EA7459" w:rsidRDefault="006C581F" w:rsidP="07100437">
            <w:pPr>
              <w:spacing w:after="0"/>
              <w:rPr>
                <w:sz w:val="22"/>
                <w:szCs w:val="22"/>
                <w:lang w:val="en"/>
              </w:rPr>
            </w:pPr>
            <w:r>
              <w:rPr>
                <w:sz w:val="22"/>
                <w:szCs w:val="22"/>
                <w:lang w:val="en"/>
              </w:rPr>
              <w:t>Yes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C376843" w14:textId="4334CA98" w:rsidR="004531CE" w:rsidRPr="00EA7459" w:rsidRDefault="3C3A43B6" w:rsidP="21BCB20F">
            <w:pPr>
              <w:spacing w:after="0"/>
              <w:jc w:val="center"/>
              <w:rPr>
                <w:rFonts w:ascii="Calibri" w:eastAsia="Calibri" w:hAnsi="Calibri" w:cs="Calibri"/>
                <w:color w:val="000000" w:themeColor="text1"/>
                <w:sz w:val="22"/>
                <w:szCs w:val="22"/>
                <w:lang w:val="en"/>
              </w:rPr>
            </w:pPr>
            <w:r w:rsidRPr="21BCB20F">
              <w:rPr>
                <w:rFonts w:ascii="Calibri" w:eastAsia="Calibri" w:hAnsi="Calibri" w:cs="Calibri"/>
                <w:color w:val="000000" w:themeColor="text1"/>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A138020" w14:textId="5A4B908E" w:rsidR="004531CE" w:rsidRPr="00EA7459" w:rsidRDefault="2C042D31" w:rsidP="4CBC5122">
            <w:pPr>
              <w:spacing w:after="0"/>
            </w:pPr>
            <w:r w:rsidRPr="4CBC5122">
              <w:rPr>
                <w:rFonts w:ascii="Calibri" w:eastAsia="Calibri" w:hAnsi="Calibri" w:cs="Calibri"/>
                <w:color w:val="000000" w:themeColor="text1"/>
                <w:sz w:val="22"/>
                <w:szCs w:val="22"/>
                <w:lang w:val="en"/>
              </w:rPr>
              <w:t>File Upload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E6FAAA3" w14:textId="543F2A52" w:rsidR="004531CE" w:rsidRPr="00EA7459" w:rsidRDefault="0FA89D29" w:rsidP="6297CDB5">
            <w:pPr>
              <w:jc w:val="both"/>
              <w:rPr>
                <w:rFonts w:ascii="Calibri" w:eastAsia="Calibri" w:hAnsi="Calibri" w:cs="Calibri"/>
                <w:sz w:val="22"/>
                <w:szCs w:val="22"/>
                <w:lang w:bidi="ar-KW"/>
              </w:rPr>
            </w:pPr>
            <w:r w:rsidRPr="6297CDB5">
              <w:rPr>
                <w:rFonts w:ascii="Arial" w:eastAsia="Arial" w:hAnsi="Arial" w:cs="Arial"/>
                <w:color w:val="0F2837"/>
                <w:sz w:val="22"/>
                <w:szCs w:val="22"/>
                <w:rtl/>
                <w:lang w:bidi="ar-KW"/>
              </w:rPr>
              <w:t>مستند الملكية</w:t>
            </w:r>
          </w:p>
          <w:p w14:paraId="6FCA4D2F" w14:textId="0D432C9E" w:rsidR="004531CE" w:rsidRPr="00EA7459" w:rsidRDefault="004531CE" w:rsidP="6297CDB5">
            <w:pPr>
              <w:jc w:val="both"/>
              <w:rPr>
                <w:rFonts w:ascii="Calibri" w:eastAsia="Arial" w:hAnsi="Calibri" w:cs="Calibri"/>
                <w:color w:val="0F2837"/>
                <w:sz w:val="22"/>
                <w:szCs w:val="22"/>
                <w:highlight w:val="green"/>
                <w:rtl/>
                <w:lang w:bidi="ar-KW"/>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32FFE4A" w14:textId="7F167A1F" w:rsidR="004531CE" w:rsidRPr="00EA7459" w:rsidRDefault="004531CE" w:rsidP="0FDB575E">
            <w:pPr>
              <w:jc w:val="both"/>
              <w:rPr>
                <w:rFonts w:ascii="Calibri" w:eastAsia="Cambria" w:hAnsi="Calibri" w:cs="Calibri"/>
                <w:color w:val="0F2837"/>
                <w:sz w:val="22"/>
                <w:szCs w:val="22"/>
              </w:rPr>
            </w:pPr>
            <w:r w:rsidRPr="00EA7459">
              <w:rPr>
                <w:rFonts w:ascii="Calibri" w:eastAsia="Cambria" w:hAnsi="Calibri" w:cs="Calibri"/>
                <w:color w:val="0F2837"/>
                <w:sz w:val="22"/>
                <w:szCs w:val="22"/>
                <w:lang w:val="en"/>
              </w:rPr>
              <w:t>Ownership Documents</w:t>
            </w:r>
          </w:p>
        </w:tc>
      </w:tr>
      <w:tr w:rsidR="004531CE" w:rsidRPr="00EA7459" w14:paraId="5E83B052" w14:textId="73C7FF5F"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5375AE" w14:textId="639285D1" w:rsidR="004531CE" w:rsidRPr="00EA7459" w:rsidRDefault="793F5664" w:rsidP="6297CDB5">
            <w:pPr>
              <w:rPr>
                <w:rFonts w:ascii="Calibri" w:eastAsia="Calibri" w:hAnsi="Calibri" w:cs="Calibri"/>
                <w:sz w:val="22"/>
                <w:szCs w:val="22"/>
              </w:rPr>
            </w:pPr>
            <w:r w:rsidRPr="6297CDB5">
              <w:rPr>
                <w:sz w:val="22"/>
                <w:szCs w:val="22"/>
                <w:lang w:val="en"/>
              </w:rPr>
              <w:t>Pdf, docx, doc, JPG, PNG</w:t>
            </w:r>
          </w:p>
          <w:p w14:paraId="78E773BB" w14:textId="7FE96743" w:rsidR="004531CE" w:rsidRPr="00EA7459" w:rsidRDefault="004531CE" w:rsidP="6297CDB5">
            <w:pPr>
              <w:rPr>
                <w:rFonts w:ascii="Calibri" w:eastAsia="Calibri" w:hAnsi="Calibri" w:cs="Calibri"/>
                <w:sz w:val="22"/>
                <w:szCs w:val="22"/>
              </w:rPr>
            </w:pPr>
          </w:p>
          <w:p w14:paraId="0FB1054E" w14:textId="361ECA0A" w:rsidR="004531CE" w:rsidRPr="00EA7459" w:rsidRDefault="793F5664" w:rsidP="6297CDB5">
            <w:pPr>
              <w:rPr>
                <w:rFonts w:ascii="Calibri" w:eastAsia="Calibri" w:hAnsi="Calibri" w:cs="Calibri"/>
                <w:sz w:val="22"/>
                <w:szCs w:val="22"/>
              </w:rPr>
            </w:pPr>
            <w:r w:rsidRPr="6297CDB5">
              <w:rPr>
                <w:sz w:val="22"/>
                <w:szCs w:val="22"/>
                <w:lang w:val="en"/>
              </w:rPr>
              <w:t>File Size 5MB</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90163B2" w14:textId="38D0F03D" w:rsidR="6297CDB5" w:rsidRDefault="4AB27D67" w:rsidP="21BCB20F">
            <w:pPr>
              <w:jc w:val="both"/>
              <w:rPr>
                <w:sz w:val="22"/>
                <w:szCs w:val="22"/>
                <w:highlight w:val="yellow"/>
              </w:rPr>
            </w:pPr>
            <w:r w:rsidRPr="07100437">
              <w:rPr>
                <w:sz w:val="22"/>
                <w:szCs w:val="22"/>
                <w:highlight w:val="yellow"/>
              </w:rPr>
              <w:t>Retrieve from system</w:t>
            </w:r>
            <w:r w:rsidR="797393A3" w:rsidRPr="07100437">
              <w:rPr>
                <w:sz w:val="22"/>
                <w:szCs w:val="22"/>
                <w:highlight w:val="yellow"/>
              </w:rPr>
              <w:t xml:space="preserve"> and editable</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FC7A643" w14:textId="76A10386" w:rsidR="004531CE" w:rsidRPr="00EA7459" w:rsidRDefault="006C581F" w:rsidP="21BCB20F">
            <w:pPr>
              <w:spacing w:after="0"/>
              <w:jc w:val="center"/>
              <w:rPr>
                <w:sz w:val="22"/>
                <w:szCs w:val="22"/>
                <w:lang w:val="en"/>
              </w:rPr>
            </w:pPr>
            <w:r>
              <w:rPr>
                <w:sz w:val="22"/>
                <w:szCs w:val="22"/>
                <w:lang w:val="en"/>
              </w:rPr>
              <w:t>Yes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027E0DE" w14:textId="4BEF7BA6" w:rsidR="004531CE" w:rsidRPr="00EA7459" w:rsidRDefault="54865B79" w:rsidP="21BCB20F">
            <w:pPr>
              <w:spacing w:after="0"/>
              <w:jc w:val="center"/>
              <w:rPr>
                <w:sz w:val="22"/>
                <w:szCs w:val="22"/>
                <w:lang w:val="en"/>
              </w:rPr>
            </w:pPr>
            <w:r w:rsidRPr="21BCB20F">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6C9E6C1" w14:textId="296E2B15" w:rsidR="004531CE" w:rsidRPr="00EA7459" w:rsidRDefault="25126C84" w:rsidP="6297CDB5">
            <w:pPr>
              <w:rPr>
                <w:rFonts w:ascii="Calibri" w:eastAsia="Calibri" w:hAnsi="Calibri" w:cs="Calibri"/>
                <w:sz w:val="22"/>
                <w:szCs w:val="22"/>
                <w:lang w:val="en"/>
              </w:rPr>
            </w:pPr>
            <w:r w:rsidRPr="6297CDB5">
              <w:rPr>
                <w:sz w:val="22"/>
                <w:szCs w:val="22"/>
                <w:lang w:val="en"/>
              </w:rPr>
              <w:t>File Upload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B47928E" w14:textId="04B9A312" w:rsidR="004531CE" w:rsidRPr="00EA7459" w:rsidRDefault="793F5664" w:rsidP="6297CDB5">
            <w:pPr>
              <w:jc w:val="both"/>
              <w:rPr>
                <w:rFonts w:ascii="Calibri" w:eastAsia="Calibri" w:hAnsi="Calibri" w:cs="Calibri"/>
                <w:sz w:val="22"/>
                <w:szCs w:val="22"/>
              </w:rPr>
            </w:pPr>
            <w:r w:rsidRPr="6297CDB5">
              <w:rPr>
                <w:sz w:val="22"/>
                <w:szCs w:val="22"/>
                <w:rtl/>
              </w:rPr>
              <w:t>شهادة العضوية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453ABEF" w14:textId="1D1D51A9" w:rsidR="004531CE" w:rsidRPr="00EA7459" w:rsidRDefault="793F5664" w:rsidP="6297CDB5">
            <w:pPr>
              <w:jc w:val="both"/>
              <w:rPr>
                <w:rFonts w:ascii="Calibri" w:eastAsia="Calibri" w:hAnsi="Calibri" w:cs="Calibri"/>
                <w:sz w:val="22"/>
                <w:szCs w:val="22"/>
              </w:rPr>
            </w:pPr>
            <w:r w:rsidRPr="6297CDB5">
              <w:rPr>
                <w:sz w:val="22"/>
                <w:szCs w:val="22"/>
                <w:lang w:val="en"/>
              </w:rPr>
              <w:t>Organic Certificate</w:t>
            </w:r>
          </w:p>
        </w:tc>
      </w:tr>
      <w:tr w:rsidR="004531CE" w:rsidRPr="00EA7459" w14:paraId="544E2356" w14:textId="6606EF4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9CBD133" w14:textId="405711DB" w:rsidR="004531CE" w:rsidRPr="00EA7459" w:rsidRDefault="793F5664" w:rsidP="6297CDB5">
            <w:pPr>
              <w:rPr>
                <w:rFonts w:ascii="Calibri" w:eastAsia="Calibri" w:hAnsi="Calibri" w:cs="Calibri"/>
                <w:sz w:val="22"/>
                <w:szCs w:val="22"/>
              </w:rPr>
            </w:pPr>
            <w:r w:rsidRPr="6297CDB5">
              <w:rPr>
                <w:sz w:val="22"/>
                <w:szCs w:val="22"/>
                <w:lang w:val="en"/>
              </w:rPr>
              <w:t>Pdf, docx, doc, JPG, PNG</w:t>
            </w:r>
          </w:p>
          <w:p w14:paraId="6E86EEA1" w14:textId="54EA2FD3" w:rsidR="004531CE" w:rsidRPr="00EA7459" w:rsidRDefault="004531CE" w:rsidP="6297CDB5">
            <w:pPr>
              <w:rPr>
                <w:rFonts w:ascii="Calibri" w:eastAsia="Calibri" w:hAnsi="Calibri" w:cs="Calibri"/>
                <w:sz w:val="22"/>
                <w:szCs w:val="22"/>
              </w:rPr>
            </w:pPr>
          </w:p>
          <w:p w14:paraId="0B00E16F" w14:textId="394B54A1" w:rsidR="004531CE" w:rsidRPr="00EA7459" w:rsidRDefault="793F5664" w:rsidP="6297CDB5">
            <w:pPr>
              <w:rPr>
                <w:rFonts w:ascii="Calibri" w:eastAsia="Calibri" w:hAnsi="Calibri" w:cs="Calibri"/>
                <w:sz w:val="22"/>
                <w:szCs w:val="22"/>
              </w:rPr>
            </w:pPr>
            <w:r w:rsidRPr="6297CDB5">
              <w:rPr>
                <w:sz w:val="22"/>
                <w:szCs w:val="22"/>
                <w:lang w:val="en"/>
              </w:rPr>
              <w:t>File Size 5MB</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6A80A9" w14:textId="4349D41B" w:rsidR="1099EBBB" w:rsidRDefault="1099EBBB" w:rsidP="21BCB20F">
            <w:pPr>
              <w:jc w:val="both"/>
              <w:rPr>
                <w:sz w:val="22"/>
                <w:szCs w:val="22"/>
                <w:highlight w:val="yellow"/>
              </w:rPr>
            </w:pPr>
            <w:r w:rsidRPr="21BCB20F">
              <w:rPr>
                <w:sz w:val="22"/>
                <w:szCs w:val="22"/>
                <w:highlight w:val="yellow"/>
              </w:rPr>
              <w:t>Retrieve from system</w:t>
            </w:r>
            <w:r w:rsidR="1A004410" w:rsidRPr="21BCB20F">
              <w:rPr>
                <w:sz w:val="22"/>
                <w:szCs w:val="22"/>
                <w:highlight w:val="yellow"/>
              </w:rPr>
              <w:t xml:space="preserve"> but can </w:t>
            </w:r>
            <w:r w:rsidR="4763521E" w:rsidRPr="21BCB20F">
              <w:rPr>
                <w:sz w:val="22"/>
                <w:szCs w:val="22"/>
                <w:highlight w:val="yellow"/>
              </w:rPr>
              <w:t xml:space="preserve">be </w:t>
            </w:r>
            <w:r w:rsidR="1A004410" w:rsidRPr="21BCB20F">
              <w:rPr>
                <w:sz w:val="22"/>
                <w:szCs w:val="22"/>
                <w:highlight w:val="yellow"/>
              </w:rPr>
              <w:t>edit</w:t>
            </w:r>
            <w:r w:rsidR="63B50530" w:rsidRPr="21BCB20F">
              <w:rPr>
                <w:sz w:val="22"/>
                <w:szCs w:val="22"/>
                <w:highlight w:val="yellow"/>
              </w:rPr>
              <w:t>ed</w:t>
            </w:r>
          </w:p>
          <w:p w14:paraId="38D5877A" w14:textId="5939A876" w:rsidR="6297CDB5" w:rsidRDefault="6297CDB5" w:rsidP="21BCB20F">
            <w:pPr>
              <w:jc w:val="both"/>
              <w:rPr>
                <w:sz w:val="22"/>
                <w:szCs w:val="22"/>
                <w:highlight w:val="yellow"/>
              </w:rPr>
            </w:pP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0359EA4" w14:textId="3BA21AD5" w:rsidR="004531CE" w:rsidRPr="00EA7459" w:rsidRDefault="006C581F" w:rsidP="07100437">
            <w:pPr>
              <w:spacing w:after="0"/>
              <w:jc w:val="center"/>
              <w:rPr>
                <w:sz w:val="22"/>
                <w:szCs w:val="22"/>
                <w:lang w:val="en"/>
              </w:rPr>
            </w:pPr>
            <w:r>
              <w:rPr>
                <w:sz w:val="22"/>
                <w:szCs w:val="22"/>
                <w:lang w:val="en"/>
              </w:rPr>
              <w:t>Yes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BD034D7" w14:textId="1C7CED9A" w:rsidR="004531CE" w:rsidRPr="00EA7459" w:rsidRDefault="5B35AAF1" w:rsidP="21BCB20F">
            <w:pPr>
              <w:spacing w:after="0"/>
              <w:jc w:val="center"/>
              <w:rPr>
                <w:sz w:val="22"/>
                <w:szCs w:val="22"/>
                <w:lang w:val="en"/>
              </w:rPr>
            </w:pPr>
            <w:r w:rsidRPr="21BCB20F">
              <w:rPr>
                <w:sz w:val="22"/>
                <w:szCs w:val="22"/>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4873B83" w14:textId="1FAC3318" w:rsidR="4CBC5122" w:rsidRDefault="4A4C683B" w:rsidP="6297CDB5">
            <w:pPr>
              <w:rPr>
                <w:rFonts w:ascii="Calibri" w:eastAsia="Calibri" w:hAnsi="Calibri" w:cs="Calibri"/>
                <w:sz w:val="22"/>
                <w:szCs w:val="22"/>
              </w:rPr>
            </w:pPr>
            <w:r w:rsidRPr="6297CDB5">
              <w:rPr>
                <w:sz w:val="22"/>
                <w:szCs w:val="22"/>
                <w:lang w:val="en"/>
              </w:rPr>
              <w:t>File Upload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E968F8C" w14:textId="02AC7FD5" w:rsidR="004531CE" w:rsidRPr="00EA7459" w:rsidRDefault="793F5664" w:rsidP="6297CDB5">
            <w:pPr>
              <w:jc w:val="both"/>
              <w:rPr>
                <w:rFonts w:ascii="Calibri" w:eastAsia="Calibri" w:hAnsi="Calibri" w:cs="Calibri"/>
                <w:sz w:val="22"/>
                <w:szCs w:val="22"/>
              </w:rPr>
            </w:pPr>
            <w:r w:rsidRPr="6297CDB5">
              <w:rPr>
                <w:sz w:val="22"/>
                <w:szCs w:val="22"/>
                <w:rtl/>
              </w:rPr>
              <w:t>ملف الرفع المساحي</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5B9AE86" w14:textId="44CFB76C" w:rsidR="004531CE" w:rsidRPr="00EA7459" w:rsidRDefault="793F5664" w:rsidP="6297CDB5">
            <w:pPr>
              <w:jc w:val="both"/>
              <w:rPr>
                <w:rFonts w:ascii="Calibri" w:eastAsia="Calibri" w:hAnsi="Calibri" w:cs="Calibri"/>
                <w:sz w:val="22"/>
                <w:szCs w:val="22"/>
              </w:rPr>
            </w:pPr>
            <w:r w:rsidRPr="6297CDB5">
              <w:rPr>
                <w:sz w:val="22"/>
                <w:szCs w:val="22"/>
                <w:lang w:val="en"/>
              </w:rPr>
              <w:t>Surveying File</w:t>
            </w:r>
          </w:p>
        </w:tc>
      </w:tr>
      <w:tr w:rsidR="5CCB8BEF" w14:paraId="3AA7729F" w14:textId="77777777"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5103BA16" w14:textId="464B0CAA" w:rsidR="5CCB8BEF" w:rsidRDefault="5CC8C911" w:rsidP="07100437">
            <w:pPr>
              <w:rPr>
                <w:rFonts w:ascii="Calibri" w:eastAsia="Calibri" w:hAnsi="Calibri" w:cs="Calibri"/>
                <w:strike/>
                <w:color w:val="000000" w:themeColor="text1"/>
                <w:sz w:val="22"/>
                <w:szCs w:val="22"/>
              </w:rPr>
            </w:pPr>
            <w:r w:rsidRPr="07100437">
              <w:rPr>
                <w:rFonts w:ascii="Calibri" w:eastAsia="Calibri" w:hAnsi="Calibri" w:cs="Calibri"/>
                <w:strike/>
                <w:color w:val="000000" w:themeColor="text1"/>
                <w:sz w:val="22"/>
                <w:szCs w:val="22"/>
                <w:highlight w:val="yellow"/>
                <w:lang w:val="en"/>
              </w:rPr>
              <w:t>Pdf, docx, doc, JPG, PNG</w:t>
            </w:r>
          </w:p>
          <w:p w14:paraId="1E268C87" w14:textId="58F86B72" w:rsidR="5CCB8BEF" w:rsidRDefault="5CCB8BEF" w:rsidP="07100437">
            <w:pPr>
              <w:rPr>
                <w:rFonts w:ascii="Calibri" w:eastAsia="Calibri" w:hAnsi="Calibri" w:cs="Calibri"/>
                <w:strike/>
                <w:color w:val="000000" w:themeColor="text1"/>
                <w:sz w:val="22"/>
                <w:szCs w:val="22"/>
              </w:rPr>
            </w:pPr>
          </w:p>
          <w:p w14:paraId="0B6B6F3B" w14:textId="71BD6B79" w:rsidR="5CCB8BEF" w:rsidRDefault="5CC8C911" w:rsidP="07100437">
            <w:pPr>
              <w:rPr>
                <w:rFonts w:ascii="Calibri" w:eastAsia="Calibri" w:hAnsi="Calibri" w:cs="Calibri"/>
                <w:strike/>
                <w:color w:val="000000" w:themeColor="text1"/>
                <w:sz w:val="22"/>
                <w:szCs w:val="22"/>
              </w:rPr>
            </w:pPr>
            <w:r w:rsidRPr="07100437">
              <w:rPr>
                <w:rFonts w:ascii="Calibri" w:eastAsia="Calibri" w:hAnsi="Calibri" w:cs="Calibri"/>
                <w:strike/>
                <w:color w:val="000000" w:themeColor="text1"/>
                <w:sz w:val="22"/>
                <w:szCs w:val="22"/>
                <w:highlight w:val="yellow"/>
                <w:lang w:val="en"/>
              </w:rPr>
              <w:t>File Size 5MB</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66CE0EFC" w14:textId="0C77A3E4" w:rsidR="5CCB8BEF" w:rsidRDefault="2E0A14F4" w:rsidP="07100437">
            <w:pPr>
              <w:jc w:val="both"/>
              <w:rPr>
                <w:strike/>
                <w:sz w:val="22"/>
                <w:szCs w:val="22"/>
                <w:highlight w:val="yellow"/>
              </w:rPr>
            </w:pPr>
            <w:r w:rsidRPr="07100437">
              <w:rPr>
                <w:strike/>
                <w:sz w:val="22"/>
                <w:szCs w:val="22"/>
                <w:highlight w:val="yellow"/>
              </w:rPr>
              <w:t>Retrieve from system but can be edited</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289806F0" w14:textId="463F82D1" w:rsidR="5CCB8BEF" w:rsidRDefault="5CC8C911" w:rsidP="07100437">
            <w:pPr>
              <w:rPr>
                <w:rFonts w:ascii="Calibri" w:eastAsia="Calibri" w:hAnsi="Calibri" w:cs="Calibri"/>
                <w:strike/>
                <w:color w:val="000000" w:themeColor="text1"/>
                <w:sz w:val="22"/>
                <w:szCs w:val="22"/>
                <w:lang w:val="en"/>
              </w:rPr>
            </w:pPr>
            <w:r w:rsidRPr="07100437">
              <w:rPr>
                <w:rFonts w:ascii="Calibri" w:eastAsia="Calibri" w:hAnsi="Calibri" w:cs="Calibri"/>
                <w:strike/>
                <w:color w:val="000000" w:themeColor="text1"/>
                <w:sz w:val="22"/>
                <w:szCs w:val="22"/>
                <w:highlight w:val="yellow"/>
                <w:lang w:val="en"/>
              </w:rPr>
              <w:t>Yes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342D229C" w14:textId="44C67396" w:rsidR="5CCB8BEF" w:rsidRDefault="5CC8C911" w:rsidP="07100437">
            <w:pPr>
              <w:rPr>
                <w:rFonts w:ascii="Calibri" w:eastAsia="Calibri" w:hAnsi="Calibri" w:cs="Calibri"/>
                <w:strike/>
                <w:color w:val="000000" w:themeColor="text1"/>
                <w:sz w:val="22"/>
                <w:szCs w:val="22"/>
                <w:lang w:val="en"/>
              </w:rPr>
            </w:pPr>
            <w:r w:rsidRPr="07100437">
              <w:rPr>
                <w:rFonts w:ascii="Calibri" w:eastAsia="Calibri" w:hAnsi="Calibri" w:cs="Calibri"/>
                <w:strike/>
                <w:color w:val="000000" w:themeColor="text1"/>
                <w:sz w:val="22"/>
                <w:szCs w:val="22"/>
                <w:highlight w:val="yellow"/>
                <w:lang w:val="en"/>
              </w:rPr>
              <w:t>Yes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79DABAD0" w14:textId="0A5BDF31" w:rsidR="5CCB8BEF" w:rsidRDefault="5CC8C911" w:rsidP="07100437">
            <w:pPr>
              <w:rPr>
                <w:rFonts w:ascii="Calibri" w:eastAsia="Calibri" w:hAnsi="Calibri" w:cs="Calibri"/>
                <w:strike/>
                <w:color w:val="000000" w:themeColor="text1"/>
                <w:sz w:val="22"/>
                <w:szCs w:val="22"/>
                <w:lang w:val="en"/>
              </w:rPr>
            </w:pPr>
            <w:r w:rsidRPr="07100437">
              <w:rPr>
                <w:rFonts w:ascii="Calibri" w:eastAsia="Calibri" w:hAnsi="Calibri" w:cs="Calibri"/>
                <w:strike/>
                <w:color w:val="000000" w:themeColor="text1"/>
                <w:sz w:val="22"/>
                <w:szCs w:val="22"/>
                <w:highlight w:val="yellow"/>
                <w:lang w:val="en"/>
              </w:rPr>
              <w:t>File Upload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564175A3" w14:textId="5EF31AAF" w:rsidR="5CCB8BEF" w:rsidRDefault="5CCB8BEF" w:rsidP="07100437">
            <w:pPr>
              <w:rPr>
                <w:rFonts w:ascii="Times New Roman" w:eastAsia="Times New Roman" w:hAnsi="Times New Roman" w:cs="Times New Roman"/>
                <w:strike/>
                <w:color w:val="0F2837"/>
                <w:sz w:val="22"/>
                <w:szCs w:val="22"/>
              </w:rPr>
            </w:pP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335E9287" w14:textId="57A581A7" w:rsidR="5CCB8BEF" w:rsidRDefault="5CC8C911" w:rsidP="07100437">
            <w:pPr>
              <w:rPr>
                <w:rFonts w:ascii="Cambria" w:eastAsia="Cambria" w:hAnsi="Cambria" w:cs="Cambria"/>
                <w:strike/>
                <w:color w:val="0F2837"/>
                <w:sz w:val="22"/>
                <w:szCs w:val="22"/>
                <w:lang w:val="en"/>
              </w:rPr>
            </w:pPr>
            <w:r w:rsidRPr="07100437">
              <w:rPr>
                <w:rFonts w:ascii="Cambria" w:eastAsia="Cambria" w:hAnsi="Cambria" w:cs="Cambria"/>
                <w:strike/>
                <w:color w:val="0F2837"/>
                <w:sz w:val="22"/>
                <w:szCs w:val="22"/>
                <w:highlight w:val="yellow"/>
                <w:lang w:val="en"/>
              </w:rPr>
              <w:t>Survey Document</w:t>
            </w:r>
          </w:p>
        </w:tc>
      </w:tr>
      <w:tr w:rsidR="21BCB20F" w14:paraId="226CB154" w14:textId="77777777" w:rsidTr="1E12DC38">
        <w:trPr>
          <w:trHeight w:val="30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7AA675E0" w14:textId="1B5E4CED" w:rsidR="21BCB20F" w:rsidRDefault="21BCB20F" w:rsidP="21BCB20F">
            <w:pPr>
              <w:rPr>
                <w:rFonts w:ascii="Calibri" w:eastAsia="Calibri" w:hAnsi="Calibri" w:cs="Calibri"/>
                <w:color w:val="000000" w:themeColor="text1"/>
                <w:sz w:val="22"/>
                <w:szCs w:val="22"/>
                <w:highlight w:val="yellow"/>
              </w:rPr>
            </w:pPr>
            <w:r w:rsidRPr="21BCB20F">
              <w:rPr>
                <w:rFonts w:ascii="Calibri" w:eastAsia="Calibri" w:hAnsi="Calibri" w:cs="Calibri"/>
                <w:color w:val="000000" w:themeColor="text1"/>
                <w:sz w:val="22"/>
                <w:szCs w:val="22"/>
                <w:highlight w:val="yellow"/>
                <w:lang w:val="en"/>
              </w:rPr>
              <w:t>Pdf, docx, doc, JPG, PNG</w:t>
            </w:r>
          </w:p>
          <w:p w14:paraId="19574FA0" w14:textId="31629C0A" w:rsidR="21BCB20F" w:rsidRDefault="21BCB20F" w:rsidP="21BCB20F">
            <w:pPr>
              <w:rPr>
                <w:rFonts w:ascii="Calibri" w:eastAsia="Calibri" w:hAnsi="Calibri" w:cs="Calibri"/>
                <w:color w:val="000000" w:themeColor="text1"/>
                <w:sz w:val="22"/>
                <w:szCs w:val="22"/>
                <w:highlight w:val="yellow"/>
              </w:rPr>
            </w:pPr>
            <w:r w:rsidRPr="21BCB20F">
              <w:rPr>
                <w:rFonts w:ascii="Calibri" w:eastAsia="Calibri" w:hAnsi="Calibri" w:cs="Calibri"/>
                <w:color w:val="000000" w:themeColor="text1"/>
                <w:sz w:val="22"/>
                <w:szCs w:val="22"/>
                <w:highlight w:val="yellow"/>
                <w:lang w:val="en"/>
              </w:rPr>
              <w:t>File Size 5MB</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7CCDF561" w14:textId="74171FFB" w:rsidR="283220EF" w:rsidRDefault="283220EF" w:rsidP="21BCB20F">
            <w:pPr>
              <w:spacing w:after="0"/>
              <w:jc w:val="both"/>
              <w:rPr>
                <w:sz w:val="22"/>
                <w:szCs w:val="22"/>
                <w:highlight w:val="yellow"/>
              </w:rPr>
            </w:pPr>
            <w:r w:rsidRPr="21BCB20F">
              <w:rPr>
                <w:sz w:val="22"/>
                <w:szCs w:val="22"/>
                <w:highlight w:val="yellow"/>
              </w:rPr>
              <w:t>Retrieve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7854E254" w14:textId="372EAD32" w:rsidR="7D9FD7C7" w:rsidRDefault="5A64D072" w:rsidP="07100437">
            <w:pPr>
              <w:rPr>
                <w:rFonts w:ascii="Calibri" w:eastAsia="Calibri" w:hAnsi="Calibri" w:cs="Calibri"/>
                <w:color w:val="000000" w:themeColor="text1"/>
                <w:sz w:val="22"/>
                <w:szCs w:val="22"/>
                <w:highlight w:val="yellow"/>
                <w:lang w:val="en"/>
              </w:rPr>
            </w:pPr>
            <w:r w:rsidRPr="07100437">
              <w:rPr>
                <w:rFonts w:ascii="Calibri" w:eastAsia="Calibri" w:hAnsi="Calibri" w:cs="Calibri"/>
                <w:color w:val="000000" w:themeColor="text1"/>
                <w:sz w:val="22"/>
                <w:szCs w:val="22"/>
                <w:highlight w:val="yellow"/>
                <w:lang w:val="en"/>
              </w:rPr>
              <w:t>Yes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141A34CE" w14:textId="07C0E436" w:rsidR="21BCB20F" w:rsidRDefault="21BCB20F" w:rsidP="21BCB20F">
            <w:pPr>
              <w:rPr>
                <w:rFonts w:ascii="Calibri" w:eastAsia="Calibri" w:hAnsi="Calibri" w:cs="Calibri"/>
                <w:color w:val="000000" w:themeColor="text1"/>
                <w:sz w:val="22"/>
                <w:szCs w:val="22"/>
                <w:highlight w:val="yellow"/>
              </w:rPr>
            </w:pPr>
            <w:r w:rsidRPr="21BCB20F">
              <w:rPr>
                <w:rFonts w:ascii="Calibri" w:eastAsia="Calibri" w:hAnsi="Calibri" w:cs="Calibri"/>
                <w:color w:val="000000" w:themeColor="text1"/>
                <w:sz w:val="22"/>
                <w:szCs w:val="22"/>
                <w:highlight w:val="yellow"/>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69A083C4" w14:textId="00A49B5E" w:rsidR="21BCB20F" w:rsidRDefault="21BCB20F" w:rsidP="21BCB20F">
            <w:pPr>
              <w:rPr>
                <w:rFonts w:ascii="Calibri" w:eastAsia="Calibri" w:hAnsi="Calibri" w:cs="Calibri"/>
                <w:color w:val="000000" w:themeColor="text1"/>
                <w:sz w:val="22"/>
                <w:szCs w:val="22"/>
                <w:highlight w:val="yellow"/>
              </w:rPr>
            </w:pPr>
            <w:r w:rsidRPr="21BCB20F">
              <w:rPr>
                <w:rFonts w:ascii="Calibri" w:eastAsia="Calibri" w:hAnsi="Calibri" w:cs="Calibri"/>
                <w:color w:val="000000" w:themeColor="text1"/>
                <w:sz w:val="22"/>
                <w:szCs w:val="22"/>
                <w:highlight w:val="yellow"/>
                <w:lang w:val="en"/>
              </w:rPr>
              <w:t>File Upload</w:t>
            </w: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69C779E5" w14:textId="48AE1104" w:rsidR="21BCB20F" w:rsidRPr="00CB3A95" w:rsidRDefault="00CB3A95" w:rsidP="21BCB20F">
            <w:pPr>
              <w:jc w:val="both"/>
              <w:rPr>
                <w:rFonts w:ascii="Cambria" w:eastAsia="Cambria" w:hAnsi="Cambria" w:cs="Times New Roman"/>
                <w:color w:val="0F2837"/>
                <w:sz w:val="22"/>
                <w:szCs w:val="22"/>
                <w:highlight w:val="yellow"/>
              </w:rPr>
            </w:pPr>
            <w:r>
              <w:rPr>
                <w:rFonts w:ascii="Cambria" w:eastAsia="Cambria" w:hAnsi="Cambria" w:cs="Times New Roman" w:hint="cs"/>
                <w:color w:val="0F2837"/>
                <w:sz w:val="22"/>
                <w:szCs w:val="22"/>
                <w:highlight w:val="yellow"/>
                <w:rtl/>
              </w:rPr>
              <w:t>مرفقات إضافية</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28118BE4" w14:textId="7DE98846" w:rsidR="21BCB20F" w:rsidRDefault="21BCB20F" w:rsidP="21BCB20F">
            <w:pPr>
              <w:jc w:val="both"/>
              <w:rPr>
                <w:rFonts w:ascii="Cambria" w:eastAsia="Cambria" w:hAnsi="Cambria" w:cs="Cambria"/>
                <w:color w:val="0F2837"/>
                <w:sz w:val="22"/>
                <w:szCs w:val="22"/>
                <w:highlight w:val="yellow"/>
              </w:rPr>
            </w:pPr>
            <w:r w:rsidRPr="21BCB20F">
              <w:rPr>
                <w:rFonts w:ascii="Cambria" w:eastAsia="Cambria" w:hAnsi="Cambria" w:cs="Cambria"/>
                <w:color w:val="0F2837"/>
                <w:sz w:val="22"/>
                <w:szCs w:val="22"/>
                <w:highlight w:val="yellow"/>
              </w:rPr>
              <w:t>Additional Attachment</w:t>
            </w:r>
          </w:p>
        </w:tc>
      </w:tr>
      <w:tr w:rsidR="004531CE" w:rsidRPr="00EA7459" w14:paraId="2D184650" w14:textId="43F974DE" w:rsidTr="1E12DC38">
        <w:trPr>
          <w:trHeight w:val="480"/>
          <w:jc w:val="center"/>
        </w:trPr>
        <w:tc>
          <w:tcPr>
            <w:tcW w:w="1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A106642" w14:textId="1AA83F75" w:rsidR="004531CE" w:rsidRPr="00EA7459" w:rsidRDefault="793F5664" w:rsidP="6297CDB5">
            <w:pPr>
              <w:rPr>
                <w:rFonts w:ascii="Calibri" w:eastAsia="Calibri" w:hAnsi="Calibri" w:cs="Calibri"/>
                <w:sz w:val="22"/>
                <w:szCs w:val="22"/>
              </w:rPr>
            </w:pPr>
            <w:r w:rsidRPr="6297CDB5">
              <w:rPr>
                <w:sz w:val="22"/>
                <w:szCs w:val="22"/>
                <w:lang w:val="en"/>
              </w:rPr>
              <w:t>Pdf, docx, doc, JPG, PNG</w:t>
            </w:r>
          </w:p>
          <w:p w14:paraId="752A2AB1" w14:textId="21B3E0E8" w:rsidR="004531CE" w:rsidRPr="00EA7459" w:rsidRDefault="793F5664" w:rsidP="6297CDB5">
            <w:pPr>
              <w:rPr>
                <w:rFonts w:ascii="Calibri" w:eastAsia="Calibri" w:hAnsi="Calibri" w:cs="Calibri"/>
                <w:sz w:val="22"/>
                <w:szCs w:val="22"/>
              </w:rPr>
            </w:pPr>
            <w:r w:rsidRPr="6297CDB5">
              <w:rPr>
                <w:sz w:val="22"/>
                <w:szCs w:val="22"/>
                <w:lang w:val="en"/>
              </w:rPr>
              <w:t>File Size 5MB</w:t>
            </w:r>
          </w:p>
        </w:tc>
        <w:tc>
          <w:tcPr>
            <w:tcW w:w="147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73BA342" w14:textId="3B0EDD7D" w:rsidR="6297CDB5" w:rsidRDefault="7631C116" w:rsidP="21BCB20F">
            <w:pPr>
              <w:jc w:val="both"/>
              <w:rPr>
                <w:sz w:val="22"/>
                <w:szCs w:val="22"/>
                <w:highlight w:val="yellow"/>
              </w:rPr>
            </w:pPr>
            <w:r w:rsidRPr="21BCB20F">
              <w:rPr>
                <w:sz w:val="22"/>
                <w:szCs w:val="22"/>
                <w:highlight w:val="yellow"/>
              </w:rPr>
              <w:t>Retrieve from system</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7EEC0F5" w14:textId="31764277" w:rsidR="004531CE" w:rsidRPr="00EA7459" w:rsidRDefault="7631C116" w:rsidP="21BCB20F">
            <w:pPr>
              <w:spacing w:after="0"/>
              <w:jc w:val="center"/>
              <w:rPr>
                <w:sz w:val="22"/>
                <w:szCs w:val="22"/>
                <w:lang w:val="en"/>
              </w:rPr>
            </w:pPr>
            <w:r w:rsidRPr="21BCB20F">
              <w:rPr>
                <w:sz w:val="22"/>
                <w:szCs w:val="22"/>
                <w:lang w:val="en"/>
              </w:rPr>
              <w:t>No</w:t>
            </w:r>
          </w:p>
          <w:p w14:paraId="7EC8FD93" w14:textId="0D95F6AE" w:rsidR="004531CE" w:rsidRPr="00EA7459" w:rsidRDefault="004531CE" w:rsidP="6297CDB5">
            <w:pPr>
              <w:jc w:val="center"/>
              <w:rPr>
                <w:rFonts w:ascii="Calibri" w:eastAsia="Calibri" w:hAnsi="Calibri" w:cs="Calibri"/>
                <w:sz w:val="22"/>
                <w:szCs w:val="22"/>
                <w:lang w:val="en"/>
              </w:rPr>
            </w:pP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A308100" w14:textId="5BA80858" w:rsidR="004531CE" w:rsidRPr="00EA7459" w:rsidRDefault="23CA4577" w:rsidP="6297CDB5">
            <w:pPr>
              <w:jc w:val="center"/>
              <w:rPr>
                <w:rFonts w:ascii="Calibri" w:eastAsia="Calibri" w:hAnsi="Calibri" w:cs="Calibri"/>
                <w:sz w:val="22"/>
                <w:szCs w:val="22"/>
              </w:rPr>
            </w:pPr>
            <w:r w:rsidRPr="6297CDB5">
              <w:rPr>
                <w:sz w:val="22"/>
                <w:szCs w:val="22"/>
                <w:lang w:val="en"/>
              </w:rPr>
              <w:t>No</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F6069D" w14:textId="09A856EB" w:rsidR="4CBC5122" w:rsidRDefault="4A4C683B" w:rsidP="6297CDB5">
            <w:pPr>
              <w:rPr>
                <w:rFonts w:ascii="Calibri" w:eastAsia="Calibri" w:hAnsi="Calibri" w:cs="Calibri"/>
                <w:sz w:val="22"/>
                <w:szCs w:val="22"/>
              </w:rPr>
            </w:pPr>
            <w:r w:rsidRPr="6297CDB5">
              <w:rPr>
                <w:sz w:val="22"/>
                <w:szCs w:val="22"/>
                <w:lang w:val="en"/>
              </w:rPr>
              <w:t>File Upload</w:t>
            </w:r>
          </w:p>
          <w:p w14:paraId="08F418EE" w14:textId="32311782" w:rsidR="4CBC5122" w:rsidRDefault="4CBC5122" w:rsidP="6297CDB5">
            <w:pPr>
              <w:rPr>
                <w:rFonts w:ascii="Calibri" w:eastAsia="Calibri" w:hAnsi="Calibri" w:cs="Calibri"/>
                <w:sz w:val="22"/>
                <w:szCs w:val="22"/>
              </w:rPr>
            </w:pPr>
          </w:p>
        </w:tc>
        <w:tc>
          <w:tcPr>
            <w:tcW w:w="12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612477E" w14:textId="2302DF50" w:rsidR="004531CE" w:rsidRPr="00EA7459" w:rsidRDefault="793F5664" w:rsidP="6297CDB5">
            <w:pPr>
              <w:jc w:val="both"/>
              <w:rPr>
                <w:rFonts w:ascii="Calibri" w:eastAsia="Calibri" w:hAnsi="Calibri" w:cs="Calibri"/>
                <w:sz w:val="22"/>
                <w:szCs w:val="22"/>
              </w:rPr>
            </w:pPr>
            <w:r w:rsidRPr="6297CDB5">
              <w:rPr>
                <w:sz w:val="22"/>
                <w:szCs w:val="22"/>
                <w:rtl/>
              </w:rPr>
              <w:t>أخرى</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CF1DC5" w14:textId="33477298" w:rsidR="004531CE" w:rsidRPr="00EA7459" w:rsidRDefault="793F5664" w:rsidP="6297CDB5">
            <w:pPr>
              <w:jc w:val="both"/>
              <w:rPr>
                <w:rFonts w:ascii="Calibri" w:eastAsia="Calibri" w:hAnsi="Calibri" w:cs="Calibri"/>
                <w:sz w:val="22"/>
                <w:szCs w:val="22"/>
              </w:rPr>
            </w:pPr>
            <w:r w:rsidRPr="6297CDB5">
              <w:rPr>
                <w:sz w:val="22"/>
                <w:szCs w:val="22"/>
                <w:lang w:val="en"/>
              </w:rPr>
              <w:t>Others</w:t>
            </w:r>
          </w:p>
        </w:tc>
      </w:tr>
    </w:tbl>
    <w:p w14:paraId="2098218C" w14:textId="53A3523D" w:rsidR="0FDB575E" w:rsidRPr="00EA7459" w:rsidRDefault="0FDB575E" w:rsidP="0FDB575E">
      <w:pPr>
        <w:shd w:val="clear" w:color="auto" w:fill="FFFFFF" w:themeFill="background1"/>
        <w:rPr>
          <w:rFonts w:ascii="Calibri" w:eastAsia="Calibri" w:hAnsi="Calibri" w:cs="Calibri"/>
          <w:b/>
          <w:bCs/>
          <w:color w:val="BF8F00"/>
          <w:sz w:val="26"/>
          <w:szCs w:val="26"/>
          <w:lang w:val="en"/>
        </w:rPr>
      </w:pPr>
    </w:p>
    <w:p w14:paraId="4696FADF" w14:textId="2501130B" w:rsidR="16FEA09C" w:rsidRPr="00EA7459" w:rsidRDefault="16FEA09C" w:rsidP="68F3EADA">
      <w:pPr>
        <w:pStyle w:val="Heading2"/>
        <w:keepNext/>
        <w:keepLines/>
        <w:shd w:val="clear" w:color="auto" w:fill="FFFFFF" w:themeFill="background1"/>
        <w:spacing w:before="120"/>
        <w:rPr>
          <w:lang w:val="en-US"/>
        </w:rPr>
      </w:pPr>
      <w:bookmarkStart w:id="83" w:name="_Toc216960658"/>
      <w:r w:rsidRPr="00EA7459">
        <w:lastRenderedPageBreak/>
        <w:t>Action Message</w:t>
      </w:r>
      <w:bookmarkEnd w:id="83"/>
      <w:r w:rsidRPr="00EA7459">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794"/>
        <w:gridCol w:w="1159"/>
        <w:gridCol w:w="981"/>
        <w:gridCol w:w="1426"/>
      </w:tblGrid>
      <w:tr w:rsidR="2058DEBC" w:rsidRPr="00EA7459" w14:paraId="7AEE606C" w14:textId="77777777" w:rsidTr="6297CDB5">
        <w:trPr>
          <w:trHeight w:val="300"/>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51CFBD8A" w14:textId="7506F8BC"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8F99EA4" w14:textId="61245436"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5F31F1A" w14:textId="0B2F7CD0"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3AC67991" w14:textId="5CBBC28E"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689DBC00"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343EB7B" w14:textId="41537B69"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has been submitted successfully. Your application number is “Var1”.  </w:t>
            </w:r>
          </w:p>
          <w:p w14:paraId="678D1664" w14:textId="62FA6688"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34F16F38" w14:textId="657CAFE2"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تقديم طلبك بنجاح. رقم الطلب الخاص بك هو</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p>
          <w:p w14:paraId="695987FB" w14:textId="0B18ACF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E2EAADC" w14:textId="7EA76F10"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A28E92D" w14:textId="4E76A490"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SMS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9EAA37" w14:textId="72DB293E"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SMS-RC-01-01</w:t>
            </w:r>
          </w:p>
        </w:tc>
      </w:tr>
      <w:tr w:rsidR="2058DEBC" w:rsidRPr="00EA7459" w14:paraId="29E7D877" w14:textId="77777777" w:rsidTr="6297CDB5">
        <w:trPr>
          <w:trHeight w:val="85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92893F7" w14:textId="653C43C5"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number “Var1” has been rejected. </w:t>
            </w:r>
          </w:p>
          <w:p w14:paraId="1649F90A" w14:textId="5614D12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19A312CE" w14:textId="2E39E687"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رفض طلبك رقم</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p>
          <w:p w14:paraId="54601840" w14:textId="4A7099C6"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398254" w14:textId="11AC6FC7"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4C39642" w14:textId="023976F9"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SMS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E85EA6F" w14:textId="16EE007D"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SMS-RC-01-02</w:t>
            </w:r>
          </w:p>
        </w:tc>
      </w:tr>
      <w:tr w:rsidR="2058DEBC" w:rsidRPr="00EA7459" w14:paraId="63F35345" w14:textId="77777777" w:rsidTr="6297CDB5">
        <w:trPr>
          <w:trHeight w:val="1290"/>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A37008F" w14:textId="06EF8F3D"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number “Var1” has been returned to you for clarifications. Kindly visit the website to provide them and resubmit the application. </w:t>
            </w:r>
          </w:p>
          <w:p w14:paraId="33AFE4FD" w14:textId="45177CA9"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7E819EDF" w14:textId="5B937BE0"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إعادة الطلب رقم</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r w:rsidRPr="00EA7459">
              <w:rPr>
                <w:rFonts w:ascii="Calibri" w:eastAsia="Calibri" w:hAnsi="Calibri" w:cs="Calibri"/>
                <w:sz w:val="22"/>
                <w:szCs w:val="22"/>
                <w:rtl/>
                <w:lang w:val="en"/>
              </w:rPr>
              <w:t>لك لوجود بعض المتطلبات. يرجى زيارة الموقع لإضافتها وإعادة تقديم الطلب</w:t>
            </w:r>
            <w:r w:rsidRPr="00EA7459">
              <w:rPr>
                <w:rFonts w:ascii="Calibri" w:eastAsia="Calibri" w:hAnsi="Calibri" w:cs="Calibri"/>
                <w:sz w:val="22"/>
                <w:szCs w:val="22"/>
                <w:lang w:val="en"/>
              </w:rPr>
              <w:t xml:space="preserve">. </w:t>
            </w:r>
          </w:p>
          <w:p w14:paraId="29B50BD3" w14:textId="033614B9"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p w14:paraId="0D53201A" w14:textId="264D5CE6" w:rsidR="2058DEBC" w:rsidRPr="00EA7459" w:rsidRDefault="2058DEBC" w:rsidP="2058DEBC">
            <w:pPr>
              <w:ind w:right="-200"/>
              <w:jc w:val="center"/>
              <w:rPr>
                <w:rFonts w:ascii="Calibri" w:eastAsia="Calibri" w:hAnsi="Calibri" w:cs="Calibri"/>
                <w:sz w:val="22"/>
                <w:szCs w:val="22"/>
              </w:rPr>
            </w:pP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FABE341" w14:textId="1DBF4C24"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F5A02D3" w14:textId="377FBD76"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SMS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7661710" w14:textId="4BD9A081"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SMS-RC-01-03</w:t>
            </w:r>
          </w:p>
        </w:tc>
      </w:tr>
      <w:tr w:rsidR="2058DEBC" w:rsidRPr="00EA7459" w14:paraId="22B0F6D2"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3DEBD3" w14:textId="740A5618"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number “Var1” has been accepted. To print the license, please visit the website. </w:t>
            </w:r>
          </w:p>
          <w:p w14:paraId="0B401B4C" w14:textId="53D7039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56243A54" w14:textId="3C4CECE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اصدار الرخصة للطلب رقم</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r w:rsidRPr="00EA7459">
              <w:rPr>
                <w:rFonts w:ascii="Calibri" w:eastAsia="Calibri" w:hAnsi="Calibri" w:cs="Calibri"/>
                <w:sz w:val="22"/>
                <w:szCs w:val="22"/>
                <w:rtl/>
                <w:lang w:val="en"/>
              </w:rPr>
              <w:t>لطباعتها يرجى زيارة الموقع</w:t>
            </w:r>
            <w:r w:rsidRPr="00EA7459">
              <w:rPr>
                <w:rFonts w:ascii="Calibri" w:eastAsia="Calibri" w:hAnsi="Calibri" w:cs="Calibri"/>
                <w:sz w:val="22"/>
                <w:szCs w:val="22"/>
                <w:lang w:val="en"/>
              </w:rPr>
              <w:t xml:space="preserve">. </w:t>
            </w:r>
          </w:p>
          <w:p w14:paraId="55B994AF" w14:textId="15F65EA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F052514" w14:textId="29A6F850"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9C65243" w14:textId="597DA499"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SMS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15555EE" w14:textId="381F7E5B"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SMS-RC-01-04</w:t>
            </w:r>
          </w:p>
        </w:tc>
      </w:tr>
      <w:tr w:rsidR="2058DEBC" w:rsidRPr="00EA7459" w14:paraId="2E04BBDF"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F8EFD3F" w14:textId="45A70C62"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has been submitted successfully. Your application number is “Var1”.  </w:t>
            </w:r>
          </w:p>
          <w:p w14:paraId="7FBD41DB" w14:textId="5DFD8D35"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30EC28AA" w14:textId="37CAEDCF"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تقديم طلبك بنجاح. رقم الطلب الخاص بك هو</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p>
          <w:p w14:paraId="6B0694EE" w14:textId="3C761150"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E957123" w14:textId="30D10216"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5A94AD9" w14:textId="03474D1D" w:rsidR="2058DEBC" w:rsidRPr="00EA7459" w:rsidRDefault="2058DEBC" w:rsidP="68F3EADA">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EML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E74ADF" w14:textId="14875336"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EML-RC-01-01</w:t>
            </w:r>
          </w:p>
        </w:tc>
      </w:tr>
      <w:tr w:rsidR="2058DEBC" w:rsidRPr="00EA7459" w14:paraId="5B15ADAF"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8D734DF" w14:textId="22052FB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number “Var1” has been rejected. </w:t>
            </w:r>
          </w:p>
          <w:p w14:paraId="195BE1F1" w14:textId="633B9CA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30B81660" w14:textId="7F24A3F2"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رفض طلبك رقم</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p>
          <w:p w14:paraId="4CC4ED3C" w14:textId="6E997EBE"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D6A16F" w14:textId="07A9CBE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DBEC10" w14:textId="4B1285A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EML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E1ACAB" w14:textId="47A3E1E7"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EML-RC-01-02</w:t>
            </w:r>
          </w:p>
        </w:tc>
      </w:tr>
      <w:tr w:rsidR="2058DEBC" w:rsidRPr="00EA7459" w14:paraId="22B23AB0"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7B8057" w14:textId="0E41456D"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number “Var1” has been returned to you for clarifications. Kindly visit the website to provide them and resubmit the application. </w:t>
            </w:r>
          </w:p>
          <w:p w14:paraId="0F4E1FD6" w14:textId="7DD67EA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4B9D3C0C" w14:textId="531BA462"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إعادة الطلب رقم</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r w:rsidRPr="00EA7459">
              <w:rPr>
                <w:rFonts w:ascii="Calibri" w:eastAsia="Calibri" w:hAnsi="Calibri" w:cs="Calibri"/>
                <w:sz w:val="22"/>
                <w:szCs w:val="22"/>
                <w:rtl/>
                <w:lang w:val="en"/>
              </w:rPr>
              <w:t>لك لوجود بعض المتطلبات. يرجى زيارة الموقع لإضافتها وإعادة تقديم الطلب</w:t>
            </w:r>
            <w:r w:rsidRPr="00EA7459">
              <w:rPr>
                <w:rFonts w:ascii="Calibri" w:eastAsia="Calibri" w:hAnsi="Calibri" w:cs="Calibri"/>
                <w:sz w:val="22"/>
                <w:szCs w:val="22"/>
                <w:lang w:val="en"/>
              </w:rPr>
              <w:t xml:space="preserve">. </w:t>
            </w:r>
          </w:p>
          <w:p w14:paraId="05906CFA" w14:textId="081928EC"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826562B" w14:textId="6107E3CB"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534240F" w14:textId="2C0791E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EML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EA7FAB" w14:textId="2F757F54"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EML-RC-01-03</w:t>
            </w:r>
          </w:p>
        </w:tc>
      </w:tr>
      <w:tr w:rsidR="2058DEBC" w:rsidRPr="00EA7459" w14:paraId="09814AE1"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F715B34" w14:textId="2EB81405"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“Your application number “Var1” has been accepted. To print the license, please visit the website. </w:t>
            </w:r>
          </w:p>
          <w:p w14:paraId="62C59EA4" w14:textId="59F74716"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RCU” </w:t>
            </w:r>
          </w:p>
          <w:p w14:paraId="1C2502A0" w14:textId="2B514D92"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Pr>
              <w:t>"</w:t>
            </w:r>
            <w:r w:rsidRPr="00EA7459">
              <w:rPr>
                <w:rFonts w:ascii="Calibri" w:eastAsia="Calibri" w:hAnsi="Calibri" w:cs="Calibri"/>
                <w:sz w:val="22"/>
                <w:szCs w:val="22"/>
                <w:rtl/>
              </w:rPr>
              <w:t>تم اصدار الرخصة للطلب رقم</w:t>
            </w:r>
            <w:r w:rsidRPr="00EA7459">
              <w:rPr>
                <w:rFonts w:ascii="Calibri" w:eastAsia="Calibri" w:hAnsi="Calibri" w:cs="Calibri"/>
                <w:sz w:val="22"/>
                <w:szCs w:val="22"/>
              </w:rPr>
              <w:t xml:space="preserve"> "</w:t>
            </w:r>
            <w:r w:rsidRPr="00EA7459">
              <w:rPr>
                <w:rFonts w:ascii="Calibri" w:eastAsia="Calibri" w:hAnsi="Calibri" w:cs="Calibri"/>
                <w:sz w:val="22"/>
                <w:szCs w:val="22"/>
                <w:lang w:val="en"/>
              </w:rPr>
              <w:t xml:space="preserve">Var1". </w:t>
            </w:r>
            <w:r w:rsidRPr="00EA7459">
              <w:rPr>
                <w:rFonts w:ascii="Calibri" w:eastAsia="Calibri" w:hAnsi="Calibri" w:cs="Calibri"/>
                <w:sz w:val="22"/>
                <w:szCs w:val="22"/>
                <w:rtl/>
                <w:lang w:val="en"/>
              </w:rPr>
              <w:t>لطباعتها يرجى زيارة الموقع</w:t>
            </w:r>
            <w:r w:rsidRPr="00EA7459">
              <w:rPr>
                <w:rFonts w:ascii="Calibri" w:eastAsia="Calibri" w:hAnsi="Calibri" w:cs="Calibri"/>
                <w:sz w:val="22"/>
                <w:szCs w:val="22"/>
                <w:lang w:val="en"/>
              </w:rPr>
              <w:t xml:space="preserve">. </w:t>
            </w:r>
          </w:p>
          <w:p w14:paraId="62D0CB8D" w14:textId="62D37D31"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rtl/>
              </w:rPr>
              <w:t>الهيئة الملكية لمحافظة العلا</w:t>
            </w:r>
            <w:r w:rsidRPr="00EA7459">
              <w:rPr>
                <w:rFonts w:ascii="Calibri" w:eastAsia="Calibri" w:hAnsi="Calibri" w:cs="Calibri"/>
                <w:sz w:val="22"/>
                <w:szCs w:val="22"/>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36EE4D" w14:textId="64E5087C"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B8532FC" w14:textId="29FA964B"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EML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CBE991" w14:textId="746CA0D7"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EML-RC-01-04</w:t>
            </w:r>
          </w:p>
        </w:tc>
      </w:tr>
      <w:tr w:rsidR="2058DEBC" w:rsidRPr="00EA7459" w14:paraId="49852EC5"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57E8E5" w14:textId="043AFFD6" w:rsidR="2058DEBC" w:rsidRPr="00EA7459" w:rsidRDefault="1E7C7FD8" w:rsidP="2058DEBC">
            <w:pPr>
              <w:spacing w:before="100" w:after="200" w:line="276" w:lineRule="auto"/>
              <w:jc w:val="cente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lastRenderedPageBreak/>
              <w:t>Are you sure you want to submit the Application (Yes/No)</w:t>
            </w:r>
          </w:p>
          <w:p w14:paraId="3EF5EDA5" w14:textId="4B46B509" w:rsidR="2058DEBC" w:rsidRPr="00EA7459" w:rsidRDefault="28EBBDB9" w:rsidP="6297CDB5">
            <w:pPr>
              <w:spacing w:line="279" w:lineRule="auto"/>
              <w:ind w:right="-200"/>
              <w:jc w:val="center"/>
            </w:pPr>
            <w:r w:rsidRPr="6297CDB5">
              <w:rPr>
                <w:color w:val="000000" w:themeColor="text1"/>
                <w:sz w:val="22"/>
                <w:szCs w:val="22"/>
                <w:rtl/>
                <w:lang w:val="en"/>
              </w:rPr>
              <w:t>هل أنت ترغب في تقديم الطلب؟ (نعم/لا)</w:t>
            </w:r>
            <w:r w:rsidRPr="6297CDB5">
              <w:rPr>
                <w:rFonts w:ascii="Segoe UI" w:eastAsia="Segoe UI" w:hAnsi="Segoe UI" w:cs="Segoe UI"/>
                <w:color w:val="333333"/>
                <w:sz w:val="22"/>
                <w:szCs w:val="22"/>
                <w:rtl/>
                <w:lang w:val="en"/>
              </w:rPr>
              <w:t xml:space="preserve"> </w:t>
            </w:r>
            <w:r w:rsidRPr="6297CDB5">
              <w:rPr>
                <w:rFonts w:ascii="Calibri" w:eastAsia="Calibri" w:hAnsi="Calibri" w:cs="Calibri"/>
                <w:sz w:val="22"/>
                <w:szCs w:val="22"/>
                <w:lang w:val="en"/>
              </w:rPr>
              <w:t xml:space="preserve">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92B37D" w14:textId="3637D104"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C671CD8" w14:textId="20D5BEB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001C93" w14:textId="7A0768D0"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PUP-RC-01-01</w:t>
            </w:r>
          </w:p>
        </w:tc>
      </w:tr>
      <w:tr w:rsidR="2058DEBC" w:rsidRPr="00EA7459" w14:paraId="0FE166A0"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EB0131B" w14:textId="48DD9771" w:rsidR="2058DEBC" w:rsidRPr="00EA7459" w:rsidRDefault="1E7C7FD8" w:rsidP="2058DEBC">
            <w:pPr>
              <w:spacing w:before="40" w:after="40" w:line="257" w:lineRule="auto"/>
              <w:jc w:val="center"/>
              <w:rPr>
                <w:rFonts w:ascii="Calibri" w:eastAsia="Calibri" w:hAnsi="Calibri" w:cs="Calibri"/>
                <w:sz w:val="22"/>
                <w:szCs w:val="22"/>
              </w:rPr>
            </w:pPr>
            <w:r w:rsidRPr="6297CDB5">
              <w:rPr>
                <w:rFonts w:ascii="Calibri" w:eastAsia="Calibri" w:hAnsi="Calibri" w:cs="Calibri"/>
                <w:sz w:val="22"/>
                <w:szCs w:val="22"/>
                <w:lang w:val="en"/>
              </w:rPr>
              <w:t xml:space="preserve">Are you sure you want to cancel the application? (Yes/No) </w:t>
            </w:r>
          </w:p>
          <w:p w14:paraId="695C8A34" w14:textId="49A04799" w:rsidR="2058DEBC" w:rsidRPr="00EA7459" w:rsidRDefault="7A8AA334" w:rsidP="6297CDB5">
            <w:pPr>
              <w:spacing w:line="279" w:lineRule="auto"/>
              <w:ind w:right="-200"/>
              <w:jc w:val="center"/>
              <w:rPr>
                <w:rFonts w:ascii="Calibri" w:eastAsia="Calibri" w:hAnsi="Calibri" w:cs="Calibri"/>
                <w:sz w:val="22"/>
                <w:szCs w:val="22"/>
                <w:lang w:val="en"/>
              </w:rPr>
            </w:pPr>
            <w:r w:rsidRPr="6297CDB5">
              <w:rPr>
                <w:sz w:val="22"/>
                <w:szCs w:val="22"/>
                <w:lang w:val="en"/>
              </w:rPr>
              <w:t>"</w:t>
            </w:r>
            <w:r w:rsidRPr="6297CDB5">
              <w:rPr>
                <w:sz w:val="22"/>
                <w:szCs w:val="22"/>
                <w:rtl/>
                <w:lang w:val="en"/>
              </w:rPr>
              <w:t xml:space="preserve">هل ترغب في إلغاء الطلب؟ </w:t>
            </w:r>
            <w:r w:rsidRPr="6297CDB5">
              <w:rPr>
                <w:sz w:val="22"/>
                <w:szCs w:val="22"/>
                <w:rtl/>
              </w:rPr>
              <w:t>(</w:t>
            </w:r>
            <w:r w:rsidRPr="6297CDB5">
              <w:rPr>
                <w:sz w:val="22"/>
                <w:szCs w:val="22"/>
                <w:rtl/>
                <w:lang w:val="en"/>
              </w:rPr>
              <w:t>نعم</w:t>
            </w:r>
            <w:r w:rsidRPr="6297CDB5">
              <w:rPr>
                <w:sz w:val="22"/>
                <w:szCs w:val="22"/>
                <w:rtl/>
              </w:rPr>
              <w:t>/</w:t>
            </w:r>
            <w:r w:rsidRPr="6297CDB5">
              <w:rPr>
                <w:sz w:val="22"/>
                <w:szCs w:val="22"/>
                <w:rtl/>
                <w:lang w:val="en"/>
              </w:rPr>
              <w:t>لا</w:t>
            </w:r>
            <w:r w:rsidRPr="6297CDB5">
              <w:rPr>
                <w:sz w:val="22"/>
                <w:szCs w:val="22"/>
                <w:lang w:val="en"/>
              </w:rPr>
              <w:t>)"</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319EF2" w14:textId="009F25DC"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96B750" w14:textId="625CAC10"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B4681E" w14:textId="021C12C9"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PUP-RC-01-02</w:t>
            </w:r>
          </w:p>
        </w:tc>
      </w:tr>
      <w:tr w:rsidR="2058DEBC" w:rsidRPr="00EA7459" w14:paraId="2AC474D9"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AF15B60" w14:textId="35171578" w:rsidR="2058DEBC" w:rsidRPr="00EA7459" w:rsidRDefault="2058DEBC" w:rsidP="2058DEBC">
            <w:pPr>
              <w:spacing w:before="100" w:after="200" w:line="276"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“Your application has been submitted successfully. Your Application Number is XXXXXX”</w:t>
            </w:r>
          </w:p>
          <w:p w14:paraId="2BDBB091" w14:textId="43A4455E" w:rsidR="2058DEBC" w:rsidRPr="00EA7459" w:rsidRDefault="2058DEBC" w:rsidP="2058DEBC">
            <w:pPr>
              <w:spacing w:before="100" w:after="200" w:line="276"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تقديم طلبك بنجاح. رقم طلبك هو</w:t>
            </w:r>
            <w:r w:rsidRPr="00EA7459">
              <w:rPr>
                <w:rFonts w:ascii="Calibri" w:eastAsia="Segoe UI" w:hAnsi="Calibri" w:cs="Calibri"/>
                <w:color w:val="333333"/>
                <w:sz w:val="22"/>
                <w:szCs w:val="22"/>
                <w:lang w:val="en"/>
              </w:rPr>
              <w:t xml:space="preserve"> XXXXXX.</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A7BE2DB" w14:textId="22418418"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8E9FF76" w14:textId="2728F9E8"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85568A9" w14:textId="6364F316"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PUP-RC-01-03</w:t>
            </w:r>
          </w:p>
        </w:tc>
      </w:tr>
      <w:tr w:rsidR="2058DEBC" w:rsidRPr="00EA7459" w14:paraId="5CCC24F4" w14:textId="77777777" w:rsidTr="6297CDB5">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C4055A" w14:textId="328787DC" w:rsidR="2058DEBC" w:rsidRPr="00EA7459" w:rsidRDefault="2058DEBC" w:rsidP="2058DEBC">
            <w:pPr>
              <w:spacing w:before="100" w:after="200" w:line="276"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“Your application has been saved as a draft successfully. Your Application Number is XXXXXX”</w:t>
            </w:r>
          </w:p>
          <w:p w14:paraId="385AFDD8" w14:textId="12D33A92" w:rsidR="2058DEBC" w:rsidRPr="00EA7459" w:rsidRDefault="2058DEBC" w:rsidP="2058DEBC">
            <w:pPr>
              <w:ind w:right="-200"/>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حفظ طلبك بنجاح كمسودة. رقم طلبك هو</w:t>
            </w:r>
            <w:r w:rsidRPr="00EA7459">
              <w:rPr>
                <w:rFonts w:ascii="Calibri" w:eastAsia="Segoe UI" w:hAnsi="Calibri" w:cs="Calibri"/>
                <w:color w:val="333333"/>
                <w:sz w:val="22"/>
                <w:szCs w:val="22"/>
                <w:lang w:val="en"/>
              </w:rPr>
              <w:t xml:space="preserve"> XXXXXX.</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0F48BB" w14:textId="0617E92B"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9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036FFE9" w14:textId="444449D2"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66D6B58" w14:textId="618BD0D1"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PUP-RC-01-04</w:t>
            </w:r>
          </w:p>
        </w:tc>
      </w:tr>
    </w:tbl>
    <w:p w14:paraId="121F07BF" w14:textId="74EA0464" w:rsidR="2058DEBC" w:rsidRPr="00EA7459" w:rsidRDefault="2058DEBC">
      <w:pPr>
        <w:rPr>
          <w:rFonts w:ascii="Calibri" w:hAnsi="Calibri" w:cs="Calibri"/>
        </w:rPr>
      </w:pPr>
      <w:r w:rsidRPr="00EA7459">
        <w:rPr>
          <w:rFonts w:ascii="Calibri" w:hAnsi="Calibri" w:cs="Calibri"/>
        </w:rPr>
        <w:br w:type="page"/>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6540"/>
      </w:tblGrid>
      <w:tr w:rsidR="2058DEBC" w:rsidRPr="00EA7459" w14:paraId="480D7F80" w14:textId="77777777" w:rsidTr="1D4277F2">
        <w:trPr>
          <w:trHeight w:val="45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6990F87" w14:textId="4D176E14" w:rsidR="2058DEBC" w:rsidRPr="00EA7459" w:rsidRDefault="2058DEBC" w:rsidP="2058DEBC">
            <w:pP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Use Case Number</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6516DAA9" w14:textId="44A437AB" w:rsidR="2058DEBC" w:rsidRPr="00EA7459" w:rsidRDefault="2058DEBC" w:rsidP="68F3EADA">
            <w:pPr>
              <w:pStyle w:val="Heading2"/>
              <w:keepNext/>
              <w:keepLines/>
              <w:shd w:val="clear" w:color="auto" w:fill="FFFFFF" w:themeFill="background1"/>
              <w:rPr>
                <w:color w:val="000000" w:themeColor="text1"/>
                <w:sz w:val="22"/>
                <w:szCs w:val="22"/>
              </w:rPr>
            </w:pPr>
            <w:bookmarkStart w:id="84" w:name="_Toc266048939"/>
            <w:r w:rsidRPr="00EA7459">
              <w:rPr>
                <w:b w:val="0"/>
                <w:bCs w:val="0"/>
                <w:color w:val="000000" w:themeColor="text1"/>
                <w:sz w:val="22"/>
                <w:szCs w:val="22"/>
              </w:rPr>
              <w:t>UC-02</w:t>
            </w:r>
            <w:bookmarkEnd w:id="84"/>
          </w:p>
        </w:tc>
      </w:tr>
      <w:tr w:rsidR="2058DEBC" w:rsidRPr="00EA7459" w14:paraId="258DA4DD"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80B115B" w14:textId="3BE9C3F1"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57EFF97B" w14:textId="2FAF29D9"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As an applicant, I want to review the Application summary. </w:t>
            </w:r>
          </w:p>
        </w:tc>
      </w:tr>
      <w:tr w:rsidR="2058DEBC" w:rsidRPr="00EA7459" w14:paraId="4EC51F46"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F515C80" w14:textId="19AC9AB4"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72E85AA1" w14:textId="541B8198" w:rsidR="2058DEBC" w:rsidRPr="00EA7459" w:rsidRDefault="2058DEBC" w:rsidP="008B645F">
            <w:pPr>
              <w:pStyle w:val="ListParagraph"/>
              <w:widowControl w:val="0"/>
              <w:numPr>
                <w:ilvl w:val="0"/>
                <w:numId w:val="44"/>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Applicant wants to apply for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w:t>
            </w:r>
          </w:p>
          <w:p w14:paraId="2AA317DD" w14:textId="2260A753" w:rsidR="2058DEBC" w:rsidRPr="00EA7459" w:rsidRDefault="2058DEBC" w:rsidP="008B645F">
            <w:pPr>
              <w:pStyle w:val="ListParagraph"/>
              <w:widowControl w:val="0"/>
              <w:numPr>
                <w:ilvl w:val="0"/>
                <w:numId w:val="44"/>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Applicant chooses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 service from eService’s menu</w:t>
            </w:r>
          </w:p>
        </w:tc>
      </w:tr>
      <w:tr w:rsidR="2058DEBC" w:rsidRPr="00EA7459" w14:paraId="0CB702D0"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7F7C675" w14:textId="13322AD2"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AAE78A2" w14:textId="1E44F6E0"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Angular Public portal </w:t>
            </w:r>
          </w:p>
        </w:tc>
      </w:tr>
      <w:tr w:rsidR="2058DEBC" w:rsidRPr="00EA7459" w14:paraId="3885EEF6"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7DC7534" w14:textId="5177BF2D"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023848B6" w14:textId="7D77530D"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Applicant </w:t>
            </w:r>
          </w:p>
        </w:tc>
      </w:tr>
      <w:tr w:rsidR="2058DEBC" w:rsidRPr="00EA7459" w14:paraId="36ED1E06"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9F6C5A2" w14:textId="2646A318"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000CD5B" w14:textId="66EE3C22" w:rsidR="2058DEBC" w:rsidRPr="00EA7459" w:rsidRDefault="2058DEBC" w:rsidP="008B645F">
            <w:pPr>
              <w:pStyle w:val="ListParagraph"/>
              <w:numPr>
                <w:ilvl w:val="0"/>
                <w:numId w:val="43"/>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completed the registration.</w:t>
            </w:r>
          </w:p>
          <w:p w14:paraId="1757ABA3" w14:textId="67A72789" w:rsidR="2058DEBC" w:rsidRPr="00EA7459" w:rsidRDefault="2058DEBC" w:rsidP="008B645F">
            <w:pPr>
              <w:pStyle w:val="ListParagraph"/>
              <w:numPr>
                <w:ilvl w:val="0"/>
                <w:numId w:val="43"/>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Angular websites are active.</w:t>
            </w:r>
          </w:p>
          <w:p w14:paraId="322162B3" w14:textId="6439ABF9" w:rsidR="2058DEBC" w:rsidRPr="00EA7459" w:rsidRDefault="2058DEBC" w:rsidP="008B645F">
            <w:pPr>
              <w:pStyle w:val="ListParagraph"/>
              <w:numPr>
                <w:ilvl w:val="0"/>
                <w:numId w:val="43"/>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Applicant has submitted the application </w:t>
            </w:r>
          </w:p>
        </w:tc>
      </w:tr>
      <w:tr w:rsidR="2058DEBC" w:rsidRPr="00EA7459" w14:paraId="0FCF7C04" w14:textId="77777777" w:rsidTr="1D4277F2">
        <w:trPr>
          <w:trHeight w:val="243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CA80AC0" w14:textId="79ED0512"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612B9EDF" w14:textId="628CA9BF"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Open the RCU official website.</w:t>
            </w:r>
          </w:p>
          <w:p w14:paraId="74D11E58" w14:textId="2BE17563"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clicks on the RCU eService TAB.</w:t>
            </w:r>
          </w:p>
          <w:p w14:paraId="48D034D5" w14:textId="70CAE130"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will show the list of services available to the user.</w:t>
            </w:r>
          </w:p>
          <w:p w14:paraId="0F1EE186" w14:textId="4397CDF1"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clicks on the Service Link.</w:t>
            </w:r>
          </w:p>
          <w:p w14:paraId="2E81FF03" w14:textId="1FA178D3"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shows the Login Page, User login to the RCU eService portal.</w:t>
            </w:r>
          </w:p>
          <w:p w14:paraId="66B6298C" w14:textId="4571BB60"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Home page available to the user, User Navigate to the “My Application section.</w:t>
            </w:r>
          </w:p>
          <w:p w14:paraId="11049362" w14:textId="019DCFDF"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Under the </w:t>
            </w:r>
            <w:r w:rsidRPr="00EA7459">
              <w:rPr>
                <w:rFonts w:ascii="Calibri" w:eastAsia="Calibri" w:hAnsi="Calibri" w:cs="Calibri"/>
                <w:b/>
                <w:bCs/>
                <w:color w:val="000000" w:themeColor="text1"/>
                <w:sz w:val="22"/>
                <w:szCs w:val="22"/>
                <w:lang w:val="en"/>
              </w:rPr>
              <w:t>My Application section</w:t>
            </w:r>
            <w:r w:rsidRPr="00EA7459">
              <w:rPr>
                <w:rFonts w:ascii="Calibri" w:eastAsia="Calibri" w:hAnsi="Calibri" w:cs="Calibri"/>
                <w:color w:val="000000" w:themeColor="text1"/>
                <w:sz w:val="22"/>
                <w:szCs w:val="22"/>
                <w:lang w:val="en"/>
              </w:rPr>
              <w:t>, the User can click on the “Application number” for which he wants to review the Application summary.</w:t>
            </w:r>
          </w:p>
          <w:p w14:paraId="55AC6A30" w14:textId="32E6110B"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Application summary along with the status of the applicant.</w:t>
            </w:r>
          </w:p>
          <w:p w14:paraId="5CDCC574" w14:textId="4FC6C2B9"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After reviewing the applicant click on the </w:t>
            </w:r>
            <w:r w:rsidRPr="00EA7459">
              <w:rPr>
                <w:rFonts w:ascii="Calibri" w:eastAsia="Calibri" w:hAnsi="Calibri" w:cs="Calibri"/>
                <w:b/>
                <w:bCs/>
                <w:color w:val="000000" w:themeColor="text1"/>
                <w:sz w:val="22"/>
                <w:szCs w:val="22"/>
                <w:lang w:val="en"/>
              </w:rPr>
              <w:t xml:space="preserve">back </w:t>
            </w:r>
            <w:r w:rsidRPr="00EA7459">
              <w:rPr>
                <w:rFonts w:ascii="Calibri" w:eastAsia="Calibri" w:hAnsi="Calibri" w:cs="Calibri"/>
                <w:color w:val="000000" w:themeColor="text1"/>
                <w:sz w:val="22"/>
                <w:szCs w:val="22"/>
                <w:lang w:val="en"/>
              </w:rPr>
              <w:t xml:space="preserve">to return back to the “my Application section” </w:t>
            </w:r>
          </w:p>
          <w:p w14:paraId="510910C3" w14:textId="1ACAB9DA" w:rsidR="2058DEBC" w:rsidRPr="00EA7459" w:rsidRDefault="2058DEBC" w:rsidP="008B645F">
            <w:pPr>
              <w:pStyle w:val="ListParagraph"/>
              <w:widowControl w:val="0"/>
              <w:numPr>
                <w:ilvl w:val="0"/>
                <w:numId w:val="4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Applicant can withdrawal the request by clicking on the </w:t>
            </w:r>
            <w:r w:rsidRPr="00EA7459">
              <w:rPr>
                <w:rFonts w:ascii="Calibri" w:eastAsia="Calibri" w:hAnsi="Calibri" w:cs="Calibri"/>
                <w:b/>
                <w:bCs/>
                <w:color w:val="000000" w:themeColor="text1"/>
                <w:sz w:val="22"/>
                <w:szCs w:val="22"/>
                <w:lang w:val="en"/>
              </w:rPr>
              <w:t>“Cancel Application”</w:t>
            </w:r>
            <w:r w:rsidRPr="00EA7459">
              <w:rPr>
                <w:rFonts w:ascii="Calibri" w:eastAsia="Calibri" w:hAnsi="Calibri" w:cs="Calibri"/>
                <w:color w:val="000000" w:themeColor="text1"/>
                <w:sz w:val="22"/>
                <w:szCs w:val="22"/>
                <w:lang w:val="en"/>
              </w:rPr>
              <w:t xml:space="preserve"> Button.</w:t>
            </w:r>
          </w:p>
        </w:tc>
      </w:tr>
      <w:tr w:rsidR="2058DEBC" w:rsidRPr="00EA7459" w14:paraId="459797F9"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28EEBA7D" w14:textId="7D8C4BF8"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work rules</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1822BDA2" w14:textId="36A1F6C3"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BR001 </w:t>
            </w:r>
            <w:r w:rsidRPr="00EA7459">
              <w:rPr>
                <w:rStyle w:val="eop"/>
                <w:rFonts w:ascii="Calibri" w:eastAsia="Calibri" w:hAnsi="Calibri" w:cs="Calibri"/>
                <w:color w:val="000000" w:themeColor="text1"/>
                <w:sz w:val="22"/>
                <w:szCs w:val="22"/>
              </w:rPr>
              <w:t> </w:t>
            </w:r>
          </w:p>
          <w:p w14:paraId="2B81A239" w14:textId="6A663A84"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enable the “Next” button after all mandatory requirements in the screen are provided.</w:t>
            </w:r>
            <w:r w:rsidRPr="00EA7459">
              <w:rPr>
                <w:rStyle w:val="eop"/>
                <w:rFonts w:ascii="Calibri" w:eastAsia="Calibri" w:hAnsi="Calibri" w:cs="Calibri"/>
                <w:color w:val="000000" w:themeColor="text1"/>
                <w:sz w:val="22"/>
                <w:szCs w:val="22"/>
              </w:rPr>
              <w:t> </w:t>
            </w:r>
          </w:p>
          <w:p w14:paraId="560C8B9F" w14:textId="2C7707F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BR002 </w:t>
            </w:r>
            <w:r w:rsidRPr="00EA7459">
              <w:rPr>
                <w:rStyle w:val="eop"/>
                <w:rFonts w:ascii="Calibri" w:eastAsia="Calibri" w:hAnsi="Calibri" w:cs="Calibri"/>
                <w:color w:val="000000" w:themeColor="text1"/>
                <w:sz w:val="22"/>
                <w:szCs w:val="22"/>
              </w:rPr>
              <w:t> </w:t>
            </w:r>
          </w:p>
          <w:p w14:paraId="172A2DA8" w14:textId="73C3B313"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transfer the user to the previous screen when they click on “Back”.</w:t>
            </w:r>
            <w:r w:rsidRPr="00EA7459">
              <w:rPr>
                <w:rStyle w:val="eop"/>
                <w:rFonts w:ascii="Calibri" w:eastAsia="Calibri" w:hAnsi="Calibri" w:cs="Calibri"/>
                <w:color w:val="000000" w:themeColor="text1"/>
                <w:sz w:val="22"/>
                <w:szCs w:val="22"/>
              </w:rPr>
              <w:t> </w:t>
            </w:r>
          </w:p>
          <w:p w14:paraId="322DBADC" w14:textId="3FA59A99"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BR015:</w:t>
            </w:r>
            <w:r w:rsidRPr="00EA7459">
              <w:rPr>
                <w:rStyle w:val="eop"/>
                <w:rFonts w:ascii="Calibri" w:eastAsia="Calibri" w:hAnsi="Calibri" w:cs="Calibri"/>
                <w:color w:val="000000" w:themeColor="text1"/>
                <w:sz w:val="22"/>
                <w:szCs w:val="22"/>
              </w:rPr>
              <w:t> </w:t>
            </w:r>
          </w:p>
          <w:p w14:paraId="0814177B" w14:textId="3E38B00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Applicant can cancel the application if it is in progress state</w:t>
            </w:r>
            <w:r w:rsidRPr="00EA7459">
              <w:rPr>
                <w:rStyle w:val="eop"/>
                <w:rFonts w:ascii="Calibri" w:eastAsia="Calibri" w:hAnsi="Calibri" w:cs="Calibri"/>
                <w:color w:val="000000" w:themeColor="text1"/>
                <w:sz w:val="22"/>
                <w:szCs w:val="22"/>
              </w:rPr>
              <w:t> </w:t>
            </w:r>
          </w:p>
        </w:tc>
      </w:tr>
    </w:tbl>
    <w:p w14:paraId="2EA8C20A" w14:textId="3AF35B43" w:rsidR="2058DEBC" w:rsidRPr="00EA7459" w:rsidRDefault="2058DEBC">
      <w:pPr>
        <w:rPr>
          <w:rFonts w:ascii="Calibri" w:hAnsi="Calibri" w:cs="Calibri"/>
        </w:rPr>
      </w:pPr>
      <w:r w:rsidRPr="00EA7459">
        <w:rPr>
          <w:rFonts w:ascii="Calibri" w:hAnsi="Calibri" w:cs="Calibri"/>
        </w:rPr>
        <w:br w:type="page"/>
      </w:r>
    </w:p>
    <w:p w14:paraId="5757A6DA" w14:textId="54CA4D42" w:rsidR="11993E1E" w:rsidRPr="00EA7459" w:rsidRDefault="11993E1E" w:rsidP="68F3EADA">
      <w:pPr>
        <w:pStyle w:val="Heading2"/>
        <w:keepNext/>
        <w:keepLines/>
        <w:shd w:val="clear" w:color="auto" w:fill="FFFFFF" w:themeFill="background1"/>
        <w:spacing w:before="120"/>
        <w:rPr>
          <w:sz w:val="22"/>
          <w:szCs w:val="22"/>
          <w:lang w:val="en-US"/>
        </w:rPr>
      </w:pPr>
      <w:bookmarkStart w:id="85" w:name="_Toc402443415"/>
      <w:r w:rsidRPr="00EA7459">
        <w:rPr>
          <w:rStyle w:val="Heading1Char"/>
        </w:rPr>
        <w:lastRenderedPageBreak/>
        <w:t>Screen Component</w:t>
      </w:r>
      <w:bookmarkEnd w:id="85"/>
      <w:r w:rsidRPr="00EA7459">
        <w:rPr>
          <w:rStyle w:val="Heading1Char"/>
        </w:rPr>
        <w:t xml:space="preserve"> </w:t>
      </w:r>
      <w:r w:rsidRPr="00EA7459">
        <w:rPr>
          <w:sz w:val="22"/>
          <w:szCs w:val="22"/>
        </w:rPr>
        <w:t xml:space="preserve"> </w:t>
      </w:r>
    </w:p>
    <w:tbl>
      <w:tblPr>
        <w:tblStyle w:val="TableGrid"/>
        <w:bidiVisual/>
        <w:tblW w:w="936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146"/>
        <w:gridCol w:w="1209"/>
        <w:gridCol w:w="1080"/>
        <w:gridCol w:w="1350"/>
        <w:gridCol w:w="921"/>
        <w:gridCol w:w="1571"/>
        <w:gridCol w:w="2083"/>
      </w:tblGrid>
      <w:tr w:rsidR="2058DEBC" w:rsidRPr="00EA7459" w14:paraId="6D25165C" w14:textId="77777777" w:rsidTr="6297CDB5">
        <w:trPr>
          <w:trHeight w:val="720"/>
        </w:trPr>
        <w:tc>
          <w:tcPr>
            <w:tcW w:w="11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781238AE" w14:textId="51077FD9" w:rsidR="2058DEBC" w:rsidRPr="00EA7459" w:rsidRDefault="2058DEBC" w:rsidP="029018B9">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Validation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1C56B3DA" w14:textId="3747A2B3"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Data Source </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3B14BC2" w14:textId="75AA8A8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p>
          <w:p w14:paraId="71C6A69C" w14:textId="766C3C16"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152F2942" w14:textId="5729CD47"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p>
        </w:tc>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26868F81" w14:textId="0CA81AFC"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279D2F33" w14:textId="79F45A2C" w:rsidR="2058DEBC" w:rsidRPr="00EA7459" w:rsidRDefault="2058DEBC" w:rsidP="68F3EADA">
            <w:pPr>
              <w:widowControl w:val="0"/>
              <w:bidi/>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p>
        </w:tc>
        <w:tc>
          <w:tcPr>
            <w:tcW w:w="2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7ACC0568" w14:textId="07EDBFD4"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Name </w:t>
            </w:r>
          </w:p>
        </w:tc>
      </w:tr>
      <w:tr w:rsidR="2058DEBC" w:rsidRPr="00EA7459" w14:paraId="2CE8D75F" w14:textId="77777777" w:rsidTr="6297CDB5">
        <w:trPr>
          <w:trHeight w:val="720"/>
        </w:trPr>
        <w:tc>
          <w:tcPr>
            <w:tcW w:w="11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E2BCC3" w14:textId="55EDAFD3"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N/A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FFF479" w14:textId="07988E7A" w:rsidR="029018B9" w:rsidRPr="00EA7459" w:rsidRDefault="029018B9" w:rsidP="68F3EADA">
            <w:pPr>
              <w:rPr>
                <w:rFonts w:ascii="Calibri" w:eastAsia="Calibri" w:hAnsi="Calibri" w:cs="Calibri"/>
                <w:color w:val="000000" w:themeColor="text1"/>
                <w:sz w:val="22"/>
                <w:szCs w:val="22"/>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A3E802" w14:textId="2834D707"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No</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33AA1" w14:textId="5F2EB873"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Yes</w:t>
            </w:r>
          </w:p>
        </w:tc>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2C5BD8" w14:textId="23824890"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Pre-Populated </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A556B" w14:textId="748E4508" w:rsidR="029018B9" w:rsidRPr="00EA7459" w:rsidRDefault="184C6A21" w:rsidP="009B02E0">
            <w:pPr>
              <w:bidi/>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tl/>
              </w:rPr>
              <w:t>المعلومات الرئيسية</w:t>
            </w:r>
          </w:p>
        </w:tc>
        <w:tc>
          <w:tcPr>
            <w:tcW w:w="20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2AAEC" w14:textId="2D18C90F" w:rsidR="029018B9" w:rsidRPr="00EA7459" w:rsidRDefault="49F69FBE" w:rsidP="6297CDB5">
            <w:pPr>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License</w:t>
            </w:r>
            <w:r w:rsidR="3E403BC1" w:rsidRPr="6297CDB5">
              <w:rPr>
                <w:rFonts w:ascii="Calibri" w:eastAsia="Calibri" w:hAnsi="Calibri" w:cs="Calibri"/>
                <w:color w:val="000000" w:themeColor="text1"/>
                <w:sz w:val="22"/>
                <w:szCs w:val="22"/>
                <w:lang w:val="en"/>
              </w:rPr>
              <w:t xml:space="preserve"> Information Screen (TAB00</w:t>
            </w:r>
            <w:r w:rsidR="4930C1C1" w:rsidRPr="6297CDB5">
              <w:rPr>
                <w:rFonts w:ascii="Calibri" w:eastAsia="Calibri" w:hAnsi="Calibri" w:cs="Calibri"/>
                <w:color w:val="000000" w:themeColor="text1"/>
                <w:sz w:val="22"/>
                <w:szCs w:val="22"/>
                <w:lang w:val="en"/>
              </w:rPr>
              <w:t>1</w:t>
            </w:r>
            <w:r w:rsidR="3E403BC1" w:rsidRPr="6297CDB5">
              <w:rPr>
                <w:rFonts w:ascii="Calibri" w:eastAsia="Calibri" w:hAnsi="Calibri" w:cs="Calibri"/>
                <w:color w:val="000000" w:themeColor="text1"/>
                <w:sz w:val="22"/>
                <w:szCs w:val="22"/>
                <w:lang w:val="en"/>
              </w:rPr>
              <w:t>)</w:t>
            </w:r>
          </w:p>
        </w:tc>
      </w:tr>
      <w:tr w:rsidR="6297CDB5" w14:paraId="705EDE69" w14:textId="77777777" w:rsidTr="6297CDB5">
        <w:trPr>
          <w:trHeight w:val="720"/>
        </w:trPr>
        <w:tc>
          <w:tcPr>
            <w:tcW w:w="11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7EECF8" w14:textId="55EDAFD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4C29D0" w14:textId="07988E7A" w:rsidR="6297CDB5" w:rsidRDefault="6297CDB5" w:rsidP="6297CDB5">
            <w:pPr>
              <w:rPr>
                <w:rFonts w:ascii="Calibri" w:eastAsia="Calibri" w:hAnsi="Calibri" w:cs="Calibri"/>
                <w:color w:val="000000" w:themeColor="text1"/>
                <w:sz w:val="22"/>
                <w:szCs w:val="22"/>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B368B2" w14:textId="2834D707"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D9475"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0B4202"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3EDC0"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20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1D3542" w14:textId="761B7679"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Main Information Screen (TAB00</w:t>
            </w:r>
            <w:r w:rsidR="70CA4F70" w:rsidRPr="6297CDB5">
              <w:rPr>
                <w:rFonts w:ascii="Calibri" w:eastAsia="Calibri" w:hAnsi="Calibri" w:cs="Calibri"/>
                <w:color w:val="000000" w:themeColor="text1"/>
                <w:sz w:val="22"/>
                <w:szCs w:val="22"/>
                <w:lang w:val="en"/>
              </w:rPr>
              <w:t>2</w:t>
            </w:r>
            <w:r w:rsidRPr="6297CDB5">
              <w:rPr>
                <w:rFonts w:ascii="Calibri" w:eastAsia="Calibri" w:hAnsi="Calibri" w:cs="Calibri"/>
                <w:color w:val="000000" w:themeColor="text1"/>
                <w:sz w:val="22"/>
                <w:szCs w:val="22"/>
                <w:lang w:val="en"/>
              </w:rPr>
              <w:t>)</w:t>
            </w:r>
          </w:p>
        </w:tc>
      </w:tr>
      <w:tr w:rsidR="029018B9" w:rsidRPr="00EA7459" w14:paraId="13FACB7A" w14:textId="77777777" w:rsidTr="6297CDB5">
        <w:trPr>
          <w:trHeight w:val="720"/>
        </w:trPr>
        <w:tc>
          <w:tcPr>
            <w:tcW w:w="11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9B3953" w14:textId="288C30CD"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N/A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83A499" w14:textId="45EF8BB1" w:rsidR="029018B9" w:rsidRPr="00EA7459" w:rsidRDefault="029018B9" w:rsidP="68F3EADA">
            <w:pPr>
              <w:rPr>
                <w:rFonts w:ascii="Calibri" w:eastAsia="Calibri" w:hAnsi="Calibri" w:cs="Calibri"/>
                <w:color w:val="000000" w:themeColor="text1"/>
                <w:sz w:val="22"/>
                <w:szCs w:val="22"/>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4C875" w14:textId="7B3BAE52"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No</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062D7D" w14:textId="5777F331"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Yes</w:t>
            </w:r>
          </w:p>
        </w:tc>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30799D" w14:textId="19434701"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Pre-Populated </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C089AA" w14:textId="404E016F" w:rsidR="029018B9" w:rsidRPr="00EA7459" w:rsidRDefault="184C6A21" w:rsidP="009B02E0">
            <w:pPr>
              <w:bidi/>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tl/>
              </w:rPr>
              <w:t>معلومات المنشأة</w:t>
            </w:r>
          </w:p>
        </w:tc>
        <w:tc>
          <w:tcPr>
            <w:tcW w:w="20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4CF817" w14:textId="72056255" w:rsidR="39D52EB7" w:rsidRPr="00EA7459" w:rsidRDefault="50A838E7" w:rsidP="68F3EADA">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Location Information </w:t>
            </w:r>
            <w:r w:rsidR="3E403BC1" w:rsidRPr="6297CDB5">
              <w:rPr>
                <w:rFonts w:ascii="Calibri" w:eastAsia="Calibri" w:hAnsi="Calibri" w:cs="Calibri"/>
                <w:color w:val="000000" w:themeColor="text1"/>
                <w:sz w:val="22"/>
                <w:szCs w:val="22"/>
                <w:lang w:val="en"/>
              </w:rPr>
              <w:t>(Including all fields inTAB00</w:t>
            </w:r>
            <w:r w:rsidR="478F0D8D" w:rsidRPr="6297CDB5">
              <w:rPr>
                <w:rFonts w:ascii="Calibri" w:eastAsia="Calibri" w:hAnsi="Calibri" w:cs="Calibri"/>
                <w:color w:val="000000" w:themeColor="text1"/>
                <w:sz w:val="22"/>
                <w:szCs w:val="22"/>
                <w:lang w:val="en"/>
              </w:rPr>
              <w:t>3</w:t>
            </w:r>
            <w:r w:rsidR="3E403BC1" w:rsidRPr="6297CDB5">
              <w:rPr>
                <w:rFonts w:ascii="Calibri" w:eastAsia="Calibri" w:hAnsi="Calibri" w:cs="Calibri"/>
                <w:color w:val="000000" w:themeColor="text1"/>
                <w:sz w:val="22"/>
                <w:szCs w:val="22"/>
                <w:lang w:val="en"/>
              </w:rPr>
              <w:t>)</w:t>
            </w:r>
          </w:p>
        </w:tc>
      </w:tr>
      <w:tr w:rsidR="029018B9" w:rsidRPr="00EA7459" w14:paraId="583F04F9" w14:textId="77777777" w:rsidTr="6297CDB5">
        <w:trPr>
          <w:trHeight w:val="720"/>
        </w:trPr>
        <w:tc>
          <w:tcPr>
            <w:tcW w:w="11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3334C6" w14:textId="5D0CCA13"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N/A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310E3C" w14:textId="60296B8A" w:rsidR="029018B9" w:rsidRPr="00EA7459" w:rsidRDefault="029018B9" w:rsidP="68F3EADA">
            <w:pPr>
              <w:rPr>
                <w:rFonts w:ascii="Calibri" w:eastAsia="Calibri" w:hAnsi="Calibri" w:cs="Calibri"/>
                <w:color w:val="000000" w:themeColor="text1"/>
                <w:sz w:val="22"/>
                <w:szCs w:val="22"/>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9579BF" w14:textId="349CD937"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No</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29353" w14:textId="1F4043C6"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Yes</w:t>
            </w:r>
          </w:p>
        </w:tc>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A9739C" w14:textId="78D74E8B"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Pre-Populated </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B7AB12" w14:textId="71625C6E" w:rsidR="029018B9" w:rsidRPr="00EA7459" w:rsidRDefault="184C6A21" w:rsidP="009B02E0">
            <w:pPr>
              <w:bidi/>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tl/>
              </w:rPr>
              <w:t>المرفقات</w:t>
            </w:r>
          </w:p>
        </w:tc>
        <w:tc>
          <w:tcPr>
            <w:tcW w:w="20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1566EC" w14:textId="69DA3841" w:rsidR="029018B9" w:rsidRPr="00EA7459" w:rsidRDefault="3E403BC1" w:rsidP="68F3EADA">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Attachments (Including all attachments in TAB00</w:t>
            </w:r>
            <w:r w:rsidR="7C03C48F" w:rsidRPr="6297CDB5">
              <w:rPr>
                <w:rFonts w:ascii="Calibri" w:eastAsia="Calibri" w:hAnsi="Calibri" w:cs="Calibri"/>
                <w:color w:val="000000" w:themeColor="text1"/>
                <w:sz w:val="22"/>
                <w:szCs w:val="22"/>
                <w:lang w:val="en"/>
              </w:rPr>
              <w:t>4</w:t>
            </w:r>
            <w:r w:rsidRPr="6297CDB5">
              <w:rPr>
                <w:rFonts w:ascii="Calibri" w:eastAsia="Calibri" w:hAnsi="Calibri" w:cs="Calibri"/>
                <w:color w:val="000000" w:themeColor="text1"/>
                <w:sz w:val="22"/>
                <w:szCs w:val="22"/>
                <w:lang w:val="en"/>
              </w:rPr>
              <w:t>)</w:t>
            </w:r>
          </w:p>
        </w:tc>
      </w:tr>
      <w:tr w:rsidR="029018B9" w:rsidRPr="00EA7459" w14:paraId="0CB7A900" w14:textId="77777777" w:rsidTr="6297CDB5">
        <w:trPr>
          <w:trHeight w:val="720"/>
        </w:trPr>
        <w:tc>
          <w:tcPr>
            <w:tcW w:w="11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DF61A0" w14:textId="69C324E9"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When Pressed, Platform will take the applicant to My Application section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17CA9E" w14:textId="3D28E833" w:rsidR="029018B9" w:rsidRPr="00EA7459" w:rsidRDefault="029018B9" w:rsidP="68F3EADA">
            <w:pPr>
              <w:rPr>
                <w:rFonts w:ascii="Calibri" w:eastAsia="Calibri" w:hAnsi="Calibri" w:cs="Calibri"/>
                <w:color w:val="000000" w:themeColor="text1"/>
                <w:sz w:val="22"/>
                <w:szCs w:val="22"/>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E64625" w14:textId="73E927F7" w:rsidR="029018B9" w:rsidRPr="00EA7459" w:rsidRDefault="029018B9" w:rsidP="68F3EADA">
            <w:pPr>
              <w:rPr>
                <w:rFonts w:ascii="Calibri" w:eastAsia="Calibri" w:hAnsi="Calibri" w:cs="Calibri"/>
                <w:color w:val="000000" w:themeColor="text1"/>
                <w:sz w:val="22"/>
                <w:szCs w:val="22"/>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7AF49" w14:textId="4397E6E6" w:rsidR="029018B9" w:rsidRPr="00EA7459" w:rsidRDefault="029018B9" w:rsidP="68F3EADA">
            <w:pPr>
              <w:rPr>
                <w:rFonts w:ascii="Calibri" w:eastAsia="Calibri" w:hAnsi="Calibri" w:cs="Calibri"/>
                <w:color w:val="000000" w:themeColor="text1"/>
                <w:sz w:val="22"/>
                <w:szCs w:val="22"/>
              </w:rPr>
            </w:pPr>
          </w:p>
        </w:tc>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DA9B51" w14:textId="5B949BBC"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94CD3" w14:textId="2B55683B" w:rsidR="029018B9" w:rsidRPr="00EA7459" w:rsidRDefault="184C6A21" w:rsidP="009B02E0">
            <w:pPr>
              <w:bidi/>
              <w:spacing w:before="40" w:after="40" w:line="257" w:lineRule="auto"/>
              <w:rPr>
                <w:rFonts w:ascii="Calibri" w:eastAsia="Segoe UI" w:hAnsi="Calibri" w:cs="Calibri"/>
                <w:color w:val="333333"/>
                <w:sz w:val="22"/>
                <w:szCs w:val="22"/>
              </w:rPr>
            </w:pPr>
            <w:r w:rsidRPr="00EA7459">
              <w:rPr>
                <w:rFonts w:ascii="Calibri" w:eastAsia="Segoe UI" w:hAnsi="Calibri" w:cs="Calibri"/>
                <w:color w:val="333333"/>
                <w:sz w:val="22"/>
                <w:szCs w:val="22"/>
                <w:rtl/>
              </w:rPr>
              <w:t>السابق</w:t>
            </w:r>
          </w:p>
        </w:tc>
        <w:tc>
          <w:tcPr>
            <w:tcW w:w="20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28E9B3" w14:textId="47887BD1"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Back </w:t>
            </w:r>
          </w:p>
        </w:tc>
      </w:tr>
      <w:tr w:rsidR="029018B9" w:rsidRPr="00EA7459" w14:paraId="28F11D16" w14:textId="77777777" w:rsidTr="6297CDB5">
        <w:trPr>
          <w:trHeight w:val="720"/>
        </w:trPr>
        <w:tc>
          <w:tcPr>
            <w:tcW w:w="11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C91DB" w14:textId="0CA644F3"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When, Presses Platform will cancel the Application in system no further activity will be performed on this Application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C8CB2F" w14:textId="03AC69AA" w:rsidR="029018B9" w:rsidRPr="00EA7459" w:rsidRDefault="029018B9" w:rsidP="68F3EADA">
            <w:pPr>
              <w:rPr>
                <w:rFonts w:ascii="Calibri" w:eastAsia="Calibri" w:hAnsi="Calibri" w:cs="Calibri"/>
                <w:color w:val="000000" w:themeColor="text1"/>
                <w:sz w:val="22"/>
                <w:szCs w:val="22"/>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54B91" w14:textId="3326FBE1" w:rsidR="029018B9" w:rsidRPr="00EA7459" w:rsidRDefault="029018B9" w:rsidP="68F3EADA">
            <w:pPr>
              <w:rPr>
                <w:rFonts w:ascii="Calibri" w:eastAsia="Calibri" w:hAnsi="Calibri" w:cs="Calibri"/>
                <w:color w:val="000000" w:themeColor="text1"/>
                <w:sz w:val="22"/>
                <w:szCs w:val="22"/>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280EC" w14:textId="11647C75" w:rsidR="029018B9" w:rsidRPr="00EA7459" w:rsidRDefault="029018B9" w:rsidP="68F3EADA">
            <w:pPr>
              <w:rPr>
                <w:rFonts w:ascii="Calibri" w:eastAsia="Calibri" w:hAnsi="Calibri" w:cs="Calibri"/>
                <w:color w:val="000000" w:themeColor="text1"/>
                <w:sz w:val="22"/>
                <w:szCs w:val="22"/>
              </w:rPr>
            </w:pPr>
          </w:p>
        </w:tc>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144BA0" w14:textId="050192C0"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7A1571" w14:textId="2C6BD0F3" w:rsidR="029018B9" w:rsidRPr="00EA7459" w:rsidRDefault="184C6A21" w:rsidP="009B02E0">
            <w:pPr>
              <w:bidi/>
              <w:spacing w:before="40" w:after="40" w:line="257" w:lineRule="auto"/>
              <w:rPr>
                <w:rFonts w:ascii="Calibri" w:eastAsia="Segoe UI" w:hAnsi="Calibri" w:cs="Calibri"/>
                <w:color w:val="333333"/>
                <w:sz w:val="22"/>
                <w:szCs w:val="22"/>
              </w:rPr>
            </w:pPr>
            <w:r w:rsidRPr="00EA7459">
              <w:rPr>
                <w:rFonts w:ascii="Calibri" w:eastAsia="Calibri" w:hAnsi="Calibri" w:cs="Calibri"/>
                <w:color w:val="000000" w:themeColor="text1"/>
                <w:sz w:val="22"/>
                <w:szCs w:val="22"/>
                <w:rtl/>
                <w:lang w:val="en"/>
              </w:rPr>
              <w:t xml:space="preserve"> </w:t>
            </w:r>
            <w:r w:rsidRPr="00EA7459">
              <w:rPr>
                <w:rFonts w:ascii="Calibri" w:eastAsia="Segoe UI" w:hAnsi="Calibri" w:cs="Calibri"/>
                <w:color w:val="333333"/>
                <w:sz w:val="22"/>
                <w:szCs w:val="22"/>
                <w:rtl/>
              </w:rPr>
              <w:t>الغاء الطلب</w:t>
            </w:r>
          </w:p>
        </w:tc>
        <w:tc>
          <w:tcPr>
            <w:tcW w:w="20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CCCA1" w14:textId="5BE9B498"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Cancel Application</w:t>
            </w:r>
          </w:p>
        </w:tc>
      </w:tr>
    </w:tbl>
    <w:p w14:paraId="668F1CD2" w14:textId="1D85BC5B" w:rsidR="2058DEBC" w:rsidRPr="00EA7459" w:rsidRDefault="2058DEBC">
      <w:pPr>
        <w:rPr>
          <w:rFonts w:ascii="Calibri" w:hAnsi="Calibri" w:cs="Calibri"/>
        </w:rPr>
      </w:pPr>
      <w:r w:rsidRPr="00EA7459">
        <w:rPr>
          <w:rFonts w:ascii="Calibri" w:hAnsi="Calibri" w:cs="Calibri"/>
        </w:rPr>
        <w:br w:type="page"/>
      </w:r>
    </w:p>
    <w:p w14:paraId="3C99AD53" w14:textId="0A49406E" w:rsidR="33102BC2" w:rsidRPr="00EA7459" w:rsidRDefault="33102BC2" w:rsidP="68F3EADA">
      <w:pPr>
        <w:pStyle w:val="Heading2"/>
        <w:keepNext/>
        <w:keepLines/>
        <w:shd w:val="clear" w:color="auto" w:fill="FFFFFF" w:themeFill="background1"/>
        <w:spacing w:before="120"/>
        <w:rPr>
          <w:sz w:val="28"/>
          <w:szCs w:val="28"/>
          <w:lang w:val="en-US"/>
        </w:rPr>
      </w:pPr>
      <w:bookmarkStart w:id="86" w:name="_Toc2036147886"/>
      <w:r w:rsidRPr="00EA7459">
        <w:lastRenderedPageBreak/>
        <w:t>Action Message</w:t>
      </w:r>
      <w:bookmarkEnd w:id="86"/>
      <w:r w:rsidRPr="00EA7459">
        <w:rPr>
          <w:sz w:val="28"/>
          <w:szCs w:val="28"/>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794"/>
        <w:gridCol w:w="1159"/>
        <w:gridCol w:w="1070"/>
        <w:gridCol w:w="1337"/>
      </w:tblGrid>
      <w:tr w:rsidR="2058DEBC" w:rsidRPr="00EA7459" w14:paraId="5E7EC4FE" w14:textId="77777777" w:rsidTr="2058DEBC">
        <w:trPr>
          <w:trHeight w:val="300"/>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683D555" w14:textId="75216DA6"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0EA71A45" w14:textId="7D07BEA2"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10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3FDBDAE9" w14:textId="7B6D0A5C"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1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58C96927" w14:textId="2B646F54"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4D2C0891" w14:textId="77777777" w:rsidTr="2058DEBC">
        <w:trPr>
          <w:trHeight w:val="1065"/>
        </w:trPr>
        <w:tc>
          <w:tcPr>
            <w:tcW w:w="57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3255AD9" w14:textId="2E60E461" w:rsidR="2058DEBC" w:rsidRPr="00EA7459" w:rsidRDefault="2058DEBC" w:rsidP="2058DEBC">
            <w:pPr>
              <w:spacing w:before="40" w:after="40" w:line="257" w:lineRule="auto"/>
              <w:jc w:val="center"/>
              <w:rPr>
                <w:rFonts w:ascii="Calibri" w:eastAsia="Calibri" w:hAnsi="Calibri" w:cs="Calibri"/>
                <w:sz w:val="22"/>
                <w:szCs w:val="22"/>
              </w:rPr>
            </w:pPr>
            <w:r w:rsidRPr="00EA7459">
              <w:rPr>
                <w:rFonts w:ascii="Calibri" w:eastAsia="Calibri" w:hAnsi="Calibri" w:cs="Calibri"/>
                <w:sz w:val="22"/>
                <w:szCs w:val="22"/>
                <w:lang w:val="en"/>
              </w:rPr>
              <w:t xml:space="preserve">Are you sure you want to cancel the application? (Yes/No) </w:t>
            </w:r>
          </w:p>
          <w:p w14:paraId="10452F61" w14:textId="44337001"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w:t>
            </w:r>
            <w:r w:rsidRPr="00EA7459">
              <w:rPr>
                <w:rFonts w:ascii="Calibri" w:eastAsia="Calibri" w:hAnsi="Calibri" w:cs="Calibri"/>
                <w:sz w:val="22"/>
                <w:szCs w:val="22"/>
                <w:rtl/>
              </w:rPr>
              <w:t>هل ترغب في إلغاء الطلب؟ (نعم/لا</w:t>
            </w:r>
            <w:r w:rsidRPr="00EA7459">
              <w:rPr>
                <w:rFonts w:ascii="Calibri" w:eastAsia="Calibri" w:hAnsi="Calibri" w:cs="Calibri"/>
                <w:sz w:val="22"/>
                <w:szCs w:val="22"/>
              </w:rPr>
              <w:t>)"</w:t>
            </w:r>
          </w:p>
        </w:tc>
        <w:tc>
          <w:tcPr>
            <w:tcW w:w="11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85716D0" w14:textId="19D2BF9C"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10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F5342B" w14:textId="40D0001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50B843C" w14:textId="50C3F4C2"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PUP-RC-02-01</w:t>
            </w:r>
          </w:p>
        </w:tc>
      </w:tr>
    </w:tbl>
    <w:p w14:paraId="3DC4858D" w14:textId="7B9C02B3" w:rsidR="2058DEBC" w:rsidRPr="00EA7459" w:rsidRDefault="2058DEBC">
      <w:pPr>
        <w:rPr>
          <w:rFonts w:ascii="Calibri" w:hAnsi="Calibri" w:cs="Calibri"/>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6540"/>
      </w:tblGrid>
      <w:tr w:rsidR="2058DEBC" w:rsidRPr="00EA7459" w14:paraId="61A01F05" w14:textId="77777777" w:rsidTr="1D4277F2">
        <w:trPr>
          <w:trHeight w:val="45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2AEB995" w14:textId="1C9233E6" w:rsidR="2058DEBC" w:rsidRPr="00EA7459" w:rsidRDefault="2058DEBC" w:rsidP="2058DEBC">
            <w:pP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 Number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1D5DEEDF" w14:textId="0EFB4C7F" w:rsidR="2058DEBC" w:rsidRPr="00EA7459" w:rsidRDefault="2058DEBC" w:rsidP="68F3EADA">
            <w:pPr>
              <w:pStyle w:val="Heading2"/>
              <w:keepNext/>
              <w:keepLines/>
              <w:shd w:val="clear" w:color="auto" w:fill="FFFFFF" w:themeFill="background1"/>
              <w:rPr>
                <w:color w:val="000000" w:themeColor="text1"/>
                <w:sz w:val="22"/>
                <w:szCs w:val="22"/>
              </w:rPr>
            </w:pPr>
            <w:bookmarkStart w:id="87" w:name="_Toc1477745417"/>
            <w:r w:rsidRPr="00EA7459">
              <w:rPr>
                <w:b w:val="0"/>
                <w:bCs w:val="0"/>
                <w:color w:val="000000" w:themeColor="text1"/>
                <w:sz w:val="22"/>
                <w:szCs w:val="22"/>
              </w:rPr>
              <w:t>UC-03</w:t>
            </w:r>
            <w:bookmarkEnd w:id="87"/>
          </w:p>
        </w:tc>
      </w:tr>
      <w:tr w:rsidR="2058DEBC" w:rsidRPr="00EA7459" w14:paraId="1A41F211" w14:textId="77777777" w:rsidTr="1D4277F2">
        <w:trPr>
          <w:trHeight w:val="37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29BCBCDB" w14:textId="600F4E44"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52630D00" w14:textId="4239212A"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As an applicant. I want to review the return Application so I can take the necessary action. </w:t>
            </w:r>
          </w:p>
        </w:tc>
      </w:tr>
      <w:tr w:rsidR="2058DEBC" w:rsidRPr="00EA7459" w14:paraId="7E2FBE0B"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24F11A15" w14:textId="436FFAEE"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5348A5BE" w14:textId="16671B64" w:rsidR="2058DEBC" w:rsidRPr="00EA7459" w:rsidRDefault="2058DEBC" w:rsidP="008B645F">
            <w:pPr>
              <w:pStyle w:val="ListParagraph"/>
              <w:widowControl w:val="0"/>
              <w:numPr>
                <w:ilvl w:val="0"/>
                <w:numId w:val="4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Applicant wants to apply for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w:t>
            </w:r>
          </w:p>
          <w:p w14:paraId="7172C454" w14:textId="56BAA326" w:rsidR="2058DEBC" w:rsidRPr="00EA7459" w:rsidRDefault="2058DEBC" w:rsidP="008B645F">
            <w:pPr>
              <w:pStyle w:val="ListParagraph"/>
              <w:widowControl w:val="0"/>
              <w:numPr>
                <w:ilvl w:val="0"/>
                <w:numId w:val="4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Applicant chooses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 service from eService’s menu</w:t>
            </w:r>
          </w:p>
          <w:p w14:paraId="24972CD1" w14:textId="591068BB" w:rsidR="2058DEBC" w:rsidRPr="00EA7459" w:rsidRDefault="2058DEBC" w:rsidP="008B645F">
            <w:pPr>
              <w:pStyle w:val="ListParagraph"/>
              <w:widowControl w:val="0"/>
              <w:numPr>
                <w:ilvl w:val="0"/>
                <w:numId w:val="41"/>
              </w:num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L&amp;P Specialist has rejected the application </w:t>
            </w:r>
          </w:p>
        </w:tc>
      </w:tr>
      <w:tr w:rsidR="2058DEBC" w:rsidRPr="00EA7459" w14:paraId="584DF178"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4997F08" w14:textId="368B72EA"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5C2A2B20" w14:textId="5A57DC1F"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Angular Public portal </w:t>
            </w:r>
          </w:p>
        </w:tc>
      </w:tr>
      <w:tr w:rsidR="2058DEBC" w:rsidRPr="00EA7459" w14:paraId="5670F6E0"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30F9FFC1" w14:textId="23699DA2"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7A579E84" w14:textId="40F0D195"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Applicant </w:t>
            </w:r>
          </w:p>
        </w:tc>
      </w:tr>
      <w:tr w:rsidR="2058DEBC" w:rsidRPr="00EA7459" w14:paraId="39BBDF6F"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2416ACC" w14:textId="7F445E85"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432FAC55" w14:textId="15F40C73" w:rsidR="2058DEBC" w:rsidRPr="00EA7459" w:rsidRDefault="2058DEBC" w:rsidP="008B645F">
            <w:pPr>
              <w:pStyle w:val="ListParagraph"/>
              <w:numPr>
                <w:ilvl w:val="0"/>
                <w:numId w:val="4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completed the registration.</w:t>
            </w:r>
          </w:p>
          <w:p w14:paraId="34C89538" w14:textId="7EDDC1F7" w:rsidR="2058DEBC" w:rsidRPr="00EA7459" w:rsidRDefault="2058DEBC" w:rsidP="008B645F">
            <w:pPr>
              <w:pStyle w:val="ListParagraph"/>
              <w:numPr>
                <w:ilvl w:val="0"/>
                <w:numId w:val="4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Angular website is active.</w:t>
            </w:r>
          </w:p>
          <w:p w14:paraId="40F9DFEE" w14:textId="429635C4" w:rsidR="2058DEBC" w:rsidRPr="00EA7459" w:rsidRDefault="2058DEBC" w:rsidP="008B645F">
            <w:pPr>
              <w:pStyle w:val="ListParagraph"/>
              <w:numPr>
                <w:ilvl w:val="0"/>
                <w:numId w:val="4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applicant has submitted the Application. </w:t>
            </w:r>
          </w:p>
          <w:p w14:paraId="6C648A45" w14:textId="79F48CBA" w:rsidR="2058DEBC" w:rsidRPr="00EA7459" w:rsidRDefault="2058DEBC" w:rsidP="008B645F">
            <w:pPr>
              <w:pStyle w:val="ListParagraph"/>
              <w:numPr>
                <w:ilvl w:val="0"/>
                <w:numId w:val="4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Appian User has returned the Application </w:t>
            </w:r>
          </w:p>
        </w:tc>
      </w:tr>
      <w:tr w:rsidR="2058DEBC" w:rsidRPr="00EA7459" w14:paraId="162289F4" w14:textId="77777777" w:rsidTr="1D4277F2">
        <w:trPr>
          <w:trHeight w:val="243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66010D03" w14:textId="5F9B8F8C"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3B221E74" w14:textId="48D69B3E"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Open the RCU official website.</w:t>
            </w:r>
          </w:p>
          <w:p w14:paraId="23FDF4AA" w14:textId="4E3EA1CF"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clicks on the RCU eService TAB.</w:t>
            </w:r>
          </w:p>
          <w:p w14:paraId="0995AD3A" w14:textId="796B5586"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will show the list of services available to the user.</w:t>
            </w:r>
          </w:p>
          <w:p w14:paraId="6A43C6CF" w14:textId="4A6BDFA1"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clicks on the Service Link.</w:t>
            </w:r>
          </w:p>
          <w:p w14:paraId="1A1A751A" w14:textId="4AB10965"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shows the Login Page, User login to the RCU eService portal.</w:t>
            </w:r>
          </w:p>
          <w:p w14:paraId="69568B29" w14:textId="5801BD51"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Home page available to the user, User Navigate to the “My task section.</w:t>
            </w:r>
          </w:p>
          <w:p w14:paraId="368FE687" w14:textId="10CB4DC8"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Under the </w:t>
            </w:r>
            <w:r w:rsidRPr="00EA7459">
              <w:rPr>
                <w:rFonts w:ascii="Calibri" w:eastAsia="Calibri" w:hAnsi="Calibri" w:cs="Calibri"/>
                <w:b/>
                <w:bCs/>
                <w:color w:val="000000" w:themeColor="text1"/>
                <w:sz w:val="22"/>
                <w:szCs w:val="22"/>
                <w:lang w:val="en"/>
              </w:rPr>
              <w:t>My Task section</w:t>
            </w:r>
            <w:r w:rsidRPr="00EA7459">
              <w:rPr>
                <w:rFonts w:ascii="Calibri" w:eastAsia="Calibri" w:hAnsi="Calibri" w:cs="Calibri"/>
                <w:color w:val="000000" w:themeColor="text1"/>
                <w:sz w:val="22"/>
                <w:szCs w:val="22"/>
                <w:lang w:val="en"/>
              </w:rPr>
              <w:t xml:space="preserve">, the User can click on the “Assigned Task.” </w:t>
            </w:r>
          </w:p>
          <w:p w14:paraId="52BCA399" w14:textId="673D4A94"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task summary along with the return remarks.</w:t>
            </w:r>
          </w:p>
          <w:p w14:paraId="4857F8AE" w14:textId="03826B84"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After reviewing the task, the user takes necessary action and updates the task by clicking on the “</w:t>
            </w:r>
            <w:r w:rsidRPr="00EA7459">
              <w:rPr>
                <w:rFonts w:ascii="Calibri" w:eastAsia="Calibri" w:hAnsi="Calibri" w:cs="Calibri"/>
                <w:b/>
                <w:bCs/>
                <w:color w:val="000000" w:themeColor="text1"/>
                <w:sz w:val="22"/>
                <w:szCs w:val="22"/>
                <w:lang w:val="en"/>
              </w:rPr>
              <w:t xml:space="preserve">submit” </w:t>
            </w:r>
            <w:r w:rsidRPr="00EA7459">
              <w:rPr>
                <w:rFonts w:ascii="Calibri" w:eastAsia="Calibri" w:hAnsi="Calibri" w:cs="Calibri"/>
                <w:color w:val="000000" w:themeColor="text1"/>
                <w:sz w:val="22"/>
                <w:szCs w:val="22"/>
                <w:lang w:val="en"/>
              </w:rPr>
              <w:t>button.</w:t>
            </w:r>
          </w:p>
          <w:p w14:paraId="596246E7" w14:textId="15D70E1E" w:rsidR="2058DEBC" w:rsidRPr="00EA7459" w:rsidRDefault="2058DEBC" w:rsidP="008B645F">
            <w:pPr>
              <w:pStyle w:val="ListParagraph"/>
              <w:widowControl w:val="0"/>
              <w:numPr>
                <w:ilvl w:val="0"/>
                <w:numId w:val="39"/>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After successful submission platform routes the application to the UC-04</w:t>
            </w:r>
          </w:p>
          <w:p w14:paraId="12E4012A" w14:textId="1C1BF315" w:rsidR="2058DEBC" w:rsidRPr="00EA7459" w:rsidRDefault="2058DEBC" w:rsidP="2058DEBC">
            <w:pPr>
              <w:widowControl w:val="0"/>
              <w:rPr>
                <w:rFonts w:ascii="Calibri" w:eastAsia="Calibri" w:hAnsi="Calibri" w:cs="Calibri"/>
                <w:color w:val="000000" w:themeColor="text1"/>
                <w:sz w:val="22"/>
                <w:szCs w:val="22"/>
              </w:rPr>
            </w:pPr>
          </w:p>
        </w:tc>
      </w:tr>
      <w:tr w:rsidR="2058DEBC" w:rsidRPr="00EA7459" w14:paraId="1138ED7E" w14:textId="77777777" w:rsidTr="1D4277F2">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6D6B9B6" w14:textId="6A7EBEA0"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work rules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2B0D4264" w14:textId="51B578C3"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BR001 </w:t>
            </w:r>
            <w:r w:rsidRPr="00EA7459">
              <w:rPr>
                <w:rStyle w:val="eop"/>
                <w:rFonts w:ascii="Calibri" w:eastAsia="Calibri" w:hAnsi="Calibri" w:cs="Calibri"/>
                <w:color w:val="000000" w:themeColor="text1"/>
                <w:sz w:val="22"/>
                <w:szCs w:val="22"/>
              </w:rPr>
              <w:t> </w:t>
            </w:r>
          </w:p>
          <w:p w14:paraId="03A373D8" w14:textId="3941A620"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enable the “Next” button after all mandatory requirements in the screen are provided.</w:t>
            </w:r>
            <w:r w:rsidRPr="00EA7459">
              <w:rPr>
                <w:rStyle w:val="eop"/>
                <w:rFonts w:ascii="Calibri" w:eastAsia="Calibri" w:hAnsi="Calibri" w:cs="Calibri"/>
                <w:color w:val="000000" w:themeColor="text1"/>
                <w:sz w:val="22"/>
                <w:szCs w:val="22"/>
              </w:rPr>
              <w:t> </w:t>
            </w:r>
          </w:p>
          <w:p w14:paraId="2BACFFF0" w14:textId="2D173298"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BR002 </w:t>
            </w:r>
            <w:r w:rsidRPr="00EA7459">
              <w:rPr>
                <w:rStyle w:val="eop"/>
                <w:rFonts w:ascii="Calibri" w:eastAsia="Calibri" w:hAnsi="Calibri" w:cs="Calibri"/>
                <w:color w:val="000000" w:themeColor="text1"/>
                <w:sz w:val="22"/>
                <w:szCs w:val="22"/>
              </w:rPr>
              <w:t> </w:t>
            </w:r>
          </w:p>
          <w:p w14:paraId="4AE80C6A" w14:textId="09F20E6A"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lastRenderedPageBreak/>
              <w:t>System must transfer the user to the previous screen when they click on “Back”.</w:t>
            </w:r>
            <w:r w:rsidRPr="00EA7459">
              <w:rPr>
                <w:rStyle w:val="eop"/>
                <w:rFonts w:ascii="Calibri" w:eastAsia="Calibri" w:hAnsi="Calibri" w:cs="Calibri"/>
                <w:color w:val="000000" w:themeColor="text1"/>
                <w:sz w:val="22"/>
                <w:szCs w:val="22"/>
              </w:rPr>
              <w:t> </w:t>
            </w:r>
          </w:p>
          <w:p w14:paraId="1F3D138E" w14:textId="588B6BD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BR015:</w:t>
            </w:r>
            <w:r w:rsidRPr="00EA7459">
              <w:rPr>
                <w:rStyle w:val="eop"/>
                <w:rFonts w:ascii="Calibri" w:eastAsia="Calibri" w:hAnsi="Calibri" w:cs="Calibri"/>
                <w:color w:val="000000" w:themeColor="text1"/>
                <w:sz w:val="22"/>
                <w:szCs w:val="22"/>
              </w:rPr>
              <w:t> </w:t>
            </w:r>
          </w:p>
          <w:p w14:paraId="58E8445C" w14:textId="006CB50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Applicant can cancel the application if it is in progress state</w:t>
            </w:r>
            <w:r w:rsidRPr="00EA7459">
              <w:rPr>
                <w:rStyle w:val="eop"/>
                <w:rFonts w:ascii="Calibri" w:eastAsia="Calibri" w:hAnsi="Calibri" w:cs="Calibri"/>
                <w:color w:val="000000" w:themeColor="text1"/>
                <w:sz w:val="22"/>
                <w:szCs w:val="22"/>
              </w:rPr>
              <w:t> </w:t>
            </w:r>
          </w:p>
          <w:p w14:paraId="73ECC019" w14:textId="03DEAF74" w:rsidR="2058DEBC" w:rsidRPr="00EA7459" w:rsidRDefault="2058DEBC" w:rsidP="2058DEBC">
            <w:pPr>
              <w:widowControl w:val="0"/>
              <w:rPr>
                <w:rFonts w:ascii="Calibri" w:eastAsia="Calibri" w:hAnsi="Calibri" w:cs="Calibri"/>
                <w:color w:val="000000" w:themeColor="text1"/>
                <w:sz w:val="22"/>
                <w:szCs w:val="22"/>
              </w:rPr>
            </w:pPr>
          </w:p>
        </w:tc>
      </w:tr>
    </w:tbl>
    <w:p w14:paraId="7990D228" w14:textId="2B207B8C" w:rsidR="2058DEBC" w:rsidRPr="00EA7459" w:rsidRDefault="2058DEBC">
      <w:pPr>
        <w:rPr>
          <w:rFonts w:ascii="Calibri" w:hAnsi="Calibri" w:cs="Calibri"/>
        </w:rPr>
      </w:pPr>
    </w:p>
    <w:p w14:paraId="6830E113" w14:textId="0629CEB6" w:rsidR="7224DE90" w:rsidRPr="00EA7459" w:rsidRDefault="7224DE90" w:rsidP="68F3EADA">
      <w:pPr>
        <w:pStyle w:val="Heading2"/>
        <w:keepNext/>
        <w:keepLines/>
        <w:shd w:val="clear" w:color="auto" w:fill="FFFFFF" w:themeFill="background1"/>
        <w:spacing w:before="120"/>
        <w:rPr>
          <w:lang w:val="en-US"/>
        </w:rPr>
      </w:pPr>
      <w:bookmarkStart w:id="88" w:name="_Toc143976568"/>
      <w:r w:rsidRPr="00EA7459">
        <w:t>Screen Component</w:t>
      </w:r>
      <w:bookmarkEnd w:id="88"/>
      <w:r w:rsidRPr="00EA7459">
        <w:t xml:space="preserve">  </w:t>
      </w:r>
    </w:p>
    <w:tbl>
      <w:tblPr>
        <w:bidiVisual/>
        <w:tblW w:w="9526" w:type="dxa"/>
        <w:tblInd w:w="-165"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309"/>
        <w:gridCol w:w="1211"/>
        <w:gridCol w:w="1170"/>
        <w:gridCol w:w="1260"/>
        <w:gridCol w:w="1170"/>
        <w:gridCol w:w="1311"/>
        <w:gridCol w:w="2095"/>
      </w:tblGrid>
      <w:tr w:rsidR="2058DEBC" w:rsidRPr="00EA7459" w14:paraId="36939C4A"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9AC6B80" w14:textId="6FACAAFB"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Validation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51C596E5" w14:textId="3B59A33A"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Data Source </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42F8D353" w14:textId="6C58EDB8"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p>
          <w:p w14:paraId="1C836AE8" w14:textId="557656D6"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7A4AE38" w14:textId="0F2FD796"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4D04B3FE" w14:textId="6815CB97"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1AA853CC" w14:textId="6064E765" w:rsidR="2058DEBC" w:rsidRPr="00EA7459" w:rsidRDefault="2058DEBC" w:rsidP="68F3EADA">
            <w:pPr>
              <w:widowControl w:val="0"/>
              <w:bidi/>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6E828E35" w14:textId="04FD6FFE"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Field Name</w:t>
            </w:r>
          </w:p>
        </w:tc>
      </w:tr>
      <w:tr w:rsidR="029018B9" w:rsidRPr="00EA7459" w14:paraId="59063D9A"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B6EDF1" w14:textId="2D9E5F4E" w:rsidR="029018B9" w:rsidRPr="00EA7459" w:rsidRDefault="029018B9" w:rsidP="68F3EADA">
            <w:pPr>
              <w:jc w:val="right"/>
              <w:rPr>
                <w:rFonts w:ascii="Calibri" w:eastAsia="Calibri" w:hAnsi="Calibri" w:cs="Calibri"/>
                <w:color w:val="000000" w:themeColor="text1"/>
                <w:sz w:val="22"/>
                <w:szCs w:val="22"/>
              </w:rPr>
            </w:pP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A3E2F" w14:textId="6AFCAEF8"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Remarks Added by the L&amp;P specialist  </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1E6D23" w14:textId="16A15647"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No</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AE3FA9" w14:textId="5E78AD79"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Yes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AA6CC2" w14:textId="08C578B4"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Pre-Populated</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F7D1B" w14:textId="7CED4716" w:rsidR="029018B9" w:rsidRPr="00EA7459" w:rsidRDefault="184C6A21"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سبب إعادة الطلب</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2C5921" w14:textId="6B28C2D2"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Return Reason</w:t>
            </w:r>
          </w:p>
        </w:tc>
      </w:tr>
      <w:tr w:rsidR="6297CDB5" w14:paraId="7D825948"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7A4A76" w14:textId="57C4E688" w:rsidR="6297CDB5" w:rsidRDefault="6297CDB5" w:rsidP="6297CDB5">
            <w:pPr>
              <w:bidi/>
              <w:jc w:val="right"/>
              <w:rPr>
                <w:rFonts w:ascii="Calibri" w:eastAsia="Calibri" w:hAnsi="Calibri" w:cs="Calibri"/>
                <w:color w:val="000000" w:themeColor="text1"/>
                <w:sz w:val="22"/>
                <w:szCs w:val="22"/>
              </w:rPr>
            </w:pP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0B79E" w14:textId="4AC95AA8" w:rsidR="6297CDB5" w:rsidRDefault="6297CDB5" w:rsidP="6297CDB5">
            <w:pPr>
              <w:bidi/>
              <w:rPr>
                <w:rFonts w:ascii="Calibri" w:eastAsia="Calibri" w:hAnsi="Calibri" w:cs="Calibri"/>
                <w:color w:val="000000" w:themeColor="text1"/>
                <w:sz w:val="22"/>
                <w:szCs w:val="22"/>
                <w:lang w:val="en"/>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0E596" w14:textId="31C09594" w:rsidR="0198D27B" w:rsidRDefault="0198D27B" w:rsidP="6297CDB5">
            <w:pPr>
              <w:bidi/>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No</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387DCB"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02422"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0FAF14"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45850" w14:textId="2D18C90F" w:rsidR="6297CDB5" w:rsidRDefault="6297CDB5" w:rsidP="6297CDB5">
            <w:pPr>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License Information Screen (TAB001)</w:t>
            </w:r>
          </w:p>
        </w:tc>
      </w:tr>
      <w:tr w:rsidR="029018B9" w:rsidRPr="00EA7459" w14:paraId="4FE43606"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F39E9" w14:textId="55EDAFD3"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N/A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35F20C" w14:textId="07988E7A" w:rsidR="029018B9" w:rsidRPr="00EA7459" w:rsidRDefault="029018B9" w:rsidP="68F3EADA">
            <w:pPr>
              <w:rPr>
                <w:rFonts w:ascii="Calibri" w:eastAsia="Calibri" w:hAnsi="Calibri" w:cs="Calibri"/>
                <w:color w:val="000000" w:themeColor="text1"/>
                <w:sz w:val="22"/>
                <w:szCs w:val="22"/>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CEAFA1" w14:textId="7E55D19C" w:rsidR="029018B9" w:rsidRPr="00EA7459" w:rsidRDefault="365CD5B3" w:rsidP="6297CDB5">
            <w:pPr>
              <w:rPr>
                <w:rFonts w:ascii="Calibri" w:eastAsia="Calibri" w:hAnsi="Calibri" w:cs="Calibri"/>
                <w:sz w:val="22"/>
                <w:szCs w:val="22"/>
              </w:rPr>
            </w:pPr>
            <w:r w:rsidRPr="6297CDB5">
              <w:rPr>
                <w:rFonts w:ascii="Calibri" w:eastAsia="Calibri" w:hAnsi="Calibri" w:cs="Calibri"/>
                <w:color w:val="000000" w:themeColor="text1"/>
                <w:sz w:val="22"/>
                <w:szCs w:val="22"/>
                <w:highlight w:val="green"/>
              </w:rPr>
              <w:t xml:space="preserve">Yes, </w:t>
            </w:r>
            <w:proofErr w:type="gramStart"/>
            <w:r w:rsidRPr="6297CDB5">
              <w:rPr>
                <w:rFonts w:ascii="Calibri" w:eastAsia="Calibri" w:hAnsi="Calibri" w:cs="Calibri"/>
                <w:color w:val="000000" w:themeColor="text1"/>
                <w:sz w:val="22"/>
                <w:szCs w:val="22"/>
                <w:highlight w:val="green"/>
              </w:rPr>
              <w:t>If</w:t>
            </w:r>
            <w:proofErr w:type="gramEnd"/>
            <w:r w:rsidRPr="6297CDB5">
              <w:rPr>
                <w:rFonts w:ascii="Calibri" w:eastAsia="Calibri" w:hAnsi="Calibri" w:cs="Calibri"/>
                <w:color w:val="000000" w:themeColor="text1"/>
                <w:sz w:val="22"/>
                <w:szCs w:val="22"/>
                <w:highlight w:val="green"/>
              </w:rPr>
              <w:t xml:space="preserve"> marked by L&amp;P specialist to edit then this section will be editable</w:t>
            </w:r>
          </w:p>
          <w:p w14:paraId="6F3E630C" w14:textId="17A74DD4" w:rsidR="029018B9" w:rsidRPr="00EA7459" w:rsidRDefault="029018B9" w:rsidP="1D4277F2">
            <w:pPr>
              <w:rPr>
                <w:rFonts w:ascii="Calibri" w:eastAsia="Calibri" w:hAnsi="Calibri" w:cs="Calibri"/>
                <w:color w:val="000000" w:themeColor="text1"/>
                <w:sz w:val="22"/>
                <w:szCs w:val="22"/>
                <w:highlight w:val="green"/>
                <w:lang w:val="en"/>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26BFB4"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23298A"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FDA6A1"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9ACD88" w14:textId="761B7679"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Main Information Screen (TAB002)</w:t>
            </w:r>
          </w:p>
        </w:tc>
      </w:tr>
      <w:tr w:rsidR="029018B9" w:rsidRPr="00EA7459" w14:paraId="43C53BC9"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13C83" w14:textId="288C30CD"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N/A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A8D237" w14:textId="45EF8BB1" w:rsidR="029018B9" w:rsidRPr="00EA7459" w:rsidRDefault="029018B9" w:rsidP="68F3EADA">
            <w:pPr>
              <w:rPr>
                <w:rFonts w:ascii="Calibri" w:eastAsia="Calibri" w:hAnsi="Calibri" w:cs="Calibri"/>
                <w:color w:val="000000" w:themeColor="text1"/>
                <w:sz w:val="22"/>
                <w:szCs w:val="22"/>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661A64" w14:textId="269ECECA" w:rsidR="029018B9" w:rsidRPr="00EA7459" w:rsidRDefault="5471C5F3" w:rsidP="1D4277F2">
            <w:pPr>
              <w:rPr>
                <w:rFonts w:ascii="Calibri" w:eastAsia="Calibri" w:hAnsi="Calibri" w:cs="Calibri"/>
                <w:color w:val="000000" w:themeColor="text1"/>
                <w:sz w:val="22"/>
                <w:szCs w:val="22"/>
                <w:highlight w:val="green"/>
                <w:lang w:val="en"/>
              </w:rPr>
            </w:pPr>
            <w:r w:rsidRPr="00EA7459">
              <w:rPr>
                <w:rFonts w:ascii="Calibri" w:eastAsia="Calibri" w:hAnsi="Calibri" w:cs="Calibri"/>
                <w:color w:val="000000" w:themeColor="text1"/>
                <w:sz w:val="22"/>
                <w:szCs w:val="22"/>
                <w:highlight w:val="green"/>
                <w:lang w:val="en"/>
              </w:rPr>
              <w:t>No</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AF8F43" w14:textId="5777F331"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9754D0" w14:textId="19434701"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1D5E7" w14:textId="404E016F"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معلومات المنشأة</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26EDDA" w14:textId="72056255"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Location Information (Including all fields inTAB003)</w:t>
            </w:r>
          </w:p>
        </w:tc>
      </w:tr>
      <w:tr w:rsidR="029018B9" w:rsidRPr="00EA7459" w14:paraId="15332992"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C828C3" w14:textId="5D0CCA13"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N/A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7239D9" w14:textId="60296B8A" w:rsidR="029018B9" w:rsidRPr="00EA7459" w:rsidRDefault="029018B9" w:rsidP="68F3EADA">
            <w:pPr>
              <w:rPr>
                <w:rFonts w:ascii="Calibri" w:eastAsia="Calibri" w:hAnsi="Calibri" w:cs="Calibri"/>
                <w:color w:val="000000" w:themeColor="text1"/>
                <w:sz w:val="22"/>
                <w:szCs w:val="22"/>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EC359" w14:textId="40DBE1FF" w:rsidR="029018B9" w:rsidRPr="00EA7459" w:rsidRDefault="5C9FDD85" w:rsidP="68F3EADA">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highlight w:val="green"/>
                <w:lang w:val="en"/>
              </w:rPr>
              <w:t xml:space="preserve">Yes, </w:t>
            </w:r>
            <w:proofErr w:type="gramStart"/>
            <w:r w:rsidRPr="6297CDB5">
              <w:rPr>
                <w:rFonts w:ascii="Calibri" w:eastAsia="Calibri" w:hAnsi="Calibri" w:cs="Calibri"/>
                <w:color w:val="000000" w:themeColor="text1"/>
                <w:sz w:val="22"/>
                <w:szCs w:val="22"/>
                <w:highlight w:val="green"/>
                <w:lang w:val="en"/>
              </w:rPr>
              <w:t>If</w:t>
            </w:r>
            <w:proofErr w:type="gramEnd"/>
            <w:r w:rsidRPr="6297CDB5">
              <w:rPr>
                <w:rFonts w:ascii="Calibri" w:eastAsia="Calibri" w:hAnsi="Calibri" w:cs="Calibri"/>
                <w:color w:val="000000" w:themeColor="text1"/>
                <w:sz w:val="22"/>
                <w:szCs w:val="22"/>
                <w:highlight w:val="green"/>
                <w:lang w:val="en"/>
              </w:rPr>
              <w:t xml:space="preserve"> marked by L&amp;P specialist to edit then this section </w:t>
            </w:r>
            <w:r w:rsidRPr="6297CDB5">
              <w:rPr>
                <w:rFonts w:ascii="Calibri" w:eastAsia="Calibri" w:hAnsi="Calibri" w:cs="Calibri"/>
                <w:color w:val="000000" w:themeColor="text1"/>
                <w:sz w:val="22"/>
                <w:szCs w:val="22"/>
                <w:highlight w:val="green"/>
                <w:lang w:val="en"/>
              </w:rPr>
              <w:lastRenderedPageBreak/>
              <w:t>will be editable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C31EE" w14:textId="1F4043C6"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lastRenderedPageBreak/>
              <w:t>Yes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B960D4" w14:textId="78D74E8B"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88DB45" w14:textId="71625C6E"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المرفقات</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9AE336" w14:textId="69DA3841"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Attachments (Including all attachments in TAB004)</w:t>
            </w:r>
          </w:p>
        </w:tc>
      </w:tr>
      <w:tr w:rsidR="029018B9" w:rsidRPr="00EA7459" w14:paraId="7EB77A80"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60A324" w14:textId="7D4CDEFA"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When Pressed, Platform will submit the applicant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D4A7B" w14:textId="219F4623" w:rsidR="029018B9" w:rsidRPr="00EA7459" w:rsidRDefault="029018B9" w:rsidP="68F3EADA">
            <w:pPr>
              <w:rPr>
                <w:rFonts w:ascii="Calibri" w:eastAsia="Calibri" w:hAnsi="Calibri" w:cs="Calibri"/>
                <w:color w:val="000000" w:themeColor="text1"/>
                <w:sz w:val="22"/>
                <w:szCs w:val="22"/>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A82BC" w14:textId="2555C41E" w:rsidR="029018B9" w:rsidRPr="00EA7459" w:rsidRDefault="029018B9" w:rsidP="68F3EADA">
            <w:pPr>
              <w:rPr>
                <w:rFonts w:ascii="Calibri" w:eastAsia="Calibri" w:hAnsi="Calibri" w:cs="Calibri"/>
                <w:color w:val="000000" w:themeColor="text1"/>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EDD54E" w14:textId="186F99C2" w:rsidR="029018B9" w:rsidRPr="00EA7459" w:rsidRDefault="029018B9" w:rsidP="68F3EADA">
            <w:pPr>
              <w:rPr>
                <w:rFonts w:ascii="Calibri" w:eastAsia="Calibri" w:hAnsi="Calibri" w:cs="Calibri"/>
                <w:color w:val="000000" w:themeColor="text1"/>
                <w:sz w:val="22"/>
                <w:szCs w:val="22"/>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AB2AC0" w14:textId="4A486E03"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5F0438" w14:textId="75DB130A" w:rsidR="029018B9" w:rsidRPr="00EA7459" w:rsidRDefault="184C6A21"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تقديم</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75EE7" w14:textId="3F68AE24"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Submit </w:t>
            </w:r>
          </w:p>
        </w:tc>
      </w:tr>
      <w:tr w:rsidR="029018B9" w:rsidRPr="00EA7459" w14:paraId="78B098DE" w14:textId="77777777" w:rsidTr="6297CDB5">
        <w:trPr>
          <w:trHeight w:val="720"/>
        </w:trPr>
        <w:tc>
          <w:tcPr>
            <w:tcW w:w="13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9F7D32" w14:textId="0FD1CF09"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When Pressed, Platform will take the applicant to home page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8C912B" w14:textId="01E7EDC5" w:rsidR="029018B9" w:rsidRPr="00EA7459" w:rsidRDefault="029018B9" w:rsidP="68F3EADA">
            <w:pPr>
              <w:rPr>
                <w:rFonts w:ascii="Calibri" w:eastAsia="Calibri" w:hAnsi="Calibri" w:cs="Calibri"/>
                <w:color w:val="000000" w:themeColor="text1"/>
                <w:sz w:val="22"/>
                <w:szCs w:val="22"/>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564FDA" w14:textId="6B756D64" w:rsidR="029018B9" w:rsidRPr="00EA7459" w:rsidRDefault="029018B9" w:rsidP="68F3EADA">
            <w:pPr>
              <w:rPr>
                <w:rFonts w:ascii="Calibri" w:eastAsia="Calibri" w:hAnsi="Calibri" w:cs="Calibri"/>
                <w:color w:val="000000" w:themeColor="text1"/>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70B22" w14:textId="0BC64EC3" w:rsidR="029018B9" w:rsidRPr="00EA7459" w:rsidRDefault="029018B9" w:rsidP="68F3EADA">
            <w:pPr>
              <w:rPr>
                <w:rFonts w:ascii="Calibri" w:eastAsia="Calibri" w:hAnsi="Calibri" w:cs="Calibri"/>
                <w:color w:val="000000" w:themeColor="text1"/>
                <w:sz w:val="22"/>
                <w:szCs w:val="22"/>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E0EED7" w14:textId="3F2A7429"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131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137D14" w14:textId="08949CDF" w:rsidR="029018B9" w:rsidRPr="00EA7459" w:rsidRDefault="184C6A21"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اغلاق</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C157D7" w14:textId="23CD2D54" w:rsidR="029018B9" w:rsidRPr="00EA7459" w:rsidRDefault="184C6A21"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Back</w:t>
            </w:r>
          </w:p>
        </w:tc>
      </w:tr>
    </w:tbl>
    <w:p w14:paraId="1E077239" w14:textId="183080B4" w:rsidR="2058DEBC" w:rsidRPr="00EA7459" w:rsidRDefault="2058DEBC">
      <w:pPr>
        <w:rPr>
          <w:rFonts w:ascii="Calibri" w:hAnsi="Calibri" w:cs="Calibri"/>
        </w:rPr>
      </w:pPr>
    </w:p>
    <w:p w14:paraId="4382EEF9" w14:textId="45400192" w:rsidR="137D71C6" w:rsidRPr="00EA7459" w:rsidRDefault="137D71C6" w:rsidP="68F3EADA">
      <w:pPr>
        <w:pStyle w:val="Heading2"/>
        <w:keepNext/>
        <w:keepLines/>
        <w:shd w:val="clear" w:color="auto" w:fill="FFFFFF" w:themeFill="background1"/>
        <w:spacing w:before="120"/>
        <w:rPr>
          <w:sz w:val="28"/>
          <w:szCs w:val="28"/>
          <w:lang w:val="en-US"/>
        </w:rPr>
      </w:pPr>
      <w:bookmarkStart w:id="89" w:name="_Toc945479107"/>
      <w:r w:rsidRPr="00EA7459">
        <w:t>Action Message</w:t>
      </w:r>
      <w:bookmarkEnd w:id="89"/>
      <w:r w:rsidRPr="00EA7459">
        <w:rPr>
          <w:sz w:val="28"/>
          <w:szCs w:val="28"/>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5734"/>
        <w:gridCol w:w="1150"/>
        <w:gridCol w:w="1150"/>
        <w:gridCol w:w="1327"/>
      </w:tblGrid>
      <w:tr w:rsidR="2058DEBC" w:rsidRPr="00EA7459" w14:paraId="3C8EA26E" w14:textId="77777777" w:rsidTr="2058DEBC">
        <w:trPr>
          <w:trHeight w:val="300"/>
        </w:trPr>
        <w:tc>
          <w:tcPr>
            <w:tcW w:w="57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2FB22067" w14:textId="13C069DC"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34B99BFA" w14:textId="1A326980"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14BBF24D" w14:textId="632DBD46"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13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12FA535B" w14:textId="112238AC"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6F7AA282" w14:textId="77777777" w:rsidTr="2058DEBC">
        <w:trPr>
          <w:trHeight w:val="1065"/>
        </w:trPr>
        <w:tc>
          <w:tcPr>
            <w:tcW w:w="57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397D9F" w14:textId="7DBBC374" w:rsidR="2058DEBC" w:rsidRPr="00EA7459" w:rsidRDefault="2058DEBC" w:rsidP="2058DEBC">
            <w:pPr>
              <w:spacing w:before="100" w:after="200" w:line="257"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Are you sure you want to submit the Application (Yes/No)</w:t>
            </w:r>
          </w:p>
          <w:p w14:paraId="4D3CA57B" w14:textId="79697DB9" w:rsidR="2058DEBC" w:rsidRPr="00EA7459" w:rsidRDefault="2058DEBC" w:rsidP="2058DEBC">
            <w:pPr>
              <w:ind w:right="-200"/>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هل ترغب في تقديم الطلب؟ (نعم/لا</w:t>
            </w:r>
            <w:r w:rsidRPr="00EA7459">
              <w:rPr>
                <w:rFonts w:ascii="Calibri" w:eastAsia="Segoe UI" w:hAnsi="Calibri" w:cs="Calibri"/>
                <w:color w:val="333333"/>
                <w:sz w:val="22"/>
                <w:szCs w:val="22"/>
              </w:rPr>
              <w:t xml:space="preserve">) </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A4CD51" w14:textId="78D0BDE8"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AFFDD0" w14:textId="3CC1F735"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32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42CF1C" w14:textId="74B7FBCC"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PUP-RC-03-01</w:t>
            </w:r>
          </w:p>
        </w:tc>
      </w:tr>
      <w:tr w:rsidR="2058DEBC" w:rsidRPr="00EA7459" w14:paraId="5FD75E7B" w14:textId="77777777" w:rsidTr="2058DEBC">
        <w:trPr>
          <w:trHeight w:val="855"/>
        </w:trPr>
        <w:tc>
          <w:tcPr>
            <w:tcW w:w="57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A59171" w14:textId="76D1DD2E" w:rsidR="2058DEBC" w:rsidRPr="00EA7459" w:rsidRDefault="2058DEBC" w:rsidP="2058DEBC">
            <w:pPr>
              <w:spacing w:before="100" w:after="200" w:line="257"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Are you sure you want to cancel the Application (Yes/No)</w:t>
            </w:r>
          </w:p>
          <w:p w14:paraId="764FE851" w14:textId="24871901"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w:t>
            </w:r>
            <w:r w:rsidRPr="00EA7459">
              <w:rPr>
                <w:rFonts w:ascii="Calibri" w:eastAsia="Calibri" w:hAnsi="Calibri" w:cs="Calibri"/>
                <w:sz w:val="22"/>
                <w:szCs w:val="22"/>
                <w:rtl/>
              </w:rPr>
              <w:t>هل ترغب في إلغاء الطلب؟ (نعم/لا</w:t>
            </w:r>
            <w:r w:rsidRPr="00EA7459">
              <w:rPr>
                <w:rFonts w:ascii="Calibri" w:eastAsia="Calibri" w:hAnsi="Calibri" w:cs="Calibri"/>
                <w:sz w:val="22"/>
                <w:szCs w:val="22"/>
              </w:rPr>
              <w:t>)"</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5F0B0F" w14:textId="22508E8A"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84DDF" w14:textId="5AC9AB99"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32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6AB832" w14:textId="7B9DF2C8"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PUP-RC-03-02</w:t>
            </w:r>
          </w:p>
        </w:tc>
      </w:tr>
      <w:tr w:rsidR="2058DEBC" w:rsidRPr="00EA7459" w14:paraId="679FBBA4" w14:textId="77777777" w:rsidTr="2058DEBC">
        <w:trPr>
          <w:trHeight w:val="1290"/>
        </w:trPr>
        <w:tc>
          <w:tcPr>
            <w:tcW w:w="57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33B4AE" w14:textId="34C82E3A" w:rsidR="2058DEBC" w:rsidRPr="00EA7459" w:rsidRDefault="2058DEBC" w:rsidP="2058DEBC">
            <w:pPr>
              <w:spacing w:before="100" w:after="200" w:line="257" w:lineRule="auto"/>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“Your application has been submitted successfully. Your Application Number is XXXXXX” </w:t>
            </w:r>
          </w:p>
          <w:p w14:paraId="3D18BF1F" w14:textId="765326C5" w:rsidR="2058DEBC" w:rsidRPr="00EA7459" w:rsidRDefault="2058DEBC" w:rsidP="2058DEBC">
            <w:pPr>
              <w:spacing w:before="100" w:after="200" w:line="257" w:lineRule="auto"/>
              <w:jc w:val="center"/>
              <w:rPr>
                <w:rFonts w:ascii="Calibri" w:eastAsia="Calibri" w:hAnsi="Calibri" w:cs="Calibri"/>
                <w:color w:val="000000" w:themeColor="text1"/>
                <w:sz w:val="22"/>
                <w:szCs w:val="22"/>
              </w:rPr>
            </w:pPr>
            <w:r w:rsidRPr="00EA7459">
              <w:rPr>
                <w:rFonts w:ascii="Calibri" w:eastAsia="Times New Roman" w:hAnsi="Calibri" w:cs="Calibri"/>
                <w:color w:val="000000" w:themeColor="text1"/>
                <w:sz w:val="22"/>
                <w:szCs w:val="22"/>
                <w:rtl/>
              </w:rPr>
              <w:t>تم تقديم طلبك بنجاح. رقم الطلب الخاص بك هو</w:t>
            </w:r>
            <w:r w:rsidRPr="00EA7459">
              <w:rPr>
                <w:rFonts w:ascii="Calibri" w:eastAsia="Calibri" w:hAnsi="Calibri" w:cs="Calibri"/>
                <w:color w:val="000000" w:themeColor="text1"/>
                <w:sz w:val="22"/>
                <w:szCs w:val="22"/>
                <w:lang w:val="en"/>
              </w:rPr>
              <w:t xml:space="preserve"> "Var1" </w:t>
            </w:r>
          </w:p>
          <w:p w14:paraId="27B68623" w14:textId="761CA743" w:rsidR="2058DEBC" w:rsidRPr="00EA7459" w:rsidRDefault="2058DEBC" w:rsidP="2058DEBC">
            <w:pPr>
              <w:ind w:right="-200"/>
              <w:jc w:val="center"/>
              <w:rPr>
                <w:rFonts w:ascii="Calibri" w:eastAsia="Calibri" w:hAnsi="Calibri" w:cs="Calibri"/>
                <w:color w:val="000000" w:themeColor="text1"/>
                <w:sz w:val="22"/>
                <w:szCs w:val="22"/>
              </w:rPr>
            </w:pPr>
            <w:r w:rsidRPr="00EA7459">
              <w:rPr>
                <w:rFonts w:ascii="Calibri" w:eastAsia="Times New Roman" w:hAnsi="Calibri" w:cs="Calibri"/>
                <w:color w:val="000000" w:themeColor="text1"/>
                <w:sz w:val="22"/>
                <w:szCs w:val="22"/>
                <w:rtl/>
              </w:rPr>
              <w:t>الهيئة الملكية لمحافظة العلا</w:t>
            </w:r>
            <w:r w:rsidRPr="00EA7459">
              <w:rPr>
                <w:rFonts w:ascii="Calibri" w:eastAsia="Calibri" w:hAnsi="Calibri" w:cs="Calibri"/>
                <w:color w:val="000000" w:themeColor="text1"/>
                <w:sz w:val="22"/>
                <w:szCs w:val="22"/>
                <w:lang w:val="en"/>
              </w:rPr>
              <w:t>"</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697BEB" w14:textId="69704024"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Applicant </w:t>
            </w:r>
          </w:p>
        </w:tc>
        <w:tc>
          <w:tcPr>
            <w:tcW w:w="11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8FC612" w14:textId="4781091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PUPUP</w:t>
            </w:r>
          </w:p>
        </w:tc>
        <w:tc>
          <w:tcPr>
            <w:tcW w:w="132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B7A3A5" w14:textId="11156AF5"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PUP-RC-03-03</w:t>
            </w:r>
          </w:p>
        </w:tc>
      </w:tr>
    </w:tbl>
    <w:p w14:paraId="72B25110" w14:textId="78CF898F" w:rsidR="2058DEBC" w:rsidRPr="00EA7459" w:rsidRDefault="2058DEBC">
      <w:pPr>
        <w:rPr>
          <w:rFonts w:ascii="Calibri" w:hAnsi="Calibri" w:cs="Calibri"/>
        </w:rPr>
      </w:pPr>
      <w:r w:rsidRPr="00EA7459">
        <w:rPr>
          <w:rFonts w:ascii="Calibri" w:hAnsi="Calibri" w:cs="Calibri"/>
        </w:rPr>
        <w:br w:type="page"/>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6540"/>
      </w:tblGrid>
      <w:tr w:rsidR="2058DEBC" w:rsidRPr="00EA7459" w14:paraId="7122AE26"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4793A43" w14:textId="43536B0C"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Use Case Number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6F39317B" w14:textId="4A09D4F5" w:rsidR="2058DEBC" w:rsidRPr="00EA7459" w:rsidRDefault="2058DEBC" w:rsidP="68F3EADA">
            <w:pPr>
              <w:pStyle w:val="Heading2"/>
              <w:keepNext/>
              <w:keepLines/>
              <w:widowControl w:val="0"/>
              <w:shd w:val="clear" w:color="auto" w:fill="FFFFFF" w:themeFill="background1"/>
              <w:rPr>
                <w:color w:val="000000" w:themeColor="text1"/>
                <w:sz w:val="22"/>
                <w:szCs w:val="22"/>
              </w:rPr>
            </w:pPr>
            <w:bookmarkStart w:id="90" w:name="_Toc1829937273"/>
            <w:r w:rsidRPr="00EA7459">
              <w:rPr>
                <w:b w:val="0"/>
                <w:bCs w:val="0"/>
                <w:color w:val="000000" w:themeColor="text1"/>
                <w:sz w:val="22"/>
                <w:szCs w:val="22"/>
              </w:rPr>
              <w:t>UC-04</w:t>
            </w:r>
            <w:bookmarkEnd w:id="90"/>
          </w:p>
        </w:tc>
      </w:tr>
      <w:tr w:rsidR="2058DEBC" w:rsidRPr="00EA7459" w14:paraId="0BE255C0"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86B26FF" w14:textId="13F5E9AD"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421BDC5B" w14:textId="20E40214"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As the L &amp; P Specialist, I want to review the application submitted by the applicant in order to take a decision (Accept/Reject/ Return)</w:t>
            </w:r>
          </w:p>
        </w:tc>
      </w:tr>
      <w:tr w:rsidR="2058DEBC" w:rsidRPr="00EA7459" w14:paraId="048413FD"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E9C3E39" w14:textId="24178787"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05801198" w14:textId="3040255A" w:rsidR="2058DEBC" w:rsidRPr="00EA7459" w:rsidRDefault="2058DEBC" w:rsidP="008B645F">
            <w:pPr>
              <w:pStyle w:val="ListParagraph"/>
              <w:widowControl w:val="0"/>
              <w:numPr>
                <w:ilvl w:val="0"/>
                <w:numId w:val="38"/>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applicant has submitted </w:t>
            </w:r>
            <w:proofErr w:type="spellStart"/>
            <w:proofErr w:type="gramStart"/>
            <w:r w:rsidRPr="00EA7459">
              <w:rPr>
                <w:rFonts w:ascii="Calibri" w:eastAsia="Calibri" w:hAnsi="Calibri" w:cs="Calibri"/>
                <w:color w:val="000000" w:themeColor="text1"/>
                <w:sz w:val="22"/>
                <w:szCs w:val="22"/>
                <w:lang w:val="en"/>
              </w:rPr>
              <w:t>a</w:t>
            </w:r>
            <w:proofErr w:type="spellEnd"/>
            <w:proofErr w:type="gramEnd"/>
            <w:r w:rsidRPr="00EA7459">
              <w:rPr>
                <w:rFonts w:ascii="Calibri" w:eastAsia="Calibri" w:hAnsi="Calibri" w:cs="Calibri"/>
                <w:color w:val="000000" w:themeColor="text1"/>
                <w:sz w:val="22"/>
                <w:szCs w:val="22"/>
                <w:lang w:val="en"/>
              </w:rPr>
              <w:t xml:space="preserve"> Application </w:t>
            </w:r>
            <w:r w:rsidR="3F797892" w:rsidRPr="00EA7459">
              <w:rPr>
                <w:rFonts w:ascii="Calibri" w:eastAsia="Calibri" w:hAnsi="Calibri" w:cs="Calibri"/>
                <w:color w:val="000000" w:themeColor="text1"/>
                <w:sz w:val="22"/>
                <w:szCs w:val="22"/>
                <w:lang w:val="en"/>
              </w:rPr>
              <w:t xml:space="preserve">for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 xml:space="preserve">. </w:t>
            </w:r>
          </w:p>
          <w:p w14:paraId="72FE5691" w14:textId="5648569F" w:rsidR="2058DEBC" w:rsidRPr="00EA7459" w:rsidRDefault="2058DEBC" w:rsidP="008B645F">
            <w:pPr>
              <w:pStyle w:val="ListParagraph"/>
              <w:widowControl w:val="0"/>
              <w:numPr>
                <w:ilvl w:val="0"/>
                <w:numId w:val="38"/>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L&amp;P specialist has received a task to review the Application and provide a decision</w:t>
            </w:r>
          </w:p>
        </w:tc>
      </w:tr>
      <w:tr w:rsidR="2058DEBC" w:rsidRPr="00EA7459" w14:paraId="4EB0D384" w14:textId="77777777" w:rsidTr="67B56BFC">
        <w:trPr>
          <w:trHeight w:val="10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7E1F6114" w14:textId="185EE654"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2A646934" w14:textId="6D4C6FE5"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Site</w:t>
            </w:r>
          </w:p>
        </w:tc>
      </w:tr>
      <w:tr w:rsidR="2058DEBC" w:rsidRPr="00EA7459" w14:paraId="2C9105CD"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778F74D5" w14:textId="09890D48"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160B1604" w14:textId="14FD45A4"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L&amp;P specialist</w:t>
            </w:r>
          </w:p>
        </w:tc>
      </w:tr>
      <w:tr w:rsidR="2058DEBC" w:rsidRPr="00EA7459" w14:paraId="56B42069"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DF2EAC9" w14:textId="15FBD4EF"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0B3006C6" w14:textId="6F37ACA5" w:rsidR="2058DEBC" w:rsidRPr="00EA7459" w:rsidRDefault="2058DEBC" w:rsidP="008B645F">
            <w:pPr>
              <w:pStyle w:val="ListParagraph"/>
              <w:widowControl w:val="0"/>
              <w:numPr>
                <w:ilvl w:val="0"/>
                <w:numId w:val="3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necessary permissions.</w:t>
            </w:r>
          </w:p>
          <w:p w14:paraId="351FA83C" w14:textId="268DBF3C" w:rsidR="2058DEBC" w:rsidRPr="00EA7459" w:rsidRDefault="2058DEBC" w:rsidP="008B645F">
            <w:pPr>
              <w:pStyle w:val="ListParagraph"/>
              <w:widowControl w:val="0"/>
              <w:numPr>
                <w:ilvl w:val="0"/>
                <w:numId w:val="3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website is active.</w:t>
            </w:r>
          </w:p>
          <w:p w14:paraId="5C0B2184" w14:textId="0183EA70" w:rsidR="2058DEBC" w:rsidRPr="00EA7459" w:rsidRDefault="2058DEBC" w:rsidP="008B645F">
            <w:pPr>
              <w:pStyle w:val="ListParagraph"/>
              <w:widowControl w:val="0"/>
              <w:numPr>
                <w:ilvl w:val="0"/>
                <w:numId w:val="3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a task to review the application assigned to them</w:t>
            </w:r>
          </w:p>
        </w:tc>
      </w:tr>
      <w:tr w:rsidR="2058DEBC" w:rsidRPr="00EA7459" w14:paraId="06E053FA" w14:textId="77777777" w:rsidTr="67B56BFC">
        <w:trPr>
          <w:trHeight w:val="345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2716986C" w14:textId="3C2C4305"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46CCBC40" w14:textId="6C108CAE"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L&amp;P specialist logs in to the platform.</w:t>
            </w:r>
          </w:p>
          <w:p w14:paraId="4BB83B4F" w14:textId="00C55F13"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navigates to the "Applications" tab on the dashboard.</w:t>
            </w:r>
          </w:p>
          <w:p w14:paraId="6D284CFB" w14:textId="04539B44"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platform displays a list of Applications along with the active task "Review by L &amp; P Specialist". </w:t>
            </w:r>
          </w:p>
          <w:p w14:paraId="1B860735" w14:textId="0C933881"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selects the task assigned to them from the My Tasks list.</w:t>
            </w:r>
          </w:p>
          <w:p w14:paraId="75259D1B" w14:textId="035F5C48"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details of the Application.</w:t>
            </w:r>
          </w:p>
          <w:p w14:paraId="5E7760FF" w14:textId="7110A789"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user reviews the Application and verifies the accuracy of the information provided. </w:t>
            </w:r>
          </w:p>
          <w:p w14:paraId="3D0CA83B" w14:textId="4FFCC457"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takes one of the following actions to complete the task:</w:t>
            </w:r>
          </w:p>
          <w:p w14:paraId="369AECBA" w14:textId="103F3686" w:rsidR="2058DEBC" w:rsidRPr="00EA7459" w:rsidRDefault="2058DEBC" w:rsidP="008B645F">
            <w:pPr>
              <w:pStyle w:val="ListParagraph"/>
              <w:widowControl w:val="0"/>
              <w:numPr>
                <w:ilvl w:val="0"/>
                <w:numId w:val="35"/>
              </w:numPr>
              <w:rPr>
                <w:rFonts w:ascii="Calibri" w:eastAsia="Calibri" w:hAnsi="Calibri" w:cs="Calibri"/>
                <w:color w:val="000000" w:themeColor="text1"/>
                <w:sz w:val="22"/>
                <w:szCs w:val="22"/>
              </w:rPr>
            </w:pPr>
            <w:r w:rsidRPr="00EA7459">
              <w:rPr>
                <w:rFonts w:ascii="Calibri" w:eastAsia="Calibri" w:hAnsi="Calibri" w:cs="Calibri"/>
                <w:b/>
                <w:bCs/>
                <w:color w:val="000000" w:themeColor="text1"/>
                <w:sz w:val="22"/>
                <w:szCs w:val="22"/>
                <w:lang w:val="en"/>
              </w:rPr>
              <w:t xml:space="preserve">Reject </w:t>
            </w:r>
            <w:r w:rsidRPr="00EA7459">
              <w:rPr>
                <w:rFonts w:ascii="Calibri" w:eastAsia="Calibri" w:hAnsi="Calibri" w:cs="Calibri"/>
                <w:color w:val="000000" w:themeColor="text1"/>
                <w:sz w:val="22"/>
                <w:szCs w:val="22"/>
                <w:lang w:val="en"/>
              </w:rPr>
              <w:t>- If the user rejects the Application, the process will end, and the applicant will be notified.</w:t>
            </w:r>
          </w:p>
          <w:p w14:paraId="12010A8D" w14:textId="2016691A" w:rsidR="2058DEBC" w:rsidRPr="00EA7459" w:rsidRDefault="2058DEBC" w:rsidP="008B645F">
            <w:pPr>
              <w:pStyle w:val="ListParagraph"/>
              <w:widowControl w:val="0"/>
              <w:numPr>
                <w:ilvl w:val="0"/>
                <w:numId w:val="35"/>
              </w:numPr>
              <w:rPr>
                <w:rFonts w:ascii="Calibri" w:eastAsia="Calibri" w:hAnsi="Calibri" w:cs="Calibri"/>
                <w:color w:val="000000" w:themeColor="text1"/>
                <w:sz w:val="18"/>
                <w:szCs w:val="18"/>
              </w:rPr>
            </w:pPr>
            <w:r w:rsidRPr="67B56BFC">
              <w:rPr>
                <w:rFonts w:ascii="Calibri" w:eastAsia="Calibri" w:hAnsi="Calibri" w:cs="Calibri"/>
                <w:b/>
                <w:bCs/>
                <w:color w:val="000000" w:themeColor="text1"/>
                <w:sz w:val="22"/>
                <w:szCs w:val="22"/>
              </w:rPr>
              <w:t>Accept</w:t>
            </w:r>
            <w:r w:rsidRPr="67B56BFC">
              <w:rPr>
                <w:rFonts w:ascii="Calibri" w:eastAsia="Calibri" w:hAnsi="Calibri" w:cs="Calibri"/>
                <w:color w:val="000000" w:themeColor="text1"/>
                <w:sz w:val="22"/>
                <w:szCs w:val="22"/>
              </w:rPr>
              <w:t xml:space="preserve">- When selected, the Application will be forwarded to the </w:t>
            </w:r>
            <w:r w:rsidR="74A615B9" w:rsidRPr="67B56BFC">
              <w:rPr>
                <w:rFonts w:ascii="Calibri" w:eastAsia="Calibri" w:hAnsi="Calibri" w:cs="Calibri"/>
                <w:color w:val="000000" w:themeColor="text1"/>
                <w:sz w:val="22"/>
                <w:szCs w:val="22"/>
              </w:rPr>
              <w:t>Agriculture Relation and Market Management Manager.</w:t>
            </w:r>
          </w:p>
          <w:p w14:paraId="25D214E2" w14:textId="43845FAB" w:rsidR="2058DEBC" w:rsidRPr="00EA7459" w:rsidRDefault="2058DEBC" w:rsidP="008B645F">
            <w:pPr>
              <w:pStyle w:val="ListParagraph"/>
              <w:widowControl w:val="0"/>
              <w:numPr>
                <w:ilvl w:val="0"/>
                <w:numId w:val="35"/>
              </w:numPr>
              <w:rPr>
                <w:rFonts w:ascii="Calibri" w:eastAsia="Calibri" w:hAnsi="Calibri" w:cs="Calibri"/>
                <w:color w:val="000000" w:themeColor="text1"/>
                <w:sz w:val="22"/>
                <w:szCs w:val="22"/>
              </w:rPr>
            </w:pPr>
            <w:r w:rsidRPr="00EA7459">
              <w:rPr>
                <w:rFonts w:ascii="Calibri" w:eastAsia="Calibri" w:hAnsi="Calibri" w:cs="Calibri"/>
                <w:b/>
                <w:bCs/>
                <w:color w:val="000000" w:themeColor="text1"/>
                <w:sz w:val="22"/>
                <w:szCs w:val="22"/>
                <w:lang w:val="en"/>
              </w:rPr>
              <w:t>Return</w:t>
            </w:r>
            <w:r w:rsidRPr="00EA7459">
              <w:rPr>
                <w:rFonts w:ascii="Calibri" w:eastAsia="Calibri" w:hAnsi="Calibri" w:cs="Calibri"/>
                <w:color w:val="000000" w:themeColor="text1"/>
                <w:sz w:val="22"/>
                <w:szCs w:val="22"/>
                <w:lang w:val="en"/>
              </w:rPr>
              <w:t xml:space="preserve">- When selected the Application will be returned to the Applicant with comments. </w:t>
            </w:r>
          </w:p>
          <w:p w14:paraId="493F355D" w14:textId="66BBE4C3"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clicks on the “Submit” button.</w:t>
            </w:r>
          </w:p>
          <w:p w14:paraId="2D8C88EB" w14:textId="20616506" w:rsidR="2058DEBC" w:rsidRPr="00EA7459" w:rsidRDefault="2058DEBC" w:rsidP="008B645F">
            <w:pPr>
              <w:pStyle w:val="ListParagraph"/>
              <w:widowControl w:val="0"/>
              <w:numPr>
                <w:ilvl w:val="0"/>
                <w:numId w:val="36"/>
              </w:num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The Application is sent to the </w:t>
            </w:r>
            <w:r w:rsidR="5646D455" w:rsidRPr="67B56BFC">
              <w:rPr>
                <w:rFonts w:ascii="Calibri" w:eastAsia="Calibri" w:hAnsi="Calibri" w:cs="Calibri"/>
                <w:color w:val="000000" w:themeColor="text1"/>
                <w:sz w:val="22"/>
                <w:szCs w:val="22"/>
                <w:lang w:val="en"/>
              </w:rPr>
              <w:t xml:space="preserve">Agriculture Relation and Market Management Manager </w:t>
            </w:r>
            <w:r w:rsidRPr="67B56BFC">
              <w:rPr>
                <w:rFonts w:ascii="Calibri" w:eastAsia="Calibri" w:hAnsi="Calibri" w:cs="Calibri"/>
                <w:color w:val="000000" w:themeColor="text1"/>
                <w:sz w:val="22"/>
                <w:szCs w:val="22"/>
                <w:lang w:val="en"/>
              </w:rPr>
              <w:t>UC-05 for further processing.</w:t>
            </w:r>
          </w:p>
        </w:tc>
      </w:tr>
      <w:tr w:rsidR="2058DEBC" w:rsidRPr="00EA7459" w14:paraId="67A43370"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4DD3F78" w14:textId="6DCD1A8C" w:rsidR="2058DEBC" w:rsidRPr="00EA7459" w:rsidRDefault="2058DEBC" w:rsidP="2058DEBC">
            <w:pPr>
              <w:widowControl w:val="0"/>
              <w:pBdr>
                <w:top w:val="nil"/>
                <w:left w:val="nil"/>
                <w:bottom w:val="nil"/>
                <w:right w:val="nil"/>
                <w:between w:val="nil"/>
              </w:pBdr>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Work Rules</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tcPr>
          <w:p w14:paraId="37CF3E38" w14:textId="512839F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BR001 </w:t>
            </w:r>
            <w:r w:rsidRPr="00EA7459">
              <w:rPr>
                <w:rStyle w:val="eop"/>
                <w:rFonts w:ascii="Calibri" w:eastAsia="Calibri" w:hAnsi="Calibri" w:cs="Calibri"/>
                <w:color w:val="000000" w:themeColor="text1"/>
                <w:sz w:val="22"/>
                <w:szCs w:val="22"/>
              </w:rPr>
              <w:t> </w:t>
            </w:r>
          </w:p>
          <w:p w14:paraId="349D9F6B" w14:textId="1965407E" w:rsidR="2058DEBC" w:rsidRPr="00EA7459" w:rsidRDefault="2058DEBC" w:rsidP="2058DEBC">
            <w:pPr>
              <w:widowControl w:val="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enable the “Next” button after all mandatory requirements in the screen are provided.</w:t>
            </w:r>
            <w:r w:rsidRPr="00EA7459">
              <w:rPr>
                <w:rStyle w:val="eop"/>
                <w:rFonts w:ascii="Calibri" w:eastAsia="Calibri" w:hAnsi="Calibri" w:cs="Calibri"/>
                <w:color w:val="000000" w:themeColor="text1"/>
                <w:sz w:val="22"/>
                <w:szCs w:val="22"/>
              </w:rPr>
              <w:t> </w:t>
            </w:r>
          </w:p>
        </w:tc>
      </w:tr>
    </w:tbl>
    <w:p w14:paraId="7F53C648" w14:textId="27237127" w:rsidR="2058DEBC" w:rsidRPr="00EA7459" w:rsidRDefault="2058DEBC">
      <w:pPr>
        <w:rPr>
          <w:rFonts w:ascii="Calibri" w:hAnsi="Calibri" w:cs="Calibri"/>
        </w:rPr>
      </w:pPr>
      <w:r w:rsidRPr="00EA7459">
        <w:rPr>
          <w:rFonts w:ascii="Calibri" w:hAnsi="Calibri" w:cs="Calibri"/>
        </w:rPr>
        <w:br w:type="page"/>
      </w:r>
    </w:p>
    <w:p w14:paraId="658F98FA" w14:textId="79134CFB" w:rsidR="68429E14" w:rsidRPr="00EA7459" w:rsidRDefault="68429E14" w:rsidP="68F3EADA">
      <w:pPr>
        <w:pStyle w:val="Heading2"/>
        <w:keepNext/>
        <w:keepLines/>
        <w:shd w:val="clear" w:color="auto" w:fill="FFFFFF" w:themeFill="background1"/>
        <w:spacing w:before="120"/>
        <w:rPr>
          <w:sz w:val="22"/>
          <w:szCs w:val="22"/>
          <w:lang w:val="en-US"/>
        </w:rPr>
      </w:pPr>
      <w:bookmarkStart w:id="91" w:name="_Toc995590990"/>
      <w:r w:rsidRPr="00EA7459">
        <w:lastRenderedPageBreak/>
        <w:t>Screen Component</w:t>
      </w:r>
      <w:bookmarkEnd w:id="91"/>
      <w:r w:rsidRPr="00EA7459">
        <w:t xml:space="preserve"> </w:t>
      </w:r>
      <w:r w:rsidRPr="00EA7459">
        <w:rPr>
          <w:sz w:val="22"/>
          <w:szCs w:val="22"/>
        </w:rPr>
        <w:t xml:space="preserve"> </w:t>
      </w:r>
    </w:p>
    <w:tbl>
      <w:tblPr>
        <w:bidiVisual/>
        <w:tblW w:w="5000" w:type="pct"/>
        <w:tblBorders>
          <w:top w:val="single" w:sz="6" w:space="0" w:color="auto"/>
          <w:left w:val="single" w:sz="6" w:space="0" w:color="auto"/>
          <w:bottom w:val="single" w:sz="6" w:space="0" w:color="auto"/>
          <w:right w:val="single" w:sz="6" w:space="0" w:color="auto"/>
        </w:tblBorders>
        <w:tblLook w:val="0600" w:firstRow="0" w:lastRow="0" w:firstColumn="0" w:lastColumn="0" w:noHBand="1" w:noVBand="1"/>
      </w:tblPr>
      <w:tblGrid>
        <w:gridCol w:w="1340"/>
        <w:gridCol w:w="1276"/>
        <w:gridCol w:w="984"/>
        <w:gridCol w:w="1435"/>
        <w:gridCol w:w="1167"/>
        <w:gridCol w:w="1237"/>
        <w:gridCol w:w="1905"/>
      </w:tblGrid>
      <w:tr w:rsidR="2058DEBC" w:rsidRPr="00EA7459" w14:paraId="03C7195E"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621C6F56" w14:textId="6E296D83"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Validation </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7AB6E4D8" w14:textId="37E8B407"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Data Source </w:t>
            </w: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4ED7D772" w14:textId="2E9B7709"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p>
          <w:p w14:paraId="0B0881DC" w14:textId="129A9967"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62BA1F90" w14:textId="2DCF6E1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08D44E7F" w14:textId="3DF102A4" w:rsidR="2058DEBC" w:rsidRPr="00EA7459" w:rsidRDefault="2058DEBC" w:rsidP="68F3EADA">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1A0E5EF" w14:textId="7D297DFF" w:rsidR="2058DEBC" w:rsidRPr="00EA7459" w:rsidRDefault="2058DEBC" w:rsidP="68F3EADA">
            <w:pPr>
              <w:widowControl w:val="0"/>
              <w:bidi/>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015E8578" w14:textId="5818A4DE"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Field Name</w:t>
            </w:r>
          </w:p>
        </w:tc>
      </w:tr>
      <w:tr w:rsidR="029018B9" w:rsidRPr="00EA7459" w14:paraId="3960A305"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CD6F85" w14:textId="13D9DB70" w:rsidR="029018B9" w:rsidRPr="00EA7459" w:rsidRDefault="029018B9" w:rsidP="029018B9">
            <w:pPr>
              <w:jc w:val="right"/>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B731DB" w14:textId="09C5A3E8" w:rsidR="029018B9" w:rsidRPr="00EA7459" w:rsidRDefault="029018B9" w:rsidP="029018B9">
            <w:pPr>
              <w:spacing w:after="0"/>
              <w:rPr>
                <w:rFonts w:ascii="Calibri" w:eastAsia="Calibri" w:hAnsi="Calibri" w:cs="Calibri"/>
                <w:color w:val="000000" w:themeColor="text1"/>
                <w:sz w:val="22"/>
                <w:szCs w:val="22"/>
              </w:rPr>
            </w:pPr>
            <w:r w:rsidRPr="00EA7459">
              <w:rPr>
                <w:rStyle w:val="normaltextrun"/>
                <w:rFonts w:ascii="Calibri" w:eastAsia="Calibri" w:hAnsi="Calibri" w:cs="Calibri"/>
                <w:b/>
                <w:bCs/>
                <w:color w:val="000000" w:themeColor="text1"/>
                <w:sz w:val="22"/>
                <w:szCs w:val="22"/>
                <w:lang w:val="en"/>
              </w:rPr>
              <w:t xml:space="preserve">Platform </w:t>
            </w:r>
            <w:r w:rsidRPr="00EA7459">
              <w:rPr>
                <w:rStyle w:val="scxw147784684"/>
                <w:rFonts w:ascii="Calibri" w:eastAsia="Calibri" w:hAnsi="Calibri" w:cs="Calibri"/>
                <w:color w:val="000000" w:themeColor="text1"/>
                <w:sz w:val="22"/>
                <w:szCs w:val="22"/>
              </w:rPr>
              <w:t> </w:t>
            </w:r>
            <w:r w:rsidRPr="00EA7459">
              <w:rPr>
                <w:rFonts w:ascii="Calibri" w:hAnsi="Calibri" w:cs="Calibri"/>
              </w:rPr>
              <w:br/>
            </w:r>
            <w:r w:rsidRPr="00EA7459">
              <w:rPr>
                <w:rStyle w:val="scxw147784684"/>
                <w:rFonts w:ascii="Calibri" w:eastAsia="Calibri" w:hAnsi="Calibri" w:cs="Calibri"/>
                <w:color w:val="000000" w:themeColor="text1"/>
                <w:sz w:val="22"/>
                <w:szCs w:val="22"/>
              </w:rPr>
              <w:t> </w:t>
            </w:r>
            <w:r w:rsidRPr="00EA7459">
              <w:rPr>
                <w:rFonts w:ascii="Calibri" w:hAnsi="Calibri" w:cs="Calibri"/>
              </w:rPr>
              <w:br/>
            </w:r>
            <w:r w:rsidRPr="00EA7459">
              <w:rPr>
                <w:rStyle w:val="normaltextrun"/>
                <w:rFonts w:ascii="Calibri" w:eastAsia="Calibri" w:hAnsi="Calibri" w:cs="Calibri"/>
                <w:color w:val="000000" w:themeColor="text1"/>
                <w:sz w:val="22"/>
                <w:szCs w:val="22"/>
                <w:lang w:val="en"/>
              </w:rPr>
              <w:t xml:space="preserve">Application No </w:t>
            </w:r>
            <w:r w:rsidRPr="00EA7459">
              <w:rPr>
                <w:rStyle w:val="scxw147784684"/>
                <w:rFonts w:ascii="Calibri" w:eastAsia="Calibri" w:hAnsi="Calibri" w:cs="Calibri"/>
                <w:color w:val="000000" w:themeColor="text1"/>
                <w:sz w:val="22"/>
                <w:szCs w:val="22"/>
              </w:rPr>
              <w:t> </w:t>
            </w:r>
            <w:r w:rsidRPr="00EA7459">
              <w:rPr>
                <w:rFonts w:ascii="Calibri" w:hAnsi="Calibri" w:cs="Calibri"/>
              </w:rPr>
              <w:br/>
            </w:r>
            <w:r w:rsidRPr="00EA7459">
              <w:rPr>
                <w:rStyle w:val="normaltextrun"/>
                <w:rFonts w:ascii="Calibri" w:eastAsia="Calibri" w:hAnsi="Calibri" w:cs="Calibri"/>
                <w:color w:val="000000" w:themeColor="text1"/>
                <w:sz w:val="22"/>
                <w:szCs w:val="22"/>
                <w:lang w:val="en"/>
              </w:rPr>
              <w:t>Service Name</w:t>
            </w:r>
            <w:r w:rsidRPr="00EA7459">
              <w:rPr>
                <w:rStyle w:val="eop"/>
                <w:rFonts w:ascii="Calibri" w:eastAsia="Calibri" w:hAnsi="Calibri" w:cs="Calibri"/>
                <w:color w:val="000000" w:themeColor="text1"/>
                <w:sz w:val="22"/>
                <w:szCs w:val="22"/>
              </w:rPr>
              <w:t> </w:t>
            </w:r>
          </w:p>
          <w:p w14:paraId="5CFDC283" w14:textId="09087A3C" w:rsidR="029018B9" w:rsidRPr="00EA7459" w:rsidRDefault="029018B9" w:rsidP="029018B9">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Created On</w:t>
            </w:r>
            <w:r w:rsidRPr="00EA7459">
              <w:rPr>
                <w:rStyle w:val="eop"/>
                <w:rFonts w:ascii="Calibri" w:eastAsia="Calibri" w:hAnsi="Calibri" w:cs="Calibri"/>
                <w:color w:val="000000" w:themeColor="text1"/>
                <w:sz w:val="22"/>
                <w:szCs w:val="22"/>
              </w:rPr>
              <w:t> </w:t>
            </w:r>
          </w:p>
          <w:p w14:paraId="73A32BC9" w14:textId="55FA2552" w:rsidR="029018B9" w:rsidRPr="00EA7459" w:rsidRDefault="029018B9" w:rsidP="029018B9">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Nationality  </w:t>
            </w:r>
            <w:r w:rsidRPr="00EA7459">
              <w:rPr>
                <w:rStyle w:val="eop"/>
                <w:rFonts w:ascii="Calibri" w:eastAsia="Calibri" w:hAnsi="Calibri" w:cs="Calibri"/>
                <w:color w:val="000000" w:themeColor="text1"/>
                <w:sz w:val="22"/>
                <w:szCs w:val="22"/>
              </w:rPr>
              <w:t> </w:t>
            </w:r>
          </w:p>
          <w:p w14:paraId="7D9F896C" w14:textId="03C43547" w:rsidR="029018B9" w:rsidRPr="00EA7459" w:rsidRDefault="029018B9" w:rsidP="029018B9">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Origin (Internal/ External)</w:t>
            </w:r>
            <w:r w:rsidRPr="00EA7459">
              <w:rPr>
                <w:rStyle w:val="scxw147784684"/>
                <w:rFonts w:ascii="Calibri" w:eastAsia="Calibri" w:hAnsi="Calibri" w:cs="Calibri"/>
                <w:color w:val="000000" w:themeColor="text1"/>
                <w:sz w:val="22"/>
                <w:szCs w:val="22"/>
                <w:lang w:val="en"/>
              </w:rPr>
              <w:t> </w:t>
            </w:r>
            <w:r w:rsidRPr="00EA7459">
              <w:rPr>
                <w:rFonts w:ascii="Calibri" w:hAnsi="Calibri" w:cs="Calibri"/>
              </w:rPr>
              <w:br/>
            </w:r>
            <w:r w:rsidRPr="00EA7459">
              <w:rPr>
                <w:rStyle w:val="eop"/>
                <w:rFonts w:ascii="Calibri" w:eastAsia="Calibri" w:hAnsi="Calibri" w:cs="Calibri"/>
                <w:color w:val="000000" w:themeColor="text1"/>
                <w:sz w:val="22"/>
                <w:szCs w:val="22"/>
                <w:lang w:val="en"/>
              </w:rPr>
              <w:t> </w:t>
            </w: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7F753F" w14:textId="6860B38E" w:rsidR="029018B9" w:rsidRPr="00EA7459" w:rsidRDefault="029018B9" w:rsidP="029018B9">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w:t>
            </w:r>
            <w:r w:rsidRPr="00EA7459">
              <w:rPr>
                <w:rStyle w:val="eop"/>
                <w:rFonts w:ascii="Calibri" w:eastAsia="Calibri" w:hAnsi="Calibri" w:cs="Calibri"/>
                <w:color w:val="000000" w:themeColor="text1"/>
                <w:sz w:val="22"/>
                <w:szCs w:val="22"/>
              </w:rPr>
              <w:t> </w:t>
            </w:r>
          </w:p>
          <w:p w14:paraId="4037A177" w14:textId="0A2BBBB6" w:rsidR="029018B9" w:rsidRPr="00EA7459" w:rsidRDefault="029018B9" w:rsidP="029018B9">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61AA7" w14:textId="043374E1" w:rsidR="029018B9" w:rsidRPr="00EA7459" w:rsidRDefault="029018B9" w:rsidP="029018B9">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w:t>
            </w:r>
            <w:r w:rsidRPr="00EA7459">
              <w:rPr>
                <w:rStyle w:val="eop"/>
                <w:rFonts w:ascii="Calibri" w:eastAsia="Calibri" w:hAnsi="Calibri" w:cs="Calibri"/>
                <w:color w:val="000000" w:themeColor="text1"/>
                <w:sz w:val="22"/>
                <w:szCs w:val="22"/>
                <w:lang w:val="en"/>
              </w:rPr>
              <w:t>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623B7A" w14:textId="0AF77EFC" w:rsidR="029018B9" w:rsidRPr="00EA7459" w:rsidRDefault="184C6A21" w:rsidP="68F3EADA">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Pre-populated </w:t>
            </w:r>
            <w:r w:rsidRPr="00EA7459">
              <w:rPr>
                <w:rStyle w:val="eop"/>
                <w:rFonts w:ascii="Calibri" w:eastAsia="Calibri" w:hAnsi="Calibri" w:cs="Calibri"/>
                <w:color w:val="000000" w:themeColor="text1"/>
                <w:sz w:val="22"/>
                <w:szCs w:val="22"/>
                <w:lang w:val="en"/>
              </w:rPr>
              <w:t>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F0B2F9" w14:textId="3458A294" w:rsidR="029018B9" w:rsidRPr="00EA7459" w:rsidRDefault="029018B9" w:rsidP="029018B9">
            <w:pPr>
              <w:bidi/>
              <w:rPr>
                <w:rFonts w:ascii="Calibri" w:eastAsia="Segoe UI" w:hAnsi="Calibri" w:cs="Calibri"/>
                <w:color w:val="333333"/>
                <w:sz w:val="22"/>
                <w:szCs w:val="22"/>
              </w:rPr>
            </w:pPr>
            <w:r w:rsidRPr="00EA7459">
              <w:rPr>
                <w:rFonts w:ascii="Calibri" w:eastAsia="Segoe UI" w:hAnsi="Calibri" w:cs="Calibri"/>
                <w:color w:val="333333"/>
                <w:sz w:val="22"/>
                <w:szCs w:val="22"/>
                <w:rtl/>
              </w:rPr>
              <w:t>معلومات الطلب</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4D15A" w14:textId="289C5D41" w:rsidR="029018B9" w:rsidRPr="00EA7459" w:rsidRDefault="029018B9" w:rsidP="029018B9">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Application Details</w:t>
            </w:r>
          </w:p>
        </w:tc>
      </w:tr>
      <w:tr w:rsidR="6297CDB5" w14:paraId="4F898239" w14:textId="77777777" w:rsidTr="67B56BFC">
        <w:trPr>
          <w:trHeight w:val="720"/>
        </w:trPr>
        <w:tc>
          <w:tcPr>
            <w:tcW w:w="12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B13143" w14:textId="57C4E688" w:rsidR="6297CDB5" w:rsidRDefault="6297CDB5" w:rsidP="6297CDB5">
            <w:pPr>
              <w:bidi/>
              <w:jc w:val="right"/>
              <w:rPr>
                <w:rFonts w:ascii="Calibri" w:eastAsia="Calibri" w:hAnsi="Calibri" w:cs="Calibri"/>
                <w:color w:val="000000" w:themeColor="text1"/>
                <w:sz w:val="22"/>
                <w:szCs w:val="22"/>
              </w:rPr>
            </w:pPr>
          </w:p>
        </w:tc>
        <w:tc>
          <w:tcPr>
            <w:tcW w:w="12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1AE17" w14:textId="4AC95AA8" w:rsidR="6297CDB5" w:rsidRDefault="6297CDB5" w:rsidP="6297CDB5">
            <w:pPr>
              <w:bidi/>
              <w:rPr>
                <w:rFonts w:ascii="Calibri" w:eastAsia="Calibri" w:hAnsi="Calibri" w:cs="Calibri"/>
                <w:color w:val="000000" w:themeColor="text1"/>
                <w:sz w:val="22"/>
                <w:szCs w:val="22"/>
                <w:lang w:val="en"/>
              </w:rPr>
            </w:pPr>
          </w:p>
        </w:tc>
        <w:tc>
          <w:tcPr>
            <w:tcW w:w="9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A7EAA7" w14:textId="31C09594" w:rsidR="6297CDB5" w:rsidRDefault="6297CDB5" w:rsidP="6297CDB5">
            <w:pPr>
              <w:bidi/>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No</w:t>
            </w:r>
          </w:p>
        </w:tc>
        <w:tc>
          <w:tcPr>
            <w:tcW w:w="1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B2F398"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FC708B"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24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198089"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19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C7A723" w14:textId="2D18C90F" w:rsidR="6297CDB5" w:rsidRDefault="6297CDB5" w:rsidP="6297CDB5">
            <w:pPr>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License Information Screen (TAB001)</w:t>
            </w:r>
          </w:p>
        </w:tc>
      </w:tr>
      <w:tr w:rsidR="029018B9" w:rsidRPr="00EA7459" w14:paraId="6E5836E4"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203AF0" w14:textId="23608DD7" w:rsidR="288DFC5B" w:rsidRDefault="288DFC5B" w:rsidP="6297CDB5">
            <w:pPr>
              <w:rPr>
                <w:rFonts w:ascii="Calibri" w:eastAsia="Calibri" w:hAnsi="Calibri" w:cs="Calibri"/>
                <w:sz w:val="22"/>
                <w:szCs w:val="22"/>
                <w:lang w:val="en"/>
              </w:rPr>
            </w:pPr>
            <w:r w:rsidRPr="6297CDB5">
              <w:rPr>
                <w:rFonts w:ascii="Calibri" w:eastAsia="Calibri" w:hAnsi="Calibri" w:cs="Calibri"/>
                <w:color w:val="000000" w:themeColor="text1"/>
                <w:sz w:val="22"/>
                <w:szCs w:val="22"/>
                <w:highlight w:val="yellow"/>
                <w:lang w:val="en"/>
              </w:rPr>
              <w:t xml:space="preserve">The L&amp;P select the field to be updated by the applicant when returned </w:t>
            </w:r>
            <w:r w:rsidRPr="6297CDB5">
              <w:rPr>
                <w:rFonts w:ascii="Calibri" w:eastAsia="Calibri" w:hAnsi="Calibri" w:cs="Calibri"/>
                <w:color w:val="000000" w:themeColor="text1"/>
                <w:sz w:val="22"/>
                <w:szCs w:val="22"/>
                <w:lang w:val="en"/>
              </w:rPr>
              <w:t>by using the toggle button on the section header</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51675" w14:textId="07988E7A" w:rsidR="6297CDB5" w:rsidRDefault="6297CDB5" w:rsidP="6297CDB5">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A82F90" w14:textId="7E55D19C" w:rsidR="6297CDB5" w:rsidRDefault="6297CDB5" w:rsidP="6297CDB5">
            <w:pPr>
              <w:rPr>
                <w:rFonts w:ascii="Calibri" w:eastAsia="Calibri" w:hAnsi="Calibri" w:cs="Calibri"/>
                <w:sz w:val="22"/>
                <w:szCs w:val="22"/>
              </w:rPr>
            </w:pPr>
            <w:r w:rsidRPr="6297CDB5">
              <w:rPr>
                <w:rFonts w:ascii="Calibri" w:eastAsia="Calibri" w:hAnsi="Calibri" w:cs="Calibri"/>
                <w:color w:val="000000" w:themeColor="text1"/>
                <w:sz w:val="22"/>
                <w:szCs w:val="22"/>
                <w:highlight w:val="green"/>
              </w:rPr>
              <w:t xml:space="preserve">Yes, </w:t>
            </w:r>
            <w:proofErr w:type="gramStart"/>
            <w:r w:rsidRPr="6297CDB5">
              <w:rPr>
                <w:rFonts w:ascii="Calibri" w:eastAsia="Calibri" w:hAnsi="Calibri" w:cs="Calibri"/>
                <w:color w:val="000000" w:themeColor="text1"/>
                <w:sz w:val="22"/>
                <w:szCs w:val="22"/>
                <w:highlight w:val="green"/>
              </w:rPr>
              <w:t>If</w:t>
            </w:r>
            <w:proofErr w:type="gramEnd"/>
            <w:r w:rsidRPr="6297CDB5">
              <w:rPr>
                <w:rFonts w:ascii="Calibri" w:eastAsia="Calibri" w:hAnsi="Calibri" w:cs="Calibri"/>
                <w:color w:val="000000" w:themeColor="text1"/>
                <w:sz w:val="22"/>
                <w:szCs w:val="22"/>
                <w:highlight w:val="green"/>
              </w:rPr>
              <w:t xml:space="preserve"> marked by L&amp;P specialist to edit then this section will be editable</w:t>
            </w:r>
          </w:p>
          <w:p w14:paraId="04472CC5" w14:textId="17A74DD4" w:rsidR="6297CDB5" w:rsidRDefault="6297CDB5" w:rsidP="6297CDB5">
            <w:pPr>
              <w:rPr>
                <w:rFonts w:ascii="Calibri" w:eastAsia="Calibri" w:hAnsi="Calibri" w:cs="Calibri"/>
                <w:color w:val="000000" w:themeColor="text1"/>
                <w:sz w:val="22"/>
                <w:szCs w:val="22"/>
                <w:highlight w:val="green"/>
                <w:lang w:val="en"/>
              </w:rPr>
            </w:pP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F65366"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CE995"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092979"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9A0770" w14:textId="761B7679"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Main Information Screen (TAB002)</w:t>
            </w:r>
          </w:p>
        </w:tc>
      </w:tr>
      <w:tr w:rsidR="029018B9" w:rsidRPr="00EA7459" w14:paraId="3684D7EF"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66F816" w14:textId="288C30CD"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CA3140" w14:textId="45EF8BB1" w:rsidR="6297CDB5" w:rsidRDefault="6297CDB5" w:rsidP="6297CDB5">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C44701" w14:textId="269ECECA" w:rsidR="6297CDB5" w:rsidRDefault="6297CDB5" w:rsidP="6297CDB5">
            <w:pPr>
              <w:rPr>
                <w:rFonts w:ascii="Calibri" w:eastAsia="Calibri" w:hAnsi="Calibri" w:cs="Calibri"/>
                <w:color w:val="000000" w:themeColor="text1"/>
                <w:sz w:val="22"/>
                <w:szCs w:val="22"/>
                <w:highlight w:val="green"/>
                <w:lang w:val="en"/>
              </w:rPr>
            </w:pPr>
            <w:r w:rsidRPr="6297CDB5">
              <w:rPr>
                <w:rFonts w:ascii="Calibri" w:eastAsia="Calibri" w:hAnsi="Calibri" w:cs="Calibri"/>
                <w:color w:val="000000" w:themeColor="text1"/>
                <w:sz w:val="22"/>
                <w:szCs w:val="22"/>
                <w:highlight w:val="green"/>
                <w:lang w:val="en"/>
              </w:rPr>
              <w:t>No</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E3B45" w14:textId="5777F331"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AEE980" w14:textId="19434701"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B375D" w14:textId="404E016F"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معلومات المنشأة</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DBB064" w14:textId="72056255"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Location Information </w:t>
            </w:r>
            <w:r w:rsidRPr="6297CDB5">
              <w:rPr>
                <w:rFonts w:ascii="Calibri" w:eastAsia="Calibri" w:hAnsi="Calibri" w:cs="Calibri"/>
                <w:color w:val="000000" w:themeColor="text1"/>
                <w:sz w:val="22"/>
                <w:szCs w:val="22"/>
                <w:lang w:val="en"/>
              </w:rPr>
              <w:lastRenderedPageBreak/>
              <w:t>(Including all fields inTAB003)</w:t>
            </w:r>
          </w:p>
        </w:tc>
      </w:tr>
      <w:tr w:rsidR="029018B9" w:rsidRPr="00EA7459" w14:paraId="54364B6D"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94008E" w14:textId="31F32F9D" w:rsidR="709A8E83" w:rsidRDefault="709A8E83" w:rsidP="6297CDB5">
            <w:pPr>
              <w:rPr>
                <w:rFonts w:ascii="Calibri" w:eastAsia="Calibri" w:hAnsi="Calibri" w:cs="Calibri"/>
                <w:sz w:val="22"/>
                <w:szCs w:val="22"/>
                <w:lang w:val="en"/>
              </w:rPr>
            </w:pPr>
            <w:r w:rsidRPr="6297CDB5">
              <w:rPr>
                <w:rFonts w:ascii="Calibri" w:eastAsia="Calibri" w:hAnsi="Calibri" w:cs="Calibri"/>
                <w:color w:val="000000" w:themeColor="text1"/>
                <w:sz w:val="22"/>
                <w:szCs w:val="22"/>
                <w:highlight w:val="yellow"/>
                <w:lang w:val="en"/>
              </w:rPr>
              <w:lastRenderedPageBreak/>
              <w:t xml:space="preserve">The L&amp;P select the field to be updated by the applicant when returned </w:t>
            </w:r>
            <w:r w:rsidRPr="6297CDB5">
              <w:rPr>
                <w:rFonts w:ascii="Calibri" w:eastAsia="Calibri" w:hAnsi="Calibri" w:cs="Calibri"/>
                <w:color w:val="000000" w:themeColor="text1"/>
                <w:sz w:val="22"/>
                <w:szCs w:val="22"/>
                <w:lang w:val="en"/>
              </w:rPr>
              <w:t>by using the toggle button on the section header</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E351D" w14:textId="60296B8A" w:rsidR="6297CDB5" w:rsidRDefault="6297CDB5" w:rsidP="6297CDB5">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725BE2" w14:textId="40DBE1FF"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highlight w:val="green"/>
                <w:lang w:val="en"/>
              </w:rPr>
              <w:t xml:space="preserve">Yes, </w:t>
            </w:r>
            <w:proofErr w:type="gramStart"/>
            <w:r w:rsidRPr="6297CDB5">
              <w:rPr>
                <w:rFonts w:ascii="Calibri" w:eastAsia="Calibri" w:hAnsi="Calibri" w:cs="Calibri"/>
                <w:color w:val="000000" w:themeColor="text1"/>
                <w:sz w:val="22"/>
                <w:szCs w:val="22"/>
                <w:highlight w:val="green"/>
                <w:lang w:val="en"/>
              </w:rPr>
              <w:t>If</w:t>
            </w:r>
            <w:proofErr w:type="gramEnd"/>
            <w:r w:rsidRPr="6297CDB5">
              <w:rPr>
                <w:rFonts w:ascii="Calibri" w:eastAsia="Calibri" w:hAnsi="Calibri" w:cs="Calibri"/>
                <w:color w:val="000000" w:themeColor="text1"/>
                <w:sz w:val="22"/>
                <w:szCs w:val="22"/>
                <w:highlight w:val="green"/>
                <w:lang w:val="en"/>
              </w:rPr>
              <w:t xml:space="preserve"> marked by L&amp;P specialist to edit then this section will be editable</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F81033" w14:textId="1F4043C6"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EB3B21" w14:textId="78D74E8B"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4341C3" w14:textId="71625C6E"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المرفقات</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25D10D" w14:textId="69DA3841"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Attachments (Including all attachments in TAB004)</w:t>
            </w:r>
          </w:p>
        </w:tc>
      </w:tr>
      <w:tr w:rsidR="029018B9" w:rsidRPr="00EA7459" w14:paraId="3128F7EB"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C9713E" w14:textId="01A44F83" w:rsidR="029018B9" w:rsidRPr="00EA7459" w:rsidRDefault="029018B9" w:rsidP="38232435">
            <w:pPr>
              <w:jc w:val="right"/>
              <w:rPr>
                <w:rFonts w:ascii="Calibri" w:eastAsia="Calibri" w:hAnsi="Calibri" w:cs="Calibri"/>
                <w:color w:val="000000" w:themeColor="text1"/>
                <w:sz w:val="22"/>
                <w:szCs w:val="22"/>
              </w:rPr>
            </w:pP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8EEEF0" w14:textId="7EEA2BF9" w:rsidR="029018B9" w:rsidRPr="00EA7459" w:rsidRDefault="029018B9" w:rsidP="029018B9">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8E075" w14:textId="7A158BE9" w:rsidR="029018B9" w:rsidRPr="00EA7459" w:rsidRDefault="029018B9" w:rsidP="029018B9">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w:t>
            </w:r>
            <w:r w:rsidRPr="00EA7459">
              <w:rPr>
                <w:rStyle w:val="eop"/>
                <w:rFonts w:ascii="Calibri" w:eastAsia="Calibri" w:hAnsi="Calibri" w:cs="Calibri"/>
                <w:color w:val="000000" w:themeColor="text1"/>
                <w:sz w:val="22"/>
                <w:szCs w:val="22"/>
              </w:rPr>
              <w:t> </w:t>
            </w:r>
          </w:p>
          <w:p w14:paraId="23BE5E9C" w14:textId="5935CBAF" w:rsidR="029018B9" w:rsidRPr="00EA7459" w:rsidRDefault="029018B9" w:rsidP="029018B9">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0856D0" w14:textId="4F602462" w:rsidR="029018B9" w:rsidRPr="00EA7459" w:rsidRDefault="029018B9" w:rsidP="029018B9">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if any remarks are present</w:t>
            </w:r>
            <w:r w:rsidRPr="00EA7459">
              <w:rPr>
                <w:rStyle w:val="eop"/>
                <w:rFonts w:ascii="Calibri" w:eastAsia="Calibri" w:hAnsi="Calibri" w:cs="Calibri"/>
                <w:color w:val="000000" w:themeColor="text1"/>
                <w:sz w:val="22"/>
                <w:szCs w:val="22"/>
              </w:rPr>
              <w:t> </w:t>
            </w:r>
          </w:p>
          <w:p w14:paraId="5B608E00" w14:textId="2A552868" w:rsidR="029018B9" w:rsidRPr="00EA7459" w:rsidRDefault="029018B9" w:rsidP="029018B9">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C522AB" w14:textId="74CF1A0E" w:rsidR="029018B9" w:rsidRPr="00EA7459" w:rsidRDefault="184C6A21" w:rsidP="68F3EADA">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Pre-Populated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DBB9BF" w14:textId="71C16A3E" w:rsidR="029018B9" w:rsidRPr="00EA7459" w:rsidRDefault="184C6A21" w:rsidP="68F3EADA">
            <w:pPr>
              <w:bidi/>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7F0F19" w14:textId="6300EB94" w:rsidR="029018B9" w:rsidRPr="00EA7459" w:rsidRDefault="667068BE" w:rsidP="029018B9">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Remarks (TAB00</w:t>
            </w:r>
            <w:r w:rsidR="5F47286A" w:rsidRPr="6297CDB5">
              <w:rPr>
                <w:rFonts w:ascii="Calibri" w:eastAsia="Calibri" w:hAnsi="Calibri" w:cs="Calibri"/>
                <w:color w:val="000000" w:themeColor="text1"/>
                <w:sz w:val="22"/>
                <w:szCs w:val="22"/>
                <w:lang w:val="en"/>
              </w:rPr>
              <w:t>5</w:t>
            </w:r>
            <w:r w:rsidRPr="6297CDB5">
              <w:rPr>
                <w:rFonts w:ascii="Calibri" w:eastAsia="Calibri" w:hAnsi="Calibri" w:cs="Calibri"/>
                <w:color w:val="000000" w:themeColor="text1"/>
                <w:sz w:val="22"/>
                <w:szCs w:val="22"/>
                <w:lang w:val="en"/>
              </w:rPr>
              <w:t>)</w:t>
            </w:r>
          </w:p>
        </w:tc>
      </w:tr>
      <w:tr w:rsidR="2058DEBC" w:rsidRPr="00EA7459" w14:paraId="78C52EF9"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46F9FB" w14:textId="544FDE1D" w:rsidR="2058DEBC" w:rsidRPr="00EA7459" w:rsidRDefault="2058DEBC" w:rsidP="029018B9">
            <w:pPr>
              <w:spacing w:after="0"/>
              <w:rPr>
                <w:rStyle w:val="eop"/>
                <w:rFonts w:ascii="Calibri" w:eastAsia="Calibri" w:hAnsi="Calibri" w:cs="Calibri"/>
                <w:color w:val="000000" w:themeColor="text1"/>
                <w:sz w:val="22"/>
                <w:szCs w:val="22"/>
              </w:rPr>
            </w:pPr>
            <w:r w:rsidRPr="67B56BFC">
              <w:rPr>
                <w:rStyle w:val="normaltextrun"/>
                <w:rFonts w:ascii="Calibri" w:eastAsia="Calibri" w:hAnsi="Calibri" w:cs="Calibri"/>
                <w:color w:val="000000" w:themeColor="text1"/>
                <w:sz w:val="22"/>
                <w:szCs w:val="22"/>
              </w:rPr>
              <w:t xml:space="preserve">When selected, the application will be forwarded to </w:t>
            </w:r>
            <w:proofErr w:type="gramStart"/>
            <w:r w:rsidRPr="67B56BFC">
              <w:rPr>
                <w:rStyle w:val="normaltextrun"/>
                <w:rFonts w:ascii="Calibri" w:eastAsia="Calibri" w:hAnsi="Calibri" w:cs="Calibri"/>
                <w:color w:val="000000" w:themeColor="text1"/>
                <w:sz w:val="22"/>
                <w:szCs w:val="22"/>
              </w:rPr>
              <w:t xml:space="preserve">the  </w:t>
            </w:r>
            <w:r w:rsidR="1E2AB93C" w:rsidRPr="67B56BFC">
              <w:rPr>
                <w:rStyle w:val="normaltextrun"/>
                <w:rFonts w:ascii="Calibri" w:eastAsia="Calibri" w:hAnsi="Calibri" w:cs="Calibri"/>
                <w:color w:val="000000" w:themeColor="text1"/>
                <w:sz w:val="22"/>
                <w:szCs w:val="22"/>
              </w:rPr>
              <w:t>Agriculture</w:t>
            </w:r>
            <w:proofErr w:type="gramEnd"/>
            <w:r w:rsidR="1E2AB93C" w:rsidRPr="67B56BFC">
              <w:rPr>
                <w:rStyle w:val="normaltextrun"/>
                <w:rFonts w:ascii="Calibri" w:eastAsia="Calibri" w:hAnsi="Calibri" w:cs="Calibri"/>
                <w:color w:val="000000" w:themeColor="text1"/>
                <w:sz w:val="22"/>
                <w:szCs w:val="22"/>
              </w:rPr>
              <w:t xml:space="preserve"> Relation and Market Management Manager</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DD5557" w14:textId="24DA28E7"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3CC1C" w14:textId="008856CB" w:rsidR="2058DEBC" w:rsidRPr="00EA7459" w:rsidRDefault="2058DEBC" w:rsidP="2058DEBC">
            <w:pPr>
              <w:rPr>
                <w:rFonts w:ascii="Calibri" w:eastAsia="Calibri" w:hAnsi="Calibri" w:cs="Calibri"/>
                <w:color w:val="000000" w:themeColor="text1"/>
                <w:sz w:val="22"/>
                <w:szCs w:val="22"/>
              </w:rPr>
            </w:pP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11A3EF" w14:textId="527330BB" w:rsidR="2058DEBC" w:rsidRPr="00EA7459" w:rsidRDefault="2058DEBC" w:rsidP="2058DEBC">
            <w:pPr>
              <w:rPr>
                <w:rFonts w:ascii="Calibri" w:eastAsia="Calibri" w:hAnsi="Calibri" w:cs="Calibri"/>
                <w:color w:val="000000" w:themeColor="text1"/>
                <w:sz w:val="22"/>
                <w:szCs w:val="22"/>
              </w:rPr>
            </w:pP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64B26" w14:textId="7B8967B0" w:rsidR="2058DEBC" w:rsidRPr="00EA7459" w:rsidRDefault="2058DEBC"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Radio Button</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FD7881" w14:textId="5BA9B319"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قبول الطلب</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3BC5D7" w14:textId="0E8C6AFB"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Accept</w:t>
            </w:r>
          </w:p>
        </w:tc>
      </w:tr>
      <w:tr w:rsidR="2058DEBC" w:rsidRPr="00EA7459" w14:paraId="5E3457D2"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11F73" w14:textId="5150B0C1"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 If the user rejects the application, the process will end, and the applicant </w:t>
            </w:r>
            <w:r w:rsidRPr="00EA7459">
              <w:rPr>
                <w:rStyle w:val="normaltextrun"/>
                <w:rFonts w:ascii="Calibri" w:eastAsia="Calibri" w:hAnsi="Calibri" w:cs="Calibri"/>
                <w:color w:val="000000" w:themeColor="text1"/>
                <w:sz w:val="22"/>
                <w:szCs w:val="22"/>
                <w:lang w:val="en"/>
              </w:rPr>
              <w:lastRenderedPageBreak/>
              <w:t>will be notified </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7A126E" w14:textId="4283EDA6"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344F0B" w14:textId="14B6DCFB" w:rsidR="2058DEBC" w:rsidRPr="00EA7459" w:rsidRDefault="2058DEBC" w:rsidP="2058DEBC">
            <w:pPr>
              <w:rPr>
                <w:rFonts w:ascii="Calibri" w:eastAsia="Calibri" w:hAnsi="Calibri" w:cs="Calibri"/>
                <w:color w:val="000000" w:themeColor="text1"/>
                <w:sz w:val="22"/>
                <w:szCs w:val="22"/>
              </w:rPr>
            </w:pP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D60A00" w14:textId="0FA95919" w:rsidR="2058DEBC" w:rsidRPr="00EA7459" w:rsidRDefault="2058DEBC" w:rsidP="2058DEBC">
            <w:pPr>
              <w:rPr>
                <w:rFonts w:ascii="Calibri" w:eastAsia="Calibri" w:hAnsi="Calibri" w:cs="Calibri"/>
                <w:color w:val="000000" w:themeColor="text1"/>
                <w:sz w:val="22"/>
                <w:szCs w:val="22"/>
              </w:rPr>
            </w:pP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3BC5EB" w14:textId="504B1B9B" w:rsidR="2058DEBC" w:rsidRPr="00EA7459" w:rsidRDefault="2058DEBC"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Radio Button</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E2B0A4" w14:textId="3534B472"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رفض الطلب</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14F178" w14:textId="3BDFB3F8"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Reject</w:t>
            </w:r>
          </w:p>
        </w:tc>
      </w:tr>
      <w:tr w:rsidR="2058DEBC" w:rsidRPr="00EA7459" w14:paraId="5A116E4A"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7165E3" w14:textId="78AE37F1"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When selected the application will be returned to the Applicant with comments</w:t>
            </w:r>
            <w:del w:id="92" w:author="Abdulsalam N Almadani" w:date="2024-05-16T11:26:00Z">
              <w:r w:rsidRPr="00EA7459" w:rsidDel="00CE0719">
                <w:rPr>
                  <w:rStyle w:val="normaltextrun"/>
                  <w:rFonts w:ascii="Calibri" w:eastAsia="Calibri" w:hAnsi="Calibri" w:cs="Calibri"/>
                  <w:color w:val="000000" w:themeColor="text1"/>
                  <w:sz w:val="22"/>
                  <w:szCs w:val="22"/>
                  <w:lang w:val="en"/>
                </w:rPr>
                <w:delText>?</w:delText>
              </w:r>
            </w:del>
            <w:r w:rsidRPr="00EA7459">
              <w:rPr>
                <w:rStyle w:val="normaltextrun"/>
                <w:rFonts w:ascii="Calibri" w:eastAsia="Calibri" w:hAnsi="Calibri" w:cs="Calibri"/>
                <w:color w:val="000000" w:themeColor="text1"/>
                <w:sz w:val="22"/>
                <w:szCs w:val="22"/>
                <w:lang w:val="en"/>
              </w:rPr>
              <w:t> </w:t>
            </w:r>
            <w:r w:rsidRPr="00EA7459">
              <w:rPr>
                <w:rStyle w:val="eop"/>
                <w:rFonts w:ascii="Calibri" w:eastAsia="Calibri" w:hAnsi="Calibri" w:cs="Calibri"/>
                <w:color w:val="000000" w:themeColor="text1"/>
                <w:sz w:val="22"/>
                <w:szCs w:val="22"/>
              </w:rPr>
              <w:t> </w:t>
            </w:r>
          </w:p>
          <w:p w14:paraId="095AEC8F" w14:textId="1373A1F0" w:rsidR="2058DEBC" w:rsidRPr="00EA7459" w:rsidRDefault="2058DEBC" w:rsidP="2058DEBC">
            <w:pPr>
              <w:widowControl w:val="0"/>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7590D6" w14:textId="7C2375AD"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5C495F" w14:textId="38997D63" w:rsidR="2058DEBC" w:rsidRPr="00EA7459" w:rsidRDefault="2058DEBC" w:rsidP="2058DEBC">
            <w:pPr>
              <w:rPr>
                <w:rFonts w:ascii="Calibri" w:eastAsia="Calibri" w:hAnsi="Calibri" w:cs="Calibri"/>
                <w:color w:val="000000" w:themeColor="text1"/>
                <w:sz w:val="22"/>
                <w:szCs w:val="22"/>
              </w:rPr>
            </w:pP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534D68" w14:textId="3B60931C" w:rsidR="2058DEBC" w:rsidRPr="00EA7459" w:rsidRDefault="2058DEBC" w:rsidP="2058DEBC">
            <w:pPr>
              <w:rPr>
                <w:rFonts w:ascii="Calibri" w:eastAsia="Calibri" w:hAnsi="Calibri" w:cs="Calibri"/>
                <w:color w:val="000000" w:themeColor="text1"/>
                <w:sz w:val="22"/>
                <w:szCs w:val="22"/>
              </w:rPr>
            </w:pP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01EE13" w14:textId="3CA9F215" w:rsidR="2058DEBC" w:rsidRPr="00EA7459" w:rsidRDefault="2058DEBC"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Radio Button</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8B5C51" w14:textId="0A315F91"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إعادة الطلب</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7BA909" w14:textId="0FA0E3F3"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Return</w:t>
            </w:r>
          </w:p>
        </w:tc>
      </w:tr>
      <w:tr w:rsidR="2058DEBC" w:rsidRPr="00EA7459" w14:paraId="6D2301BB"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A31F7" w14:textId="0063E205" w:rsidR="2058DEBC" w:rsidRPr="00EA7459" w:rsidRDefault="2058DEBC" w:rsidP="38232435">
            <w:pPr>
              <w:rPr>
                <w:rFonts w:ascii="Calibri" w:eastAsia="Calibri" w:hAnsi="Calibri" w:cs="Calibri"/>
                <w:color w:val="000000" w:themeColor="text1"/>
                <w:sz w:val="22"/>
                <w:szCs w:val="22"/>
              </w:rPr>
            </w:pP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62BF8A" w14:textId="5C239016"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CEEEE" w14:textId="5DFE6342" w:rsidR="2058DEBC" w:rsidRPr="00EA7459" w:rsidRDefault="00206766" w:rsidP="2058DEBC">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NO</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5A56A" w14:textId="353865B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in case of Return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4A9AD" w14:textId="4CF8445E" w:rsidR="2058DEBC" w:rsidRPr="00EA7459" w:rsidRDefault="2058DEBC" w:rsidP="68F3EADA">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Drop Down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16F0DD" w14:textId="5CAD4BFC"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المعلومات المدخلة غير صحيحة, الرجاء ادخال البيانات بالشكل الصحيح</w:t>
            </w:r>
            <w:r w:rsidRPr="00EA7459">
              <w:rPr>
                <w:rStyle w:val="eop"/>
                <w:rFonts w:ascii="Calibri" w:eastAsia="Arial" w:hAnsi="Calibri" w:cs="Calibri"/>
                <w:color w:val="000000" w:themeColor="text1"/>
                <w:sz w:val="22"/>
                <w:szCs w:val="22"/>
                <w:rtl/>
              </w:rPr>
              <w:t> </w:t>
            </w:r>
          </w:p>
          <w:p w14:paraId="6CB65B9A" w14:textId="6BF662B5"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المستندات المرفقة في الطلب غير مكتملة</w:t>
            </w:r>
            <w:r w:rsidRPr="00EA7459">
              <w:rPr>
                <w:rStyle w:val="eop"/>
                <w:rFonts w:ascii="Calibri" w:eastAsia="Arial" w:hAnsi="Calibri" w:cs="Calibri"/>
                <w:color w:val="000000" w:themeColor="text1"/>
                <w:sz w:val="22"/>
                <w:szCs w:val="22"/>
                <w:rtl/>
              </w:rPr>
              <w:t> </w:t>
            </w:r>
          </w:p>
          <w:p w14:paraId="039BAA4C" w14:textId="4BBFEA02"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ارفاق المستند المطلوب</w:t>
            </w:r>
            <w:r w:rsidRPr="00EA7459">
              <w:rPr>
                <w:rStyle w:val="eop"/>
                <w:rFonts w:ascii="Calibri" w:eastAsia="Arial" w:hAnsi="Calibri" w:cs="Calibri"/>
                <w:color w:val="000000" w:themeColor="text1"/>
                <w:sz w:val="22"/>
                <w:szCs w:val="22"/>
                <w:rtl/>
              </w:rPr>
              <w:t> </w:t>
            </w:r>
          </w:p>
          <w:p w14:paraId="6E56D8CD" w14:textId="3252707A"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يجب ارفاق اثبات العنوان الوطني حديث</w:t>
            </w:r>
            <w:r w:rsidRPr="00EA7459">
              <w:rPr>
                <w:rStyle w:val="eop"/>
                <w:rFonts w:ascii="Calibri" w:eastAsia="Arial" w:hAnsi="Calibri" w:cs="Calibri"/>
                <w:color w:val="000000" w:themeColor="text1"/>
                <w:sz w:val="22"/>
                <w:szCs w:val="22"/>
                <w:rtl/>
              </w:rPr>
              <w:t> </w:t>
            </w:r>
          </w:p>
          <w:p w14:paraId="7AE49BDA" w14:textId="05C51915" w:rsidR="2058DEBC" w:rsidRPr="00EA7459" w:rsidRDefault="2058DEBC" w:rsidP="68F3EADA">
            <w:pPr>
              <w:bidi/>
              <w:jc w:val="right"/>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يرجى تقديم الضمان المالي</w:t>
            </w:r>
            <w:r w:rsidRPr="00EA7459">
              <w:rPr>
                <w:rStyle w:val="eop"/>
                <w:rFonts w:ascii="Calibri" w:eastAsia="Arial" w:hAnsi="Calibri" w:cs="Calibri"/>
                <w:color w:val="000000" w:themeColor="text1"/>
                <w:sz w:val="22"/>
                <w:szCs w:val="22"/>
                <w:rtl/>
                <w:lang w:val="en"/>
              </w:rPr>
              <w:t> </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35963" w14:textId="57DEB4EF"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Return Reason </w:t>
            </w:r>
            <w:r w:rsidRPr="00EA7459">
              <w:rPr>
                <w:rStyle w:val="eop"/>
                <w:rFonts w:ascii="Calibri" w:eastAsia="Calibri" w:hAnsi="Calibri" w:cs="Calibri"/>
                <w:color w:val="000000" w:themeColor="text1"/>
                <w:sz w:val="22"/>
                <w:szCs w:val="22"/>
              </w:rPr>
              <w:t> </w:t>
            </w:r>
          </w:p>
          <w:p w14:paraId="2FE5ECB1" w14:textId="73FE1831" w:rsidR="2058DEBC" w:rsidRPr="00EA7459" w:rsidRDefault="2058DEBC" w:rsidP="008B645F">
            <w:pPr>
              <w:pStyle w:val="ListParagraph"/>
              <w:numPr>
                <w:ilvl w:val="0"/>
                <w:numId w:val="34"/>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Incorrect or Inaccurate Information</w:t>
            </w:r>
            <w:r w:rsidRPr="00EA7459">
              <w:rPr>
                <w:rStyle w:val="eop"/>
                <w:rFonts w:ascii="Calibri" w:eastAsia="Calibri" w:hAnsi="Calibri" w:cs="Calibri"/>
                <w:color w:val="000000" w:themeColor="text1"/>
                <w:sz w:val="22"/>
                <w:szCs w:val="22"/>
              </w:rPr>
              <w:t> </w:t>
            </w:r>
          </w:p>
          <w:p w14:paraId="2CE0EFFA" w14:textId="042AD0D0" w:rsidR="2058DEBC" w:rsidRPr="00EA7459" w:rsidRDefault="2058DEBC" w:rsidP="008B645F">
            <w:pPr>
              <w:pStyle w:val="ListParagraph"/>
              <w:numPr>
                <w:ilvl w:val="0"/>
                <w:numId w:val="34"/>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Required documents Uncompleted</w:t>
            </w:r>
            <w:r w:rsidRPr="00EA7459">
              <w:rPr>
                <w:rStyle w:val="eop"/>
                <w:rFonts w:ascii="Calibri" w:eastAsia="Calibri" w:hAnsi="Calibri" w:cs="Calibri"/>
                <w:color w:val="000000" w:themeColor="text1"/>
                <w:sz w:val="22"/>
                <w:szCs w:val="22"/>
              </w:rPr>
              <w:t> </w:t>
            </w:r>
          </w:p>
          <w:p w14:paraId="133D7F3E" w14:textId="338713B4" w:rsidR="2058DEBC" w:rsidRPr="00EA7459" w:rsidRDefault="2058DEBC" w:rsidP="008B645F">
            <w:pPr>
              <w:pStyle w:val="ListParagraph"/>
              <w:numPr>
                <w:ilvl w:val="0"/>
                <w:numId w:val="34"/>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Attached the correct documents</w:t>
            </w:r>
            <w:r w:rsidRPr="00EA7459">
              <w:rPr>
                <w:rStyle w:val="eop"/>
                <w:rFonts w:ascii="Calibri" w:eastAsia="Calibri" w:hAnsi="Calibri" w:cs="Calibri"/>
                <w:color w:val="000000" w:themeColor="text1"/>
                <w:sz w:val="22"/>
                <w:szCs w:val="22"/>
              </w:rPr>
              <w:t> </w:t>
            </w:r>
          </w:p>
          <w:p w14:paraId="2050A328" w14:textId="2B28A33D" w:rsidR="2058DEBC" w:rsidRPr="00EA7459" w:rsidRDefault="2058DEBC" w:rsidP="008B645F">
            <w:pPr>
              <w:pStyle w:val="ListParagraph"/>
              <w:numPr>
                <w:ilvl w:val="0"/>
                <w:numId w:val="34"/>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Provide new National Address proof</w:t>
            </w:r>
            <w:r w:rsidRPr="00EA7459">
              <w:rPr>
                <w:rStyle w:val="eop"/>
                <w:rFonts w:ascii="Calibri" w:eastAsia="Calibri" w:hAnsi="Calibri" w:cs="Calibri"/>
                <w:color w:val="000000" w:themeColor="text1"/>
                <w:sz w:val="22"/>
                <w:szCs w:val="22"/>
              </w:rPr>
              <w:t> </w:t>
            </w:r>
          </w:p>
          <w:p w14:paraId="62975873" w14:textId="345C3566" w:rsidR="2058DEBC" w:rsidRPr="00EA7459" w:rsidRDefault="2058DEBC" w:rsidP="008B645F">
            <w:pPr>
              <w:pStyle w:val="ListParagraph"/>
              <w:numPr>
                <w:ilvl w:val="0"/>
                <w:numId w:val="34"/>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Please provide financial guarantee</w:t>
            </w:r>
            <w:r w:rsidRPr="00EA7459">
              <w:rPr>
                <w:rStyle w:val="eop"/>
                <w:rFonts w:ascii="Calibri" w:eastAsia="Calibri" w:hAnsi="Calibri" w:cs="Calibri"/>
                <w:color w:val="000000" w:themeColor="text1"/>
                <w:sz w:val="22"/>
                <w:szCs w:val="22"/>
              </w:rPr>
              <w:t> </w:t>
            </w:r>
          </w:p>
          <w:p w14:paraId="4B0E10C0" w14:textId="6A899361" w:rsidR="2058DEBC" w:rsidRPr="00EA7459" w:rsidRDefault="2058DEBC" w:rsidP="008B645F">
            <w:pPr>
              <w:pStyle w:val="ListParagraph"/>
              <w:numPr>
                <w:ilvl w:val="0"/>
                <w:numId w:val="34"/>
              </w:numPr>
              <w:spacing w:after="0"/>
              <w:ind w:left="360" w:firstLine="0"/>
              <w:rPr>
                <w:rFonts w:ascii="Calibri" w:eastAsia="Calibri" w:hAnsi="Calibri" w:cs="Calibri"/>
                <w:color w:val="FF0000"/>
                <w:sz w:val="22"/>
                <w:szCs w:val="22"/>
              </w:rPr>
            </w:pPr>
            <w:r w:rsidRPr="00EA7459">
              <w:rPr>
                <w:rStyle w:val="normaltextrun"/>
                <w:rFonts w:ascii="Calibri" w:eastAsia="Calibri" w:hAnsi="Calibri" w:cs="Calibri"/>
                <w:strike/>
                <w:color w:val="FF0000"/>
                <w:sz w:val="22"/>
                <w:szCs w:val="22"/>
                <w:lang w:val="en"/>
              </w:rPr>
              <w:t>Other</w:t>
            </w:r>
            <w:r w:rsidRPr="00EA7459">
              <w:rPr>
                <w:rStyle w:val="eop"/>
                <w:rFonts w:ascii="Calibri" w:eastAsia="Calibri" w:hAnsi="Calibri" w:cs="Calibri"/>
                <w:strike/>
                <w:color w:val="FF0000"/>
                <w:sz w:val="22"/>
                <w:szCs w:val="22"/>
              </w:rPr>
              <w:t> </w:t>
            </w:r>
          </w:p>
        </w:tc>
      </w:tr>
      <w:tr w:rsidR="2058DEBC" w:rsidRPr="00EA7459" w14:paraId="12022B18"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B29AE" w14:textId="5E77D40D" w:rsidR="2058DEBC" w:rsidRPr="00EA7459" w:rsidRDefault="2058DEBC" w:rsidP="38232435">
            <w:pPr>
              <w:rPr>
                <w:rFonts w:ascii="Calibri" w:eastAsia="Calibri" w:hAnsi="Calibri" w:cs="Calibri"/>
                <w:color w:val="000000" w:themeColor="text1"/>
                <w:sz w:val="22"/>
                <w:szCs w:val="22"/>
              </w:rPr>
            </w:pP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BA6506" w14:textId="32B1B1B1"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172965" w14:textId="62B6957B" w:rsidR="2058DEBC" w:rsidRPr="00EA7459" w:rsidRDefault="00206766" w:rsidP="2058DEBC">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N</w:t>
            </w:r>
            <w:r>
              <w:t>O</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A273C0" w14:textId="6E178521"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in case of Reject</w:t>
            </w:r>
            <w:r w:rsidRPr="00EA7459">
              <w:rPr>
                <w:rStyle w:val="eop"/>
                <w:rFonts w:ascii="Calibri" w:eastAsia="Calibri" w:hAnsi="Calibri" w:cs="Calibri"/>
                <w:color w:val="000000" w:themeColor="text1"/>
                <w:sz w:val="22"/>
                <w:szCs w:val="22"/>
              </w:rPr>
              <w:t> </w:t>
            </w:r>
          </w:p>
          <w:p w14:paraId="65B6F21E" w14:textId="0225EFC6"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E0CEF5" w14:textId="224AD45C" w:rsidR="2058DEBC" w:rsidRPr="00EA7459" w:rsidRDefault="2058DEBC" w:rsidP="68F3EADA">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Drop Down</w:t>
            </w:r>
            <w:r w:rsidRPr="00EA7459">
              <w:rPr>
                <w:rStyle w:val="eop"/>
                <w:rFonts w:ascii="Calibri" w:eastAsia="Calibri" w:hAnsi="Calibri" w:cs="Calibri"/>
                <w:color w:val="000000" w:themeColor="text1"/>
                <w:sz w:val="22"/>
                <w:szCs w:val="22"/>
              </w:rPr>
              <w:t> </w:t>
            </w:r>
          </w:p>
          <w:p w14:paraId="33FD6D97" w14:textId="6EEF61C4" w:rsidR="2058DEBC" w:rsidRPr="00EA7459" w:rsidRDefault="2058DEBC" w:rsidP="68F3EADA">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900D64" w14:textId="7FD86115"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Arial" w:hAnsi="Calibri" w:cs="Calibri"/>
                <w:color w:val="000000" w:themeColor="text1"/>
                <w:sz w:val="22"/>
                <w:szCs w:val="22"/>
                <w:rtl/>
              </w:rPr>
              <w:t>عدم اكتمال البيانات(الطلب غير مكتمل)</w:t>
            </w:r>
            <w:r w:rsidRPr="00EA7459">
              <w:rPr>
                <w:rStyle w:val="eop"/>
                <w:rFonts w:ascii="Calibri" w:eastAsia="Arial" w:hAnsi="Calibri" w:cs="Calibri"/>
                <w:color w:val="000000" w:themeColor="text1"/>
                <w:sz w:val="22"/>
                <w:szCs w:val="22"/>
                <w:rtl/>
              </w:rPr>
              <w:t> </w:t>
            </w:r>
          </w:p>
          <w:p w14:paraId="61F20B47" w14:textId="0956F433"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lastRenderedPageBreak/>
              <w:t xml:space="preserve">. </w:t>
            </w:r>
            <w:r w:rsidRPr="00EA7459">
              <w:rPr>
                <w:rStyle w:val="normaltextrun"/>
                <w:rFonts w:ascii="Calibri" w:eastAsia="Arial" w:hAnsi="Calibri" w:cs="Calibri"/>
                <w:color w:val="000000" w:themeColor="text1"/>
                <w:sz w:val="22"/>
                <w:szCs w:val="22"/>
                <w:rtl/>
              </w:rPr>
              <w:t>المستندات المرفقة غير كافية</w:t>
            </w:r>
            <w:r w:rsidRPr="00EA7459">
              <w:rPr>
                <w:rStyle w:val="eop"/>
                <w:rFonts w:ascii="Calibri" w:eastAsia="Arial" w:hAnsi="Calibri" w:cs="Calibri"/>
                <w:color w:val="000000" w:themeColor="text1"/>
                <w:sz w:val="22"/>
                <w:szCs w:val="22"/>
                <w:rtl/>
              </w:rPr>
              <w:t> </w:t>
            </w:r>
          </w:p>
          <w:p w14:paraId="53A43753" w14:textId="6FCCB91C"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Arial" w:hAnsi="Calibri" w:cs="Calibri"/>
                <w:color w:val="000000" w:themeColor="text1"/>
                <w:sz w:val="22"/>
                <w:szCs w:val="22"/>
                <w:rtl/>
              </w:rPr>
              <w:t>المستند غير ساري</w:t>
            </w:r>
            <w:r w:rsidRPr="00EA7459">
              <w:rPr>
                <w:rStyle w:val="eop"/>
                <w:rFonts w:ascii="Calibri" w:eastAsia="Arial" w:hAnsi="Calibri" w:cs="Calibri"/>
                <w:color w:val="000000" w:themeColor="text1"/>
                <w:sz w:val="22"/>
                <w:szCs w:val="22"/>
                <w:rtl/>
              </w:rPr>
              <w:t> </w:t>
            </w:r>
          </w:p>
          <w:p w14:paraId="1C747906" w14:textId="4C39E804"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مقدم الطلب غير مخول له تقديم الطلب</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6B3B568B" w14:textId="4B13D8D2"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يتعارض مع المخطط التنظيمي العام للهيئة</w:t>
            </w:r>
            <w:r w:rsidRPr="00EA7459">
              <w:rPr>
                <w:rStyle w:val="eop"/>
                <w:rFonts w:ascii="Calibri" w:eastAsia="Arial" w:hAnsi="Calibri" w:cs="Calibri"/>
                <w:color w:val="000000" w:themeColor="text1"/>
                <w:sz w:val="22"/>
                <w:szCs w:val="22"/>
                <w:rtl/>
              </w:rPr>
              <w:t> </w:t>
            </w:r>
          </w:p>
          <w:p w14:paraId="7D05532F" w14:textId="18019281"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خارج المنطقة المسموح البناء بها</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0711E23F" w14:textId="07523A8C"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اعادة التقديم على الخدمة الصحيحة</w:t>
            </w:r>
            <w:r w:rsidRPr="00EA7459">
              <w:rPr>
                <w:rStyle w:val="eop"/>
                <w:rFonts w:ascii="Calibri" w:eastAsia="Arial" w:hAnsi="Calibri" w:cs="Calibri"/>
                <w:color w:val="000000" w:themeColor="text1"/>
                <w:sz w:val="22"/>
                <w:szCs w:val="22"/>
                <w:rtl/>
              </w:rPr>
              <w:t> </w:t>
            </w:r>
          </w:p>
          <w:p w14:paraId="3B49750C" w14:textId="30583B8C"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عقد التأجير لا يمح بإعادة التأجير</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73473AF3" w14:textId="5A207A60"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Arial" w:hAnsi="Calibri" w:cs="Calibri"/>
                <w:color w:val="000000" w:themeColor="text1"/>
                <w:sz w:val="22"/>
                <w:szCs w:val="22"/>
                <w:rtl/>
              </w:rPr>
              <w:t>المنطقة خارج نطاق الهيئة الملكية لمحافظة العلا</w:t>
            </w:r>
            <w:r w:rsidRPr="00EA7459">
              <w:rPr>
                <w:rStyle w:val="eop"/>
                <w:rFonts w:ascii="Calibri" w:eastAsia="Arial" w:hAnsi="Calibri" w:cs="Calibri"/>
                <w:color w:val="000000" w:themeColor="text1"/>
                <w:sz w:val="22"/>
                <w:szCs w:val="22"/>
                <w:rtl/>
              </w:rPr>
              <w:t> </w:t>
            </w:r>
          </w:p>
          <w:p w14:paraId="1C42582C" w14:textId="7FEA0463"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عدم تسديد الرسوم المطلوبة</w:t>
            </w:r>
            <w:r w:rsidRPr="00EA7459">
              <w:rPr>
                <w:rStyle w:val="eop"/>
                <w:rFonts w:ascii="Calibri" w:eastAsia="Arial" w:hAnsi="Calibri" w:cs="Calibri"/>
                <w:color w:val="000000" w:themeColor="text1"/>
                <w:sz w:val="22"/>
                <w:szCs w:val="22"/>
                <w:rtl/>
              </w:rPr>
              <w:t> </w:t>
            </w:r>
          </w:p>
          <w:p w14:paraId="5EC81636" w14:textId="17384C42"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عدم تقديم مما يثبت حق الملكية أو الانتفاع بالعين محل التصريح</w:t>
            </w:r>
            <w:r w:rsidRPr="00EA7459">
              <w:rPr>
                <w:rStyle w:val="eop"/>
                <w:rFonts w:ascii="Calibri" w:eastAsia="Arial" w:hAnsi="Calibri" w:cs="Calibri"/>
                <w:color w:val="000000" w:themeColor="text1"/>
                <w:sz w:val="22"/>
                <w:szCs w:val="22"/>
                <w:rtl/>
              </w:rPr>
              <w:t> </w:t>
            </w:r>
          </w:p>
          <w:p w14:paraId="6C855062" w14:textId="0EB50B9C"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انتهاء صلاحية المستندات المقدمة</w:t>
            </w:r>
            <w:r w:rsidRPr="00EA7459">
              <w:rPr>
                <w:rStyle w:val="eop"/>
                <w:rFonts w:ascii="Calibri" w:eastAsia="Arial" w:hAnsi="Calibri" w:cs="Calibri"/>
                <w:color w:val="000000" w:themeColor="text1"/>
                <w:sz w:val="22"/>
                <w:szCs w:val="22"/>
                <w:rtl/>
              </w:rPr>
              <w:t> </w:t>
            </w:r>
          </w:p>
          <w:p w14:paraId="2415B6B7" w14:textId="51193EF3" w:rsidR="2058DEBC" w:rsidRPr="00EA7459" w:rsidRDefault="2058DEBC" w:rsidP="68F3EADA">
            <w:pPr>
              <w:bidi/>
              <w:spacing w:after="0"/>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lastRenderedPageBreak/>
              <w:t>وجود ملاحظات خلال الزيارة الميدانية</w:t>
            </w:r>
            <w:r w:rsidRPr="00EA7459">
              <w:rPr>
                <w:rStyle w:val="eop"/>
                <w:rFonts w:ascii="Calibri" w:eastAsia="Arial" w:hAnsi="Calibri" w:cs="Calibri"/>
                <w:color w:val="000000" w:themeColor="text1"/>
                <w:sz w:val="22"/>
                <w:szCs w:val="22"/>
                <w:rtl/>
              </w:rPr>
              <w:t> </w:t>
            </w:r>
          </w:p>
          <w:p w14:paraId="505ED0D7" w14:textId="3251C109" w:rsidR="2058DEBC" w:rsidRPr="00EA7459" w:rsidRDefault="2058DEBC" w:rsidP="68F3EADA">
            <w:pPr>
              <w:bidi/>
              <w:jc w:val="right"/>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عدم تقديم الضمان المالي</w:t>
            </w:r>
            <w:r w:rsidRPr="00EA7459">
              <w:rPr>
                <w:rStyle w:val="eop"/>
                <w:rFonts w:ascii="Calibri" w:eastAsia="Arial" w:hAnsi="Calibri" w:cs="Calibri"/>
                <w:color w:val="000000" w:themeColor="text1"/>
                <w:sz w:val="22"/>
                <w:szCs w:val="22"/>
                <w:rtl/>
                <w:lang w:val="en"/>
              </w:rPr>
              <w:t> </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719184" w14:textId="23019C17"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lastRenderedPageBreak/>
              <w:t>Reject Reason:</w:t>
            </w:r>
            <w:r w:rsidRPr="00EA7459">
              <w:rPr>
                <w:rStyle w:val="eop"/>
                <w:rFonts w:ascii="Calibri" w:eastAsia="Calibri" w:hAnsi="Calibri" w:cs="Calibri"/>
                <w:color w:val="000000" w:themeColor="text1"/>
                <w:sz w:val="22"/>
                <w:szCs w:val="22"/>
              </w:rPr>
              <w:t> </w:t>
            </w:r>
          </w:p>
          <w:p w14:paraId="68C7A2DB" w14:textId="7C3CB2B9"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Incomplete Application</w:t>
            </w:r>
            <w:r w:rsidRPr="00EA7459">
              <w:rPr>
                <w:rStyle w:val="eop"/>
                <w:rFonts w:ascii="Calibri" w:eastAsia="Calibri" w:hAnsi="Calibri" w:cs="Calibri"/>
                <w:color w:val="000000" w:themeColor="text1"/>
                <w:sz w:val="22"/>
                <w:szCs w:val="22"/>
              </w:rPr>
              <w:t> </w:t>
            </w:r>
          </w:p>
          <w:p w14:paraId="0BF0573E" w14:textId="5892054B"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Insufficient Supporting </w:t>
            </w:r>
            <w:r w:rsidRPr="00EA7459">
              <w:rPr>
                <w:rStyle w:val="normaltextrun"/>
                <w:rFonts w:ascii="Calibri" w:eastAsia="Calibri" w:hAnsi="Calibri" w:cs="Calibri"/>
                <w:color w:val="000000" w:themeColor="text1"/>
                <w:sz w:val="22"/>
                <w:szCs w:val="22"/>
                <w:lang w:val="en"/>
              </w:rPr>
              <w:lastRenderedPageBreak/>
              <w:t>Documentation</w:t>
            </w:r>
            <w:r w:rsidRPr="00EA7459">
              <w:rPr>
                <w:rStyle w:val="eop"/>
                <w:rFonts w:ascii="Calibri" w:eastAsia="Calibri" w:hAnsi="Calibri" w:cs="Calibri"/>
                <w:color w:val="000000" w:themeColor="text1"/>
                <w:sz w:val="22"/>
                <w:szCs w:val="22"/>
              </w:rPr>
              <w:t> </w:t>
            </w:r>
          </w:p>
          <w:p w14:paraId="4779E8BA" w14:textId="313959EC"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Expired documents</w:t>
            </w:r>
            <w:r w:rsidRPr="00EA7459">
              <w:rPr>
                <w:rStyle w:val="eop"/>
                <w:rFonts w:ascii="Calibri" w:eastAsia="Calibri" w:hAnsi="Calibri" w:cs="Calibri"/>
                <w:color w:val="000000" w:themeColor="text1"/>
                <w:sz w:val="22"/>
                <w:szCs w:val="22"/>
              </w:rPr>
              <w:t> </w:t>
            </w:r>
          </w:p>
          <w:p w14:paraId="49D36DE9" w14:textId="6FE3AEBD"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Non-Authorized Applicant</w:t>
            </w:r>
            <w:r w:rsidRPr="00EA7459">
              <w:rPr>
                <w:rStyle w:val="eop"/>
                <w:rFonts w:ascii="Calibri" w:eastAsia="Calibri" w:hAnsi="Calibri" w:cs="Calibri"/>
                <w:color w:val="000000" w:themeColor="text1"/>
                <w:sz w:val="22"/>
                <w:szCs w:val="22"/>
              </w:rPr>
              <w:t> </w:t>
            </w:r>
          </w:p>
          <w:p w14:paraId="1E982F7D" w14:textId="31766BAF"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Conflict with the Master plan outside the released area</w:t>
            </w:r>
            <w:r w:rsidRPr="00EA7459">
              <w:rPr>
                <w:rStyle w:val="eop"/>
                <w:rFonts w:ascii="Calibri" w:eastAsia="Calibri" w:hAnsi="Calibri" w:cs="Calibri"/>
                <w:color w:val="000000" w:themeColor="text1"/>
                <w:sz w:val="22"/>
                <w:szCs w:val="22"/>
              </w:rPr>
              <w:t> </w:t>
            </w:r>
          </w:p>
          <w:p w14:paraId="2A969EB2" w14:textId="385DFC95"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apply for the correct services</w:t>
            </w:r>
            <w:r w:rsidRPr="00EA7459">
              <w:rPr>
                <w:rStyle w:val="eop"/>
                <w:rFonts w:ascii="Calibri" w:eastAsia="Calibri" w:hAnsi="Calibri" w:cs="Calibri"/>
                <w:color w:val="000000" w:themeColor="text1"/>
                <w:sz w:val="22"/>
                <w:szCs w:val="22"/>
              </w:rPr>
              <w:t> </w:t>
            </w:r>
          </w:p>
          <w:p w14:paraId="0E5A67E5" w14:textId="447BB615"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lease agreements </w:t>
            </w:r>
            <w:proofErr w:type="gramStart"/>
            <w:r w:rsidRPr="00EA7459">
              <w:rPr>
                <w:rStyle w:val="normaltextrun"/>
                <w:rFonts w:ascii="Calibri" w:eastAsia="Calibri" w:hAnsi="Calibri" w:cs="Calibri"/>
                <w:color w:val="000000" w:themeColor="text1"/>
                <w:sz w:val="22"/>
                <w:szCs w:val="22"/>
                <w:lang w:val="en"/>
              </w:rPr>
              <w:t>does</w:t>
            </w:r>
            <w:proofErr w:type="gramEnd"/>
            <w:r w:rsidRPr="00EA7459">
              <w:rPr>
                <w:rStyle w:val="normaltextrun"/>
                <w:rFonts w:ascii="Calibri" w:eastAsia="Calibri" w:hAnsi="Calibri" w:cs="Calibri"/>
                <w:color w:val="000000" w:themeColor="text1"/>
                <w:sz w:val="22"/>
                <w:szCs w:val="22"/>
                <w:lang w:val="en"/>
              </w:rPr>
              <w:t xml:space="preserve"> not allowed for release</w:t>
            </w:r>
            <w:r w:rsidRPr="00EA7459">
              <w:rPr>
                <w:rStyle w:val="eop"/>
                <w:rFonts w:ascii="Calibri" w:eastAsia="Calibri" w:hAnsi="Calibri" w:cs="Calibri"/>
                <w:color w:val="000000" w:themeColor="text1"/>
                <w:sz w:val="22"/>
                <w:szCs w:val="22"/>
              </w:rPr>
              <w:t> </w:t>
            </w:r>
          </w:p>
          <w:p w14:paraId="383E3E3A" w14:textId="43669EEE"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The area is outside the boundaries of the Royal Commission for Al-Ula</w:t>
            </w:r>
            <w:r w:rsidRPr="00EA7459">
              <w:rPr>
                <w:rStyle w:val="eop"/>
                <w:rFonts w:ascii="Calibri" w:eastAsia="Calibri" w:hAnsi="Calibri" w:cs="Calibri"/>
                <w:color w:val="000000" w:themeColor="text1"/>
                <w:sz w:val="22"/>
                <w:szCs w:val="22"/>
              </w:rPr>
              <w:t> </w:t>
            </w:r>
          </w:p>
          <w:p w14:paraId="684B2DDD" w14:textId="6EFC61E3"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The fees have not been paid due to not providing proof of the right of ownership or use of the property</w:t>
            </w:r>
            <w:r w:rsidRPr="00EA7459">
              <w:rPr>
                <w:rStyle w:val="eop"/>
                <w:rFonts w:ascii="Calibri" w:eastAsia="Calibri" w:hAnsi="Calibri" w:cs="Calibri"/>
                <w:color w:val="000000" w:themeColor="text1"/>
                <w:sz w:val="22"/>
                <w:szCs w:val="22"/>
              </w:rPr>
              <w:t> </w:t>
            </w:r>
          </w:p>
          <w:p w14:paraId="48656B5A" w14:textId="517FB944" w:rsidR="2058DEBC" w:rsidRPr="00EA7459" w:rsidRDefault="2058DEBC" w:rsidP="008B645F">
            <w:pPr>
              <w:pStyle w:val="ListParagraph"/>
              <w:numPr>
                <w:ilvl w:val="0"/>
                <w:numId w:val="33"/>
              </w:numPr>
              <w:spacing w:after="0"/>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Expired documents</w:t>
            </w:r>
            <w:r w:rsidRPr="00EA7459">
              <w:rPr>
                <w:rStyle w:val="eop"/>
                <w:rFonts w:ascii="Calibri" w:eastAsia="Calibri" w:hAnsi="Calibri" w:cs="Calibri"/>
                <w:color w:val="000000" w:themeColor="text1"/>
                <w:sz w:val="22"/>
                <w:szCs w:val="22"/>
              </w:rPr>
              <w:t> </w:t>
            </w:r>
          </w:p>
          <w:p w14:paraId="0FB11086" w14:textId="6ECA099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Observations during the inspection visit not providing </w:t>
            </w:r>
            <w:r w:rsidRPr="00EA7459">
              <w:rPr>
                <w:rStyle w:val="normaltextrun"/>
                <w:rFonts w:ascii="Calibri" w:eastAsia="Calibri" w:hAnsi="Calibri" w:cs="Calibri"/>
                <w:color w:val="000000" w:themeColor="text1"/>
                <w:sz w:val="22"/>
                <w:szCs w:val="22"/>
                <w:lang w:val="en"/>
              </w:rPr>
              <w:lastRenderedPageBreak/>
              <w:t>financial guarantee </w:t>
            </w:r>
          </w:p>
        </w:tc>
      </w:tr>
      <w:tr w:rsidR="2058DEBC" w:rsidRPr="00EA7459" w14:paraId="22CA9847"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53284" w14:textId="181624BD" w:rsidR="2058DEBC" w:rsidRPr="00EA7459" w:rsidRDefault="2058DEBC" w:rsidP="38232435">
            <w:pPr>
              <w:rPr>
                <w:rFonts w:ascii="Calibri" w:eastAsia="Calibri" w:hAnsi="Calibri" w:cs="Calibri"/>
                <w:color w:val="000000" w:themeColor="text1"/>
                <w:sz w:val="22"/>
                <w:szCs w:val="22"/>
              </w:rPr>
            </w:pP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A442A8" w14:textId="246F818D"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F2F34A" w14:textId="5AAC8D72"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w:t>
            </w: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DB3E6D" w14:textId="4B73AB11"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in case of Reject/Return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35264" w14:textId="6AE30BD1" w:rsidR="2058DEBC" w:rsidRPr="00EA7459" w:rsidRDefault="2058DEBC" w:rsidP="68F3EADA">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Text Box </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ACDAEC" w14:textId="76EA3373" w:rsidR="2058DEBC" w:rsidRPr="00EA7459" w:rsidRDefault="2058DEBC" w:rsidP="00BC2A2E">
            <w:pPr>
              <w:bidi/>
              <w:spacing w:before="100" w:after="200" w:line="276" w:lineRule="auto"/>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3C004" w14:textId="57F0A7E2"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Remarks </w:t>
            </w:r>
          </w:p>
        </w:tc>
      </w:tr>
      <w:tr w:rsidR="2058DEBC" w:rsidRPr="00EA7459" w14:paraId="3B03278E"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95358F" w14:textId="17185951" w:rsidR="2058DEBC" w:rsidRPr="00EA7459" w:rsidRDefault="2058DEBC" w:rsidP="38232435">
            <w:pPr>
              <w:rPr>
                <w:rFonts w:ascii="Calibri" w:eastAsia="Calibri" w:hAnsi="Calibri" w:cs="Calibri"/>
                <w:color w:val="000000" w:themeColor="text1"/>
                <w:sz w:val="22"/>
                <w:szCs w:val="22"/>
              </w:rPr>
            </w:pP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B1E76" w14:textId="7A7F7331"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FBC1F5" w14:textId="14A0A758" w:rsidR="2058DEBC" w:rsidRPr="00EA7459" w:rsidRDefault="2058DEBC" w:rsidP="2058DEBC">
            <w:pPr>
              <w:rPr>
                <w:rFonts w:ascii="Calibri" w:eastAsia="Calibri" w:hAnsi="Calibri" w:cs="Calibri"/>
                <w:color w:val="000000" w:themeColor="text1"/>
                <w:sz w:val="22"/>
                <w:szCs w:val="22"/>
              </w:rPr>
            </w:pP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166F15" w14:textId="03B0EB47" w:rsidR="2058DEBC" w:rsidRPr="00EA7459" w:rsidRDefault="2058DEBC" w:rsidP="2058DEBC">
            <w:pPr>
              <w:rPr>
                <w:rFonts w:ascii="Calibri" w:eastAsia="Calibri" w:hAnsi="Calibri" w:cs="Calibri"/>
                <w:color w:val="000000" w:themeColor="text1"/>
                <w:sz w:val="22"/>
                <w:szCs w:val="22"/>
              </w:rPr>
            </w:pP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FE30A8" w14:textId="567E9A0B" w:rsidR="2058DEBC" w:rsidRPr="00EA7459" w:rsidRDefault="2058DEBC"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ED4C9B" w14:textId="60A37053"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تقديم</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886D2A" w14:textId="249E8E50"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Submit</w:t>
            </w:r>
          </w:p>
        </w:tc>
      </w:tr>
      <w:tr w:rsidR="2058DEBC" w:rsidRPr="00EA7459" w14:paraId="3AEE44A9" w14:textId="77777777" w:rsidTr="67B56BFC">
        <w:trPr>
          <w:trHeight w:val="720"/>
        </w:trPr>
        <w:tc>
          <w:tcPr>
            <w:tcW w:w="6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58646A" w14:textId="35DDE1BF"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When pressed, Platform will close the task</w:t>
            </w:r>
          </w:p>
        </w:tc>
        <w:tc>
          <w:tcPr>
            <w:tcW w:w="9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286C83" w14:textId="11699A0B" w:rsidR="2058DEBC" w:rsidRPr="00EA7459" w:rsidRDefault="2058DEBC" w:rsidP="2058DEBC">
            <w:pPr>
              <w:rPr>
                <w:rFonts w:ascii="Calibri" w:eastAsia="Calibri" w:hAnsi="Calibri" w:cs="Calibri"/>
                <w:color w:val="000000" w:themeColor="text1"/>
                <w:sz w:val="22"/>
                <w:szCs w:val="22"/>
              </w:rPr>
            </w:pPr>
          </w:p>
        </w:tc>
        <w:tc>
          <w:tcPr>
            <w:tcW w:w="6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EE5F8" w14:textId="647B2010" w:rsidR="2058DEBC" w:rsidRPr="00EA7459" w:rsidRDefault="2058DEBC" w:rsidP="2058DEBC">
            <w:pPr>
              <w:rPr>
                <w:rFonts w:ascii="Calibri" w:eastAsia="Calibri" w:hAnsi="Calibri" w:cs="Calibri"/>
                <w:color w:val="000000" w:themeColor="text1"/>
                <w:sz w:val="22"/>
                <w:szCs w:val="22"/>
              </w:rPr>
            </w:pPr>
          </w:p>
        </w:tc>
        <w:tc>
          <w:tcPr>
            <w:tcW w:w="6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D9DBC7" w14:textId="6E3A1DD6" w:rsidR="2058DEBC" w:rsidRPr="00EA7459" w:rsidRDefault="2058DEBC" w:rsidP="2058DEBC">
            <w:pPr>
              <w:rPr>
                <w:rFonts w:ascii="Calibri" w:eastAsia="Calibri" w:hAnsi="Calibri" w:cs="Calibri"/>
                <w:color w:val="000000" w:themeColor="text1"/>
                <w:sz w:val="22"/>
                <w:szCs w:val="22"/>
              </w:rPr>
            </w:pP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0A5028" w14:textId="2AFB22C6" w:rsidR="2058DEBC" w:rsidRPr="00EA7459" w:rsidRDefault="2058DEBC" w:rsidP="68F3EADA">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61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C5D0F" w14:textId="6F49BA18"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اغلاق</w:t>
            </w:r>
          </w:p>
        </w:tc>
        <w:tc>
          <w:tcPr>
            <w:tcW w:w="8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05059" w14:textId="47532480" w:rsidR="2058DEBC" w:rsidRPr="00EA7459" w:rsidRDefault="2058DEBC" w:rsidP="2058DEBC">
            <w:pPr>
              <w:spacing w:line="259"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Close</w:t>
            </w:r>
          </w:p>
        </w:tc>
      </w:tr>
    </w:tbl>
    <w:p w14:paraId="3884E3E8" w14:textId="0EC4E0BF" w:rsidR="4987769C" w:rsidRPr="00EA7459" w:rsidRDefault="4987769C" w:rsidP="008A7B8C">
      <w:pPr>
        <w:rPr>
          <w:rFonts w:ascii="Calibri" w:hAnsi="Calibri" w:cs="Calibri"/>
          <w:sz w:val="28"/>
          <w:szCs w:val="28"/>
        </w:rPr>
      </w:pPr>
      <w:bookmarkStart w:id="93" w:name="_Toc1597893472"/>
      <w:r w:rsidRPr="00EA7459">
        <w:rPr>
          <w:rFonts w:ascii="Calibri" w:hAnsi="Calibri" w:cs="Calibri"/>
        </w:rPr>
        <w:t>Action Message</w:t>
      </w:r>
      <w:bookmarkEnd w:id="93"/>
      <w:r w:rsidRPr="00EA7459">
        <w:rPr>
          <w:rFonts w:ascii="Calibri" w:hAnsi="Calibri" w:cs="Calibri"/>
          <w:sz w:val="28"/>
          <w:szCs w:val="28"/>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207"/>
        <w:gridCol w:w="1676"/>
        <w:gridCol w:w="1024"/>
        <w:gridCol w:w="1454"/>
      </w:tblGrid>
      <w:tr w:rsidR="2058DEBC" w:rsidRPr="00EA7459" w14:paraId="4C281311" w14:textId="77777777" w:rsidTr="67B56BFC">
        <w:trPr>
          <w:trHeight w:val="300"/>
        </w:trPr>
        <w:tc>
          <w:tcPr>
            <w:tcW w:w="52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7169BD15" w14:textId="77701DA5"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55A580EB" w14:textId="0408069E"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2098427B" w14:textId="63E17B30"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14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1867988" w14:textId="15BAD55A"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23FE0A6A" w14:textId="77777777" w:rsidTr="67B56BFC">
        <w:trPr>
          <w:trHeight w:val="1065"/>
        </w:trPr>
        <w:tc>
          <w:tcPr>
            <w:tcW w:w="52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5F9C883" w14:textId="040C6FFA"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Dear [Applicant],</w:t>
            </w:r>
          </w:p>
          <w:p w14:paraId="0C2BAAA7" w14:textId="64E40B10" w:rsidR="2058DEBC" w:rsidRPr="00EA7459" w:rsidRDefault="2058DEBC" w:rsidP="2058DEBC">
            <w:pPr>
              <w:jc w:val="center"/>
              <w:rPr>
                <w:rFonts w:ascii="Calibri" w:eastAsia="Calibri" w:hAnsi="Calibri" w:cs="Calibri"/>
                <w:sz w:val="22"/>
                <w:szCs w:val="22"/>
              </w:rPr>
            </w:pPr>
            <w:r w:rsidRPr="00EA7459">
              <w:rPr>
                <w:rFonts w:ascii="Calibri" w:eastAsia="Calibri" w:hAnsi="Calibri" w:cs="Calibri"/>
                <w:sz w:val="22"/>
                <w:szCs w:val="22"/>
                <w:lang w:val="en"/>
              </w:rPr>
              <w:t xml:space="preserve"> </w:t>
            </w:r>
          </w:p>
          <w:p w14:paraId="6A49E9AE" w14:textId="50158585"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Your application has been rejected. Application number ####</w:t>
            </w:r>
            <w:proofErr w:type="gramStart"/>
            <w:r w:rsidRPr="00EA7459">
              <w:rPr>
                <w:rFonts w:ascii="Calibri" w:eastAsia="Calibri" w:hAnsi="Calibri" w:cs="Calibri"/>
                <w:color w:val="000000" w:themeColor="text1"/>
                <w:sz w:val="22"/>
                <w:szCs w:val="22"/>
                <w:lang w:val="en"/>
              </w:rPr>
              <w:t># .</w:t>
            </w:r>
            <w:proofErr w:type="gramEnd"/>
            <w:r w:rsidRPr="00EA7459">
              <w:rPr>
                <w:rFonts w:ascii="Calibri" w:eastAsia="Calibri" w:hAnsi="Calibri" w:cs="Calibri"/>
                <w:color w:val="000000" w:themeColor="text1"/>
                <w:sz w:val="22"/>
                <w:szCs w:val="22"/>
                <w:lang w:val="en"/>
              </w:rPr>
              <w:t xml:space="preserve"> For more information, please visit the platform at the following link: Link.</w:t>
            </w:r>
          </w:p>
          <w:p w14:paraId="1C6ED8B9" w14:textId="281B4006" w:rsidR="2058DEBC" w:rsidRPr="00EA7459" w:rsidRDefault="2058DEBC" w:rsidP="2058DEBC">
            <w:pPr>
              <w:spacing w:line="276"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[مقدم الطلب</w:t>
            </w:r>
            <w:r w:rsidRPr="00EA7459">
              <w:rPr>
                <w:rFonts w:ascii="Calibri" w:eastAsia="Segoe UI" w:hAnsi="Calibri" w:cs="Calibri"/>
                <w:color w:val="333333"/>
                <w:sz w:val="22"/>
                <w:szCs w:val="22"/>
                <w:lang w:val="en"/>
              </w:rPr>
              <w:t>],</w:t>
            </w:r>
          </w:p>
          <w:p w14:paraId="58F69F6E" w14:textId="0E993EF7" w:rsidR="2058DEBC" w:rsidRPr="00EA7459" w:rsidRDefault="2058DEBC" w:rsidP="2058DEBC">
            <w:pPr>
              <w:spacing w:line="276"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رفض طلبك. رقم الطلب #####. للمزيد من المعلومات، يرجى زيارة المنصة عبر الرابط التالي: الرابط</w:t>
            </w:r>
            <w:r w:rsidRPr="00EA7459">
              <w:rPr>
                <w:rFonts w:ascii="Calibri" w:eastAsia="Segoe UI" w:hAnsi="Calibri" w:cs="Calibri"/>
                <w:color w:val="333333"/>
                <w:sz w:val="22"/>
                <w:szCs w:val="22"/>
                <w:lang w:val="en"/>
              </w:rPr>
              <w:t>.</w:t>
            </w:r>
          </w:p>
          <w:p w14:paraId="6625F975" w14:textId="624031AC" w:rsidR="2058DEBC" w:rsidRPr="00EA7459" w:rsidRDefault="2058DEBC" w:rsidP="2058DEBC">
            <w:pPr>
              <w:jc w:val="center"/>
              <w:rPr>
                <w:rFonts w:ascii="Calibri" w:eastAsia="Calibri" w:hAnsi="Calibri" w:cs="Calibri"/>
                <w:sz w:val="22"/>
                <w:szCs w:val="22"/>
              </w:rPr>
            </w:pPr>
            <w:r w:rsidRPr="00EA7459">
              <w:rPr>
                <w:rFonts w:ascii="Calibri" w:eastAsia="Calibri" w:hAnsi="Calibri" w:cs="Calibri"/>
                <w:sz w:val="22"/>
                <w:szCs w:val="22"/>
                <w:lang w:val="en"/>
              </w:rPr>
              <w:t xml:space="preserve"> </w:t>
            </w:r>
          </w:p>
        </w:tc>
        <w:tc>
          <w:tcPr>
            <w:tcW w:w="1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686D3D9" w14:textId="237F0993"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Applicant  </w:t>
            </w: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E6F1E5" w14:textId="057FFD82"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SMS &amp; EMAIL   </w:t>
            </w:r>
          </w:p>
        </w:tc>
        <w:tc>
          <w:tcPr>
            <w:tcW w:w="14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DAFEC0D" w14:textId="6191B9B6" w:rsidR="2058DEBC" w:rsidRPr="00EA7459" w:rsidRDefault="2058DEBC" w:rsidP="2058DEBC">
            <w:pPr>
              <w:ind w:left="75" w:right="-210"/>
              <w:jc w:val="center"/>
              <w:rPr>
                <w:rFonts w:ascii="Calibri" w:eastAsia="Calibri" w:hAnsi="Calibri" w:cs="Calibri"/>
                <w:sz w:val="22"/>
                <w:szCs w:val="22"/>
              </w:rPr>
            </w:pPr>
            <w:r w:rsidRPr="00EA7459">
              <w:rPr>
                <w:rStyle w:val="normaltextrun"/>
                <w:rFonts w:ascii="Calibri" w:eastAsia="Calibri" w:hAnsi="Calibri" w:cs="Calibri"/>
                <w:sz w:val="22"/>
                <w:szCs w:val="22"/>
                <w:lang w:val="en"/>
              </w:rPr>
              <w:t>SMS-RC-04-01</w:t>
            </w:r>
            <w:r w:rsidRPr="00EA7459">
              <w:rPr>
                <w:rStyle w:val="eop"/>
                <w:rFonts w:ascii="Calibri" w:eastAsia="Calibri" w:hAnsi="Calibri" w:cs="Calibri"/>
                <w:sz w:val="22"/>
                <w:szCs w:val="22"/>
              </w:rPr>
              <w:t> </w:t>
            </w:r>
          </w:p>
          <w:p w14:paraId="23B8B859" w14:textId="7C49C419"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EML-RC-04-01 </w:t>
            </w:r>
          </w:p>
        </w:tc>
      </w:tr>
      <w:tr w:rsidR="2058DEBC" w:rsidRPr="00EA7459" w14:paraId="2DAEEC85" w14:textId="77777777" w:rsidTr="67B56BFC">
        <w:trPr>
          <w:trHeight w:val="855"/>
        </w:trPr>
        <w:tc>
          <w:tcPr>
            <w:tcW w:w="52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D5F8E4" w14:textId="797255FB"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Dear [Applicant],</w:t>
            </w:r>
          </w:p>
          <w:p w14:paraId="29D04FA8" w14:textId="60B12B5F"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Your application has been returned. Application number ####</w:t>
            </w:r>
            <w:proofErr w:type="gramStart"/>
            <w:r w:rsidRPr="00EA7459">
              <w:rPr>
                <w:rFonts w:ascii="Calibri" w:eastAsia="Calibri" w:hAnsi="Calibri" w:cs="Calibri"/>
                <w:color w:val="000000" w:themeColor="text1"/>
                <w:sz w:val="22"/>
                <w:szCs w:val="22"/>
                <w:lang w:val="en"/>
              </w:rPr>
              <w:t># .</w:t>
            </w:r>
            <w:proofErr w:type="gramEnd"/>
            <w:r w:rsidRPr="00EA7459">
              <w:rPr>
                <w:rFonts w:ascii="Calibri" w:eastAsia="Calibri" w:hAnsi="Calibri" w:cs="Calibri"/>
                <w:color w:val="000000" w:themeColor="text1"/>
                <w:sz w:val="22"/>
                <w:szCs w:val="22"/>
                <w:lang w:val="en"/>
              </w:rPr>
              <w:t xml:space="preserve"> For more information, please visit the platform at the following link: Link.</w:t>
            </w:r>
          </w:p>
          <w:p w14:paraId="24B47CC6" w14:textId="7706AC5A"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[مقدم الطلب</w:t>
            </w:r>
            <w:r w:rsidRPr="00EA7459">
              <w:rPr>
                <w:rFonts w:ascii="Calibri" w:eastAsia="Segoe UI" w:hAnsi="Calibri" w:cs="Calibri"/>
                <w:color w:val="333333"/>
                <w:sz w:val="22"/>
                <w:szCs w:val="22"/>
                <w:lang w:val="en"/>
              </w:rPr>
              <w:t>],</w:t>
            </w:r>
          </w:p>
          <w:p w14:paraId="19DAE973" w14:textId="1BFACE43"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إعادة طلبك. رقم الطلب #####. للمزيد من المعلومات، يرجى زيارة المنصة عبر الرابط التالي: الرابط</w:t>
            </w:r>
            <w:r w:rsidRPr="00EA7459">
              <w:rPr>
                <w:rFonts w:ascii="Calibri" w:eastAsia="Segoe UI" w:hAnsi="Calibri" w:cs="Calibri"/>
                <w:color w:val="333333"/>
                <w:sz w:val="22"/>
                <w:szCs w:val="22"/>
                <w:lang w:val="en"/>
              </w:rPr>
              <w:t>.</w:t>
            </w:r>
          </w:p>
        </w:tc>
        <w:tc>
          <w:tcPr>
            <w:tcW w:w="1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6B8CEA" w14:textId="78BBA5D7"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Applicant  </w:t>
            </w: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A3004F6" w14:textId="4CFA9CEE"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SMS &amp; EMAIL  </w:t>
            </w:r>
          </w:p>
        </w:tc>
        <w:tc>
          <w:tcPr>
            <w:tcW w:w="14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4D01494" w14:textId="7CD9C15E" w:rsidR="2058DEBC" w:rsidRPr="00EA7459" w:rsidRDefault="2058DEBC" w:rsidP="2058DEBC">
            <w:pPr>
              <w:ind w:left="75" w:right="-210"/>
              <w:jc w:val="center"/>
              <w:rPr>
                <w:rFonts w:ascii="Calibri" w:eastAsia="Calibri" w:hAnsi="Calibri" w:cs="Calibri"/>
                <w:sz w:val="22"/>
                <w:szCs w:val="22"/>
              </w:rPr>
            </w:pPr>
            <w:r w:rsidRPr="00EA7459">
              <w:rPr>
                <w:rStyle w:val="normaltextrun"/>
                <w:rFonts w:ascii="Calibri" w:eastAsia="Calibri" w:hAnsi="Calibri" w:cs="Calibri"/>
                <w:sz w:val="22"/>
                <w:szCs w:val="22"/>
                <w:lang w:val="en"/>
              </w:rPr>
              <w:t>SMS-RC-04-02</w:t>
            </w:r>
            <w:r w:rsidRPr="00EA7459">
              <w:rPr>
                <w:rStyle w:val="eop"/>
                <w:rFonts w:ascii="Calibri" w:eastAsia="Calibri" w:hAnsi="Calibri" w:cs="Calibri"/>
                <w:sz w:val="22"/>
                <w:szCs w:val="22"/>
              </w:rPr>
              <w:t> </w:t>
            </w:r>
          </w:p>
          <w:p w14:paraId="0D0549B0" w14:textId="144CA016"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EML-RC-04-02 </w:t>
            </w:r>
          </w:p>
        </w:tc>
      </w:tr>
      <w:tr w:rsidR="2058DEBC" w:rsidRPr="00EA7459" w14:paraId="33FCE37B" w14:textId="77777777" w:rsidTr="67B56BFC">
        <w:trPr>
          <w:trHeight w:val="1065"/>
        </w:trPr>
        <w:tc>
          <w:tcPr>
            <w:tcW w:w="52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D7A62C" w14:textId="3687103E"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Dear User,</w:t>
            </w:r>
          </w:p>
          <w:p w14:paraId="031958F3" w14:textId="4E737B96"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You have </w:t>
            </w:r>
            <w:proofErr w:type="spellStart"/>
            <w:proofErr w:type="gramStart"/>
            <w:r w:rsidRPr="00EA7459">
              <w:rPr>
                <w:rFonts w:ascii="Calibri" w:eastAsia="Calibri" w:hAnsi="Calibri" w:cs="Calibri"/>
                <w:color w:val="000000" w:themeColor="text1"/>
                <w:sz w:val="22"/>
                <w:szCs w:val="22"/>
                <w:lang w:val="en"/>
              </w:rPr>
              <w:t>a</w:t>
            </w:r>
            <w:proofErr w:type="spellEnd"/>
            <w:proofErr w:type="gramEnd"/>
            <w:r w:rsidRPr="00EA7459">
              <w:rPr>
                <w:rFonts w:ascii="Calibri" w:eastAsia="Calibri" w:hAnsi="Calibri" w:cs="Calibri"/>
                <w:color w:val="000000" w:themeColor="text1"/>
                <w:sz w:val="22"/>
                <w:szCs w:val="22"/>
                <w:lang w:val="en"/>
              </w:rPr>
              <w:t xml:space="preserve"> Application to review. Application Number- ########</w:t>
            </w:r>
          </w:p>
          <w:p w14:paraId="36B5BF5E" w14:textId="28FF8ACB" w:rsidR="2058DEBC" w:rsidRPr="00EA7459" w:rsidRDefault="2058DEBC" w:rsidP="2058DEBC">
            <w:pPr>
              <w:spacing w:line="276"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المستخدم</w:t>
            </w:r>
            <w:r w:rsidRPr="00EA7459">
              <w:rPr>
                <w:rFonts w:ascii="Calibri" w:eastAsia="Segoe UI" w:hAnsi="Calibri" w:cs="Calibri"/>
                <w:color w:val="333333"/>
                <w:sz w:val="22"/>
                <w:szCs w:val="22"/>
                <w:rtl/>
                <w:lang w:val="en"/>
              </w:rPr>
              <w:t>،</w:t>
            </w:r>
          </w:p>
          <w:p w14:paraId="27EFC1B8" w14:textId="146662AC" w:rsidR="2058DEBC" w:rsidRPr="00EA7459" w:rsidRDefault="2058DEBC" w:rsidP="2058DEBC">
            <w:pPr>
              <w:spacing w:line="276"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لديك طلب للمراجعة. رقم الطلب - ########</w:t>
            </w:r>
            <w:r w:rsidRPr="00EA7459">
              <w:rPr>
                <w:rFonts w:ascii="Calibri" w:eastAsia="Segoe UI" w:hAnsi="Calibri" w:cs="Calibri"/>
                <w:color w:val="333333"/>
                <w:sz w:val="22"/>
                <w:szCs w:val="22"/>
                <w:lang w:val="en"/>
              </w:rPr>
              <w:t>.</w:t>
            </w:r>
          </w:p>
          <w:p w14:paraId="1F87C45B" w14:textId="535B66A3"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lang w:val="en"/>
              </w:rPr>
              <w:t xml:space="preserve"> </w:t>
            </w:r>
          </w:p>
          <w:p w14:paraId="42ACAD1D" w14:textId="28AFC831" w:rsidR="2058DEBC" w:rsidRPr="00EA7459" w:rsidRDefault="2058DEBC" w:rsidP="2058DEBC">
            <w:pPr>
              <w:jc w:val="center"/>
              <w:rPr>
                <w:rFonts w:ascii="Calibri" w:eastAsia="Calibri" w:hAnsi="Calibri" w:cs="Calibri"/>
                <w:sz w:val="22"/>
                <w:szCs w:val="22"/>
              </w:rPr>
            </w:pPr>
            <w:r w:rsidRPr="00EA7459">
              <w:rPr>
                <w:rFonts w:ascii="Calibri" w:eastAsia="Calibri" w:hAnsi="Calibri" w:cs="Calibri"/>
                <w:sz w:val="22"/>
                <w:szCs w:val="22"/>
                <w:lang w:val="en"/>
              </w:rPr>
              <w:lastRenderedPageBreak/>
              <w:t xml:space="preserve"> </w:t>
            </w:r>
          </w:p>
        </w:tc>
        <w:tc>
          <w:tcPr>
            <w:tcW w:w="1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70B011" w14:textId="784DD63F" w:rsidR="5E61DAC3" w:rsidRPr="00EA7459" w:rsidRDefault="3423DD5D" w:rsidP="2058DEBC">
            <w:pPr>
              <w:jc w:val="center"/>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lastRenderedPageBreak/>
              <w:t>Agriculture Relation and Market Management Manager</w:t>
            </w: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475BD29" w14:textId="44766740"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EMAIL  </w:t>
            </w:r>
          </w:p>
        </w:tc>
        <w:tc>
          <w:tcPr>
            <w:tcW w:w="14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71156B" w14:textId="0468522C"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EML-RC-04-03 </w:t>
            </w:r>
          </w:p>
        </w:tc>
      </w:tr>
      <w:tr w:rsidR="2058DEBC" w:rsidRPr="00EA7459" w14:paraId="5B9A4A8B" w14:textId="77777777" w:rsidTr="67B56BFC">
        <w:trPr>
          <w:trHeight w:val="1065"/>
        </w:trPr>
        <w:tc>
          <w:tcPr>
            <w:tcW w:w="52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7A4BBF7" w14:textId="582A1EFE"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Application Number “#######” has been Rejected</w:t>
            </w:r>
          </w:p>
          <w:p w14:paraId="7DCB39C2" w14:textId="344D64FF"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رفض الطلب رقم</w:t>
            </w:r>
            <w:r w:rsidRPr="00EA7459">
              <w:rPr>
                <w:rFonts w:ascii="Calibri" w:eastAsia="Segoe UI" w:hAnsi="Calibri" w:cs="Calibri"/>
                <w:color w:val="333333"/>
                <w:sz w:val="22"/>
                <w:szCs w:val="22"/>
                <w:lang w:val="en"/>
              </w:rPr>
              <w:t xml:space="preserve"> "#######"</w:t>
            </w:r>
          </w:p>
        </w:tc>
        <w:tc>
          <w:tcPr>
            <w:tcW w:w="1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20F3D9" w14:textId="0D210E60" w:rsidR="2058DEBC" w:rsidRPr="00EA7459" w:rsidRDefault="2058DEBC" w:rsidP="2058DEBC">
            <w:pPr>
              <w:ind w:right="-210"/>
              <w:rPr>
                <w:rFonts w:ascii="Calibri" w:eastAsia="Calibri" w:hAnsi="Calibri" w:cs="Calibri"/>
                <w:sz w:val="22"/>
                <w:szCs w:val="22"/>
              </w:rPr>
            </w:pPr>
            <w:r w:rsidRPr="00EA7459">
              <w:rPr>
                <w:rStyle w:val="normaltextrun"/>
                <w:rFonts w:ascii="Calibri" w:eastAsia="Calibri" w:hAnsi="Calibri" w:cs="Calibri"/>
                <w:sz w:val="22"/>
                <w:szCs w:val="22"/>
                <w:lang w:val="en"/>
              </w:rPr>
              <w:t>L&amp; P Specialist</w:t>
            </w:r>
            <w:r w:rsidRPr="00EA7459">
              <w:rPr>
                <w:rStyle w:val="eop"/>
                <w:rFonts w:ascii="Calibri" w:eastAsia="Calibri" w:hAnsi="Calibri" w:cs="Calibri"/>
                <w:sz w:val="22"/>
                <w:szCs w:val="22"/>
              </w:rPr>
              <w:t> </w:t>
            </w:r>
          </w:p>
          <w:p w14:paraId="38002399" w14:textId="20A629DA" w:rsidR="2058DEBC" w:rsidRPr="00EA7459" w:rsidRDefault="2058DEBC" w:rsidP="2058DEBC">
            <w:pPr>
              <w:ind w:right="-210"/>
              <w:jc w:val="center"/>
              <w:rPr>
                <w:rFonts w:ascii="Calibri" w:eastAsia="Calibri" w:hAnsi="Calibri" w:cs="Calibri"/>
                <w:sz w:val="22"/>
                <w:szCs w:val="22"/>
              </w:rPr>
            </w:pPr>
            <w:r w:rsidRPr="00EA7459">
              <w:rPr>
                <w:rStyle w:val="eop"/>
                <w:rFonts w:ascii="Calibri" w:eastAsia="Calibri" w:hAnsi="Calibri" w:cs="Calibri"/>
                <w:sz w:val="22"/>
                <w:szCs w:val="22"/>
              </w:rPr>
              <w:t> </w:t>
            </w:r>
          </w:p>
          <w:p w14:paraId="20C658D8" w14:textId="24ED86D9" w:rsidR="2058DEBC" w:rsidRPr="00EA7459" w:rsidRDefault="2058DEBC" w:rsidP="2058DEBC">
            <w:pPr>
              <w:ind w:right="-200"/>
              <w:jc w:val="center"/>
              <w:rPr>
                <w:rFonts w:ascii="Calibri" w:eastAsia="Calibri" w:hAnsi="Calibri" w:cs="Calibri"/>
                <w:sz w:val="22"/>
                <w:szCs w:val="22"/>
              </w:rPr>
            </w:pPr>
            <w:r w:rsidRPr="00EA7459">
              <w:rPr>
                <w:rStyle w:val="eop"/>
                <w:rFonts w:ascii="Calibri" w:eastAsia="Calibri" w:hAnsi="Calibri" w:cs="Calibri"/>
                <w:sz w:val="22"/>
                <w:szCs w:val="22"/>
                <w:lang w:val="en"/>
              </w:rPr>
              <w:t> </w:t>
            </w: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92112B" w14:textId="116F5AA1"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4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E836F9" w14:textId="4C0BFCAF"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PUP-RC-04-01 </w:t>
            </w:r>
          </w:p>
        </w:tc>
      </w:tr>
      <w:tr w:rsidR="2058DEBC" w:rsidRPr="00EA7459" w14:paraId="747D4938" w14:textId="77777777" w:rsidTr="67B56BFC">
        <w:trPr>
          <w:trHeight w:val="1065"/>
        </w:trPr>
        <w:tc>
          <w:tcPr>
            <w:tcW w:w="52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E8BD63F" w14:textId="3E5EB06B"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Application Number “#######” has been Returned</w:t>
            </w:r>
          </w:p>
          <w:p w14:paraId="52BC0345" w14:textId="1696D857"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اعادة الطلب رقم</w:t>
            </w:r>
            <w:r w:rsidRPr="00EA7459">
              <w:rPr>
                <w:rFonts w:ascii="Calibri" w:eastAsia="Segoe UI" w:hAnsi="Calibri" w:cs="Calibri"/>
                <w:color w:val="333333"/>
                <w:sz w:val="22"/>
                <w:szCs w:val="22"/>
                <w:lang w:val="en"/>
              </w:rPr>
              <w:t xml:space="preserve"> "#######"</w:t>
            </w:r>
          </w:p>
        </w:tc>
        <w:tc>
          <w:tcPr>
            <w:tcW w:w="1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A433AC" w14:textId="1869EEBD"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L&amp; P Specialist </w:t>
            </w: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EDED1B9" w14:textId="293E67BB"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4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56CFFBA" w14:textId="2C339920"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PUP-RC-04-02 </w:t>
            </w:r>
          </w:p>
        </w:tc>
      </w:tr>
      <w:tr w:rsidR="2058DEBC" w:rsidRPr="00EA7459" w14:paraId="6AFDF48A" w14:textId="77777777" w:rsidTr="67B56BFC">
        <w:trPr>
          <w:trHeight w:val="1065"/>
        </w:trPr>
        <w:tc>
          <w:tcPr>
            <w:tcW w:w="52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8E8A950" w14:textId="5C60535A"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Application Number “#######” has been Accepted</w:t>
            </w:r>
          </w:p>
          <w:p w14:paraId="0C746F52" w14:textId="743F1A73"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قبول الطلب رقم</w:t>
            </w:r>
            <w:r w:rsidRPr="00EA7459">
              <w:rPr>
                <w:rFonts w:ascii="Calibri" w:eastAsia="Segoe UI" w:hAnsi="Calibri" w:cs="Calibri"/>
                <w:color w:val="333333"/>
                <w:sz w:val="22"/>
                <w:szCs w:val="22"/>
                <w:lang w:val="en"/>
              </w:rPr>
              <w:t xml:space="preserve"> "#######"</w:t>
            </w:r>
          </w:p>
        </w:tc>
        <w:tc>
          <w:tcPr>
            <w:tcW w:w="1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FF31C28" w14:textId="2B7B6D58"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L&amp; P Specialist </w:t>
            </w: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E094E0" w14:textId="7D3E35B0"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4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F726285" w14:textId="17E01E15"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PUP-RC-04-03 </w:t>
            </w:r>
          </w:p>
        </w:tc>
      </w:tr>
    </w:tbl>
    <w:p w14:paraId="27C8A789" w14:textId="2D3A4BF0" w:rsidR="2058DEBC" w:rsidRDefault="2058DEBC">
      <w:pPr>
        <w:rPr>
          <w:rFonts w:ascii="Calibri" w:hAnsi="Calibri" w:cs="Calibri"/>
        </w:rPr>
      </w:pPr>
    </w:p>
    <w:p w14:paraId="307FEFF5" w14:textId="27CBF3B4" w:rsidR="00A44105" w:rsidRDefault="00A44105">
      <w:pPr>
        <w:rPr>
          <w:rFonts w:ascii="Calibri" w:hAnsi="Calibri" w:cs="Calibri"/>
        </w:rPr>
      </w:pPr>
    </w:p>
    <w:p w14:paraId="5650F66A" w14:textId="77777777" w:rsidR="00A44105" w:rsidRPr="00EA7459" w:rsidRDefault="00A44105">
      <w:pPr>
        <w:rPr>
          <w:rFonts w:ascii="Calibri" w:hAnsi="Calibri" w:cs="Calibri"/>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6540"/>
      </w:tblGrid>
      <w:tr w:rsidR="2058DEBC" w:rsidRPr="00EA7459" w14:paraId="223090C0"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340CB229" w14:textId="7C107366"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 Number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113E07E7" w14:textId="04B0A776" w:rsidR="2058DEBC" w:rsidRPr="00EA7459" w:rsidRDefault="2058DEBC" w:rsidP="68F3EADA">
            <w:pPr>
              <w:pStyle w:val="Heading2"/>
              <w:keepNext/>
              <w:keepLines/>
              <w:widowControl w:val="0"/>
              <w:shd w:val="clear" w:color="auto" w:fill="FFFFFF" w:themeFill="background1"/>
              <w:rPr>
                <w:color w:val="000000" w:themeColor="text1"/>
                <w:sz w:val="22"/>
                <w:szCs w:val="22"/>
              </w:rPr>
            </w:pPr>
            <w:bookmarkStart w:id="94" w:name="_Toc479031404"/>
            <w:r w:rsidRPr="00EA7459">
              <w:rPr>
                <w:b w:val="0"/>
                <w:bCs w:val="0"/>
                <w:color w:val="000000" w:themeColor="text1"/>
                <w:sz w:val="22"/>
                <w:szCs w:val="22"/>
              </w:rPr>
              <w:t>UC-05</w:t>
            </w:r>
            <w:bookmarkEnd w:id="94"/>
          </w:p>
        </w:tc>
      </w:tr>
      <w:tr w:rsidR="2058DEBC" w:rsidRPr="00EA7459" w14:paraId="7BEBB355"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D453B2C" w14:textId="0267542E"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441100C7" w14:textId="08008CB4" w:rsidR="2058DEBC" w:rsidRPr="00EA7459" w:rsidRDefault="2058DEBC" w:rsidP="2058DEBC">
            <w:p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As the </w:t>
            </w:r>
            <w:r w:rsidR="4A8DF564" w:rsidRPr="67B56BFC">
              <w:rPr>
                <w:rFonts w:ascii="Calibri" w:eastAsia="Calibri" w:hAnsi="Calibri" w:cs="Calibri"/>
                <w:color w:val="000000" w:themeColor="text1"/>
                <w:sz w:val="22"/>
                <w:szCs w:val="22"/>
                <w:lang w:val="en"/>
              </w:rPr>
              <w:t>Agriculture Relation and Market Management Manager</w:t>
            </w:r>
            <w:r w:rsidRPr="67B56BFC">
              <w:rPr>
                <w:rFonts w:ascii="Calibri" w:eastAsia="Calibri" w:hAnsi="Calibri" w:cs="Calibri"/>
                <w:color w:val="000000" w:themeColor="text1"/>
                <w:sz w:val="22"/>
                <w:szCs w:val="22"/>
                <w:lang w:val="en"/>
              </w:rPr>
              <w:t>, I want to review application accepted by the L &amp; P Specialist, in order to take a decision.</w:t>
            </w:r>
          </w:p>
        </w:tc>
      </w:tr>
      <w:tr w:rsidR="2058DEBC" w:rsidRPr="00EA7459" w14:paraId="11A5DE91"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9B61143" w14:textId="3EEC9A25"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31EBEE9F" w14:textId="543F590D" w:rsidR="2058DEBC" w:rsidRPr="00EA7459" w:rsidRDefault="2058DEBC" w:rsidP="008B645F">
            <w:pPr>
              <w:pStyle w:val="ListParagraph"/>
              <w:widowControl w:val="0"/>
              <w:numPr>
                <w:ilvl w:val="0"/>
                <w:numId w:val="3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applicant has </w:t>
            </w:r>
            <w:proofErr w:type="gramStart"/>
            <w:r w:rsidRPr="00EA7459">
              <w:rPr>
                <w:rFonts w:ascii="Calibri" w:eastAsia="Calibri" w:hAnsi="Calibri" w:cs="Calibri"/>
                <w:color w:val="000000" w:themeColor="text1"/>
                <w:sz w:val="22"/>
                <w:szCs w:val="22"/>
                <w:lang w:val="en"/>
              </w:rPr>
              <w:t>submitted an Application</w:t>
            </w:r>
            <w:proofErr w:type="gramEnd"/>
            <w:r w:rsidRPr="00EA7459">
              <w:rPr>
                <w:rFonts w:ascii="Calibri" w:eastAsia="Calibri" w:hAnsi="Calibri" w:cs="Calibri"/>
                <w:color w:val="000000" w:themeColor="text1"/>
                <w:sz w:val="22"/>
                <w:szCs w:val="22"/>
                <w:lang w:val="en"/>
              </w:rPr>
              <w:t xml:space="preserve"> </w:t>
            </w:r>
            <w:r w:rsidR="08252B70" w:rsidRPr="00EA7459">
              <w:rPr>
                <w:rFonts w:ascii="Calibri" w:eastAsia="Calibri" w:hAnsi="Calibri" w:cs="Calibri"/>
                <w:color w:val="000000" w:themeColor="text1"/>
                <w:sz w:val="22"/>
                <w:szCs w:val="22"/>
                <w:lang w:val="en"/>
              </w:rPr>
              <w:t xml:space="preserve">of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w:t>
            </w:r>
          </w:p>
          <w:p w14:paraId="688963AE" w14:textId="510DC894" w:rsidR="2058DEBC" w:rsidRPr="00EA7459" w:rsidRDefault="2058DEBC" w:rsidP="008B645F">
            <w:pPr>
              <w:pStyle w:val="ListParagraph"/>
              <w:widowControl w:val="0"/>
              <w:numPr>
                <w:ilvl w:val="0"/>
                <w:numId w:val="3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L&amp;P specialist has accepted Application </w:t>
            </w:r>
          </w:p>
        </w:tc>
      </w:tr>
      <w:tr w:rsidR="2058DEBC" w:rsidRPr="00EA7459" w14:paraId="338AB0B4"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2C3CAA0" w14:textId="110DEDBC"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480F21BA" w14:textId="7A1CF4A1"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Site</w:t>
            </w:r>
          </w:p>
        </w:tc>
      </w:tr>
      <w:tr w:rsidR="2058DEBC" w:rsidRPr="00EA7459" w14:paraId="61FD1E87"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BB184F4" w14:textId="4F3AC08B"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06833B1C" w14:textId="2FC3945F" w:rsidR="1A508A58" w:rsidRPr="00EA7459" w:rsidRDefault="3E35DFE3" w:rsidP="2058DEBC">
            <w:pPr>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t>Agriculture Relation and Market Management Manager</w:t>
            </w:r>
          </w:p>
        </w:tc>
      </w:tr>
      <w:tr w:rsidR="2058DEBC" w:rsidRPr="00EA7459" w14:paraId="36B2C8CA"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A680AC4" w14:textId="558C1379"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6836C4D6" w14:textId="7A6F252B" w:rsidR="2058DEBC" w:rsidRPr="00EA7459" w:rsidRDefault="2058DEBC" w:rsidP="008B645F">
            <w:pPr>
              <w:pStyle w:val="ListParagraph"/>
              <w:widowControl w:val="0"/>
              <w:numPr>
                <w:ilvl w:val="0"/>
                <w:numId w:val="3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necessary permissions.</w:t>
            </w:r>
          </w:p>
          <w:p w14:paraId="65F55C85" w14:textId="51E03B25" w:rsidR="2058DEBC" w:rsidRPr="00EA7459" w:rsidRDefault="2058DEBC" w:rsidP="008B645F">
            <w:pPr>
              <w:pStyle w:val="ListParagraph"/>
              <w:widowControl w:val="0"/>
              <w:numPr>
                <w:ilvl w:val="0"/>
                <w:numId w:val="3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website is active.</w:t>
            </w:r>
          </w:p>
          <w:p w14:paraId="3DDB5722" w14:textId="45DFE8A6" w:rsidR="2058DEBC" w:rsidRPr="00EA7459" w:rsidRDefault="2058DEBC" w:rsidP="008B645F">
            <w:pPr>
              <w:pStyle w:val="ListParagraph"/>
              <w:widowControl w:val="0"/>
              <w:numPr>
                <w:ilvl w:val="0"/>
                <w:numId w:val="3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L&amp;P specialist has accepted the Application.</w:t>
            </w:r>
          </w:p>
          <w:p w14:paraId="5AF02863" w14:textId="7B03280E" w:rsidR="2058DEBC" w:rsidRPr="00EA7459" w:rsidRDefault="2058DEBC" w:rsidP="008B645F">
            <w:pPr>
              <w:pStyle w:val="ListParagraph"/>
              <w:widowControl w:val="0"/>
              <w:numPr>
                <w:ilvl w:val="0"/>
                <w:numId w:val="3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a task to review the application assigned to them</w:t>
            </w:r>
          </w:p>
        </w:tc>
      </w:tr>
      <w:tr w:rsidR="2058DEBC" w:rsidRPr="00EA7459" w14:paraId="16A1B384" w14:textId="77777777" w:rsidTr="67B56BFC">
        <w:trPr>
          <w:trHeight w:val="279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9FCFFC1" w14:textId="5239D4A7"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6710B198" w14:textId="4250D728" w:rsidR="262ABC54" w:rsidRPr="00EA7459" w:rsidRDefault="5362236E" w:rsidP="008B645F">
            <w:pPr>
              <w:pStyle w:val="ListParagraph"/>
              <w:widowControl w:val="0"/>
              <w:numPr>
                <w:ilvl w:val="0"/>
                <w:numId w:val="30"/>
              </w:num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Agriculture Relation and Market Management Manager </w:t>
            </w:r>
            <w:r w:rsidR="2058DEBC" w:rsidRPr="67B56BFC">
              <w:rPr>
                <w:rFonts w:ascii="Calibri" w:eastAsia="Calibri" w:hAnsi="Calibri" w:cs="Calibri"/>
                <w:color w:val="000000" w:themeColor="text1"/>
                <w:sz w:val="22"/>
                <w:szCs w:val="22"/>
                <w:lang w:val="en"/>
              </w:rPr>
              <w:t>logs in to the platform.</w:t>
            </w:r>
          </w:p>
          <w:p w14:paraId="0CE6E870" w14:textId="115906CE" w:rsidR="2058DEBC" w:rsidRPr="00EA7459" w:rsidRDefault="2058DEBC" w:rsidP="008B645F">
            <w:pPr>
              <w:pStyle w:val="ListParagraph"/>
              <w:widowControl w:val="0"/>
              <w:numPr>
                <w:ilvl w:val="0"/>
                <w:numId w:val="3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navigates to the "My Tasks" tab on the dashboard.</w:t>
            </w:r>
          </w:p>
          <w:p w14:paraId="54C038DC" w14:textId="55CB7006" w:rsidR="2058DEBC" w:rsidRPr="00EA7459" w:rsidRDefault="2058DEBC" w:rsidP="008B645F">
            <w:pPr>
              <w:pStyle w:val="ListParagraph"/>
              <w:widowControl w:val="0"/>
              <w:numPr>
                <w:ilvl w:val="0"/>
                <w:numId w:val="30"/>
              </w:num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The platform displays a list of Applications along with the active task "Review by </w:t>
            </w:r>
            <w:r w:rsidR="732E2286" w:rsidRPr="67B56BFC">
              <w:rPr>
                <w:rFonts w:ascii="Calibri" w:eastAsia="Calibri" w:hAnsi="Calibri" w:cs="Calibri"/>
                <w:color w:val="000000" w:themeColor="text1"/>
                <w:sz w:val="22"/>
                <w:szCs w:val="22"/>
                <w:lang w:val="en"/>
              </w:rPr>
              <w:t xml:space="preserve">Agriculture Relation and Market Management Manager </w:t>
            </w:r>
            <w:r w:rsidRPr="67B56BFC">
              <w:rPr>
                <w:rFonts w:ascii="Calibri" w:eastAsia="Calibri" w:hAnsi="Calibri" w:cs="Calibri"/>
                <w:color w:val="000000" w:themeColor="text1"/>
                <w:sz w:val="22"/>
                <w:szCs w:val="22"/>
                <w:lang w:val="en"/>
              </w:rPr>
              <w:t xml:space="preserve">". </w:t>
            </w:r>
          </w:p>
          <w:p w14:paraId="2F3B80B1" w14:textId="3B5EC3DF" w:rsidR="2058DEBC" w:rsidRPr="00EA7459" w:rsidRDefault="2058DEBC" w:rsidP="008B645F">
            <w:pPr>
              <w:pStyle w:val="ListParagraph"/>
              <w:widowControl w:val="0"/>
              <w:numPr>
                <w:ilvl w:val="0"/>
                <w:numId w:val="3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selects the task assigned to them from the list.</w:t>
            </w:r>
          </w:p>
          <w:p w14:paraId="17133D1C" w14:textId="676D6412" w:rsidR="2058DEBC" w:rsidRPr="00EA7459" w:rsidRDefault="2058DEBC" w:rsidP="008B645F">
            <w:pPr>
              <w:pStyle w:val="ListParagraph"/>
              <w:widowControl w:val="0"/>
              <w:numPr>
                <w:ilvl w:val="0"/>
                <w:numId w:val="3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details of the Application.</w:t>
            </w:r>
          </w:p>
          <w:p w14:paraId="763617D4" w14:textId="57C531CC" w:rsidR="2058DEBC" w:rsidRPr="00EA7459" w:rsidRDefault="2058DEBC" w:rsidP="008B645F">
            <w:pPr>
              <w:pStyle w:val="ListParagraph"/>
              <w:widowControl w:val="0"/>
              <w:numPr>
                <w:ilvl w:val="0"/>
                <w:numId w:val="3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user reviews the Application and verifies the accuracy of the information provided. </w:t>
            </w:r>
          </w:p>
          <w:p w14:paraId="532E603A" w14:textId="3225E1A2" w:rsidR="2058DEBC" w:rsidRPr="00EA7459" w:rsidRDefault="2058DEBC" w:rsidP="008B645F">
            <w:pPr>
              <w:pStyle w:val="ListParagraph"/>
              <w:widowControl w:val="0"/>
              <w:numPr>
                <w:ilvl w:val="0"/>
                <w:numId w:val="30"/>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lastRenderedPageBreak/>
              <w:t>The user takes one of the following actions to complete the task:</w:t>
            </w:r>
          </w:p>
          <w:p w14:paraId="613A3DE7" w14:textId="730FA26F" w:rsidR="2058DEBC" w:rsidRPr="00361D44" w:rsidRDefault="2058DEBC" w:rsidP="008B645F">
            <w:pPr>
              <w:pStyle w:val="ListParagraph"/>
              <w:widowControl w:val="0"/>
              <w:numPr>
                <w:ilvl w:val="0"/>
                <w:numId w:val="29"/>
              </w:numPr>
              <w:rPr>
                <w:rFonts w:ascii="Calibri" w:eastAsia="Calibri" w:hAnsi="Calibri" w:cs="Calibri"/>
                <w:strike/>
                <w:color w:val="000000" w:themeColor="text1"/>
                <w:sz w:val="22"/>
                <w:szCs w:val="22"/>
              </w:rPr>
            </w:pPr>
            <w:r w:rsidRPr="00EA7459">
              <w:rPr>
                <w:rFonts w:ascii="Calibri" w:eastAsia="Calibri" w:hAnsi="Calibri" w:cs="Calibri"/>
                <w:b/>
                <w:bCs/>
                <w:color w:val="000000" w:themeColor="text1"/>
                <w:sz w:val="22"/>
                <w:szCs w:val="22"/>
                <w:lang w:val="en"/>
              </w:rPr>
              <w:t xml:space="preserve">Accept: </w:t>
            </w:r>
            <w:r w:rsidRPr="00EA7459">
              <w:rPr>
                <w:rFonts w:ascii="Calibri" w:eastAsia="Calibri" w:hAnsi="Calibri" w:cs="Calibri"/>
                <w:color w:val="000000" w:themeColor="text1"/>
                <w:sz w:val="22"/>
                <w:szCs w:val="22"/>
                <w:lang w:val="en"/>
              </w:rPr>
              <w:t xml:space="preserve">The Application will move to the COO for review. </w:t>
            </w:r>
            <w:r w:rsidRPr="00361D44">
              <w:rPr>
                <w:rFonts w:ascii="Calibri" w:eastAsia="Calibri" w:hAnsi="Calibri" w:cs="Calibri"/>
                <w:strike/>
                <w:color w:val="000000" w:themeColor="text1"/>
                <w:sz w:val="22"/>
                <w:szCs w:val="22"/>
                <w:lang w:val="en"/>
              </w:rPr>
              <w:t xml:space="preserve">DMMO Excellence will have access to this application (Read-Only access). </w:t>
            </w:r>
          </w:p>
          <w:p w14:paraId="1B1C8889" w14:textId="4C1D7DA2" w:rsidR="2058DEBC" w:rsidRPr="00EA7459" w:rsidRDefault="2058DEBC" w:rsidP="008B645F">
            <w:pPr>
              <w:pStyle w:val="ListParagraph"/>
              <w:widowControl w:val="0"/>
              <w:numPr>
                <w:ilvl w:val="0"/>
                <w:numId w:val="29"/>
              </w:numPr>
              <w:rPr>
                <w:rFonts w:ascii="Calibri" w:eastAsia="Calibri" w:hAnsi="Calibri" w:cs="Calibri"/>
                <w:color w:val="000000" w:themeColor="text1"/>
                <w:sz w:val="22"/>
                <w:szCs w:val="22"/>
              </w:rPr>
            </w:pPr>
            <w:r w:rsidRPr="00EA7459">
              <w:rPr>
                <w:rFonts w:ascii="Calibri" w:eastAsia="Calibri" w:hAnsi="Calibri" w:cs="Calibri"/>
                <w:b/>
                <w:bCs/>
                <w:color w:val="000000" w:themeColor="text1"/>
                <w:sz w:val="22"/>
                <w:szCs w:val="22"/>
                <w:lang w:val="en"/>
              </w:rPr>
              <w:t xml:space="preserve">Reject: </w:t>
            </w:r>
            <w:r w:rsidRPr="00EA7459">
              <w:rPr>
                <w:rFonts w:ascii="Calibri" w:eastAsia="Calibri" w:hAnsi="Calibri" w:cs="Calibri"/>
                <w:color w:val="000000" w:themeColor="text1"/>
                <w:sz w:val="22"/>
                <w:szCs w:val="22"/>
                <w:lang w:val="en"/>
              </w:rPr>
              <w:t>The Application will just be moved to the L&amp;P Specialist for validating the rejected application for review UC07.</w:t>
            </w:r>
          </w:p>
          <w:p w14:paraId="49DBF270" w14:textId="74D6FA60" w:rsidR="2058DEBC" w:rsidRPr="00EA7459" w:rsidRDefault="2058DEBC" w:rsidP="008B645F">
            <w:pPr>
              <w:pStyle w:val="ListParagraph"/>
              <w:widowControl w:val="0"/>
              <w:numPr>
                <w:ilvl w:val="0"/>
                <w:numId w:val="29"/>
              </w:numPr>
              <w:rPr>
                <w:rFonts w:ascii="Calibri" w:eastAsia="Calibri" w:hAnsi="Calibri" w:cs="Calibri"/>
                <w:color w:val="000000" w:themeColor="text1"/>
                <w:sz w:val="22"/>
                <w:szCs w:val="22"/>
              </w:rPr>
            </w:pPr>
            <w:r w:rsidRPr="00EA7459">
              <w:rPr>
                <w:rFonts w:ascii="Calibri" w:eastAsia="Calibri" w:hAnsi="Calibri" w:cs="Calibri"/>
                <w:b/>
                <w:bCs/>
                <w:color w:val="000000" w:themeColor="text1"/>
                <w:sz w:val="22"/>
                <w:szCs w:val="22"/>
                <w:lang w:val="en"/>
              </w:rPr>
              <w:t xml:space="preserve">Return: </w:t>
            </w:r>
            <w:r w:rsidRPr="00EA7459">
              <w:rPr>
                <w:rFonts w:ascii="Calibri" w:eastAsia="Calibri" w:hAnsi="Calibri" w:cs="Calibri"/>
                <w:color w:val="000000" w:themeColor="text1"/>
                <w:sz w:val="22"/>
                <w:szCs w:val="22"/>
                <w:lang w:val="en"/>
              </w:rPr>
              <w:t>The Application will just be moved to the L&amp;P Specialist for review UC04.</w:t>
            </w:r>
          </w:p>
          <w:p w14:paraId="30B740DD" w14:textId="42444913" w:rsidR="2058DEBC" w:rsidRPr="00EA7459" w:rsidRDefault="2058DEBC" w:rsidP="008B645F">
            <w:pPr>
              <w:pStyle w:val="ListParagraph"/>
              <w:widowControl w:val="0"/>
              <w:numPr>
                <w:ilvl w:val="0"/>
                <w:numId w:val="28"/>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clicks on the “Submit” button.</w:t>
            </w:r>
          </w:p>
          <w:p w14:paraId="74CF69B1" w14:textId="025E188A" w:rsidR="2058DEBC" w:rsidRPr="00EA7459" w:rsidRDefault="2058DEBC" w:rsidP="008B645F">
            <w:pPr>
              <w:pStyle w:val="ListParagraph"/>
              <w:widowControl w:val="0"/>
              <w:numPr>
                <w:ilvl w:val="0"/>
                <w:numId w:val="28"/>
              </w:numPr>
              <w:spacing w:line="259"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Application is forwarded as per the decision taken for further processing.</w:t>
            </w:r>
          </w:p>
        </w:tc>
      </w:tr>
      <w:tr w:rsidR="2058DEBC" w:rsidRPr="00EA7459" w14:paraId="2EAF2D1E"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2D44585C" w14:textId="3402EF90" w:rsidR="2058DEBC" w:rsidRPr="00EA7459" w:rsidRDefault="00B159FE"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W</w:t>
            </w:r>
            <w:r w:rsidR="2058DEBC" w:rsidRPr="00EA7459">
              <w:rPr>
                <w:rFonts w:ascii="Calibri" w:eastAsia="Calibri" w:hAnsi="Calibri" w:cs="Calibri"/>
                <w:b/>
                <w:bCs/>
                <w:color w:val="FFFFFF" w:themeColor="background1"/>
                <w:sz w:val="22"/>
                <w:szCs w:val="22"/>
                <w:lang w:val="en"/>
              </w:rPr>
              <w:t>ork rules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472ED8B2" w14:textId="2FFF1A6F"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BR001 </w:t>
            </w:r>
            <w:r w:rsidRPr="00EA7459">
              <w:rPr>
                <w:rStyle w:val="eop"/>
                <w:rFonts w:ascii="Calibri" w:eastAsia="Calibri" w:hAnsi="Calibri" w:cs="Calibri"/>
                <w:color w:val="000000" w:themeColor="text1"/>
                <w:sz w:val="22"/>
                <w:szCs w:val="22"/>
              </w:rPr>
              <w:t> </w:t>
            </w:r>
          </w:p>
          <w:p w14:paraId="157C8329" w14:textId="2F1A049E"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enable the “Next” button after all mandatory requirements in the screen are provided.</w:t>
            </w:r>
            <w:r w:rsidRPr="00EA7459">
              <w:rPr>
                <w:rStyle w:val="eop"/>
                <w:rFonts w:ascii="Calibri" w:eastAsia="Calibri" w:hAnsi="Calibri" w:cs="Calibri"/>
                <w:color w:val="000000" w:themeColor="text1"/>
                <w:sz w:val="22"/>
                <w:szCs w:val="22"/>
              </w:rPr>
              <w:t> </w:t>
            </w:r>
          </w:p>
        </w:tc>
      </w:tr>
    </w:tbl>
    <w:p w14:paraId="4F0AF3D1" w14:textId="29B815B2" w:rsidR="2058DEBC" w:rsidRPr="00EA7459" w:rsidRDefault="2058DEBC">
      <w:pPr>
        <w:rPr>
          <w:rFonts w:ascii="Calibri" w:hAnsi="Calibri" w:cs="Calibri"/>
        </w:rPr>
      </w:pPr>
      <w:r w:rsidRPr="00EA7459">
        <w:rPr>
          <w:rFonts w:ascii="Calibri" w:hAnsi="Calibri" w:cs="Calibri"/>
        </w:rPr>
        <w:br w:type="page"/>
      </w:r>
    </w:p>
    <w:p w14:paraId="50508978" w14:textId="4E10A217" w:rsidR="3E07C8D6" w:rsidRPr="00EA7459" w:rsidRDefault="3E07C8D6" w:rsidP="68F3EADA">
      <w:pPr>
        <w:pStyle w:val="Heading2"/>
        <w:keepNext/>
        <w:keepLines/>
        <w:shd w:val="clear" w:color="auto" w:fill="FFFFFF" w:themeFill="background1"/>
        <w:spacing w:before="120"/>
        <w:rPr>
          <w:sz w:val="22"/>
          <w:szCs w:val="22"/>
          <w:lang w:val="en-US"/>
        </w:rPr>
      </w:pPr>
      <w:bookmarkStart w:id="95" w:name="_Toc56997656"/>
      <w:r w:rsidRPr="00EA7459">
        <w:lastRenderedPageBreak/>
        <w:t>Screen Component</w:t>
      </w:r>
      <w:bookmarkEnd w:id="95"/>
      <w:r w:rsidRPr="00EA7459">
        <w:rPr>
          <w:sz w:val="28"/>
          <w:szCs w:val="28"/>
        </w:rPr>
        <w:t xml:space="preserve"> </w:t>
      </w:r>
      <w:r w:rsidRPr="00EA7459">
        <w:rPr>
          <w:sz w:val="22"/>
          <w:szCs w:val="22"/>
        </w:rPr>
        <w:t xml:space="preserve"> </w:t>
      </w:r>
    </w:p>
    <w:tbl>
      <w:tblPr>
        <w:tblStyle w:val="TableGrid"/>
        <w:bidiVisual/>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08"/>
        <w:gridCol w:w="1575"/>
        <w:gridCol w:w="1024"/>
        <w:gridCol w:w="1364"/>
        <w:gridCol w:w="1233"/>
        <w:gridCol w:w="969"/>
        <w:gridCol w:w="1971"/>
      </w:tblGrid>
      <w:tr w:rsidR="2058DEBC" w:rsidRPr="00EA7459" w14:paraId="524F1666"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26F42B46" w14:textId="2A374BC6"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Validation </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1DA69440" w14:textId="5718B8B4"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Data Source </w:t>
            </w: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7B3399B" w14:textId="452BA576"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p>
          <w:p w14:paraId="440381C7" w14:textId="2ADE228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554BC364" w14:textId="79CB53F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010FFF21" w14:textId="6F0767ED"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10CFEBD8" w14:textId="172909A1" w:rsidR="2058DEBC" w:rsidRPr="00EA7459" w:rsidRDefault="2058DEBC" w:rsidP="2058DEBC">
            <w:pPr>
              <w:widowControl w:val="0"/>
              <w:bidi/>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136A6E7" w14:textId="23F80571"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Field Name</w:t>
            </w:r>
          </w:p>
        </w:tc>
      </w:tr>
      <w:tr w:rsidR="2058DEBC" w:rsidRPr="00EA7459" w14:paraId="5EC717A8"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04EEF" w14:textId="13D9DB70" w:rsidR="2058DEBC" w:rsidRPr="00EA7459" w:rsidRDefault="2058DEBC" w:rsidP="2058DEBC">
            <w:pPr>
              <w:jc w:val="right"/>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58F2F1" w14:textId="09C5A3E8"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b/>
                <w:bCs/>
                <w:color w:val="000000" w:themeColor="text1"/>
                <w:sz w:val="22"/>
                <w:szCs w:val="22"/>
                <w:lang w:val="en"/>
              </w:rPr>
              <w:t xml:space="preserve">Platform </w:t>
            </w:r>
            <w:r w:rsidRPr="00EA7459">
              <w:rPr>
                <w:rStyle w:val="scxw147784684"/>
                <w:rFonts w:ascii="Calibri" w:eastAsia="Calibri" w:hAnsi="Calibri" w:cs="Calibri"/>
                <w:color w:val="000000" w:themeColor="text1"/>
                <w:sz w:val="22"/>
                <w:szCs w:val="22"/>
              </w:rPr>
              <w:t> </w:t>
            </w:r>
            <w:r w:rsidRPr="00EA7459">
              <w:rPr>
                <w:rFonts w:ascii="Calibri" w:hAnsi="Calibri" w:cs="Calibri"/>
              </w:rPr>
              <w:br/>
            </w:r>
            <w:r w:rsidRPr="00EA7459">
              <w:rPr>
                <w:rStyle w:val="scxw147784684"/>
                <w:rFonts w:ascii="Calibri" w:eastAsia="Calibri" w:hAnsi="Calibri" w:cs="Calibri"/>
                <w:color w:val="000000" w:themeColor="text1"/>
                <w:sz w:val="22"/>
                <w:szCs w:val="22"/>
              </w:rPr>
              <w:t> </w:t>
            </w:r>
            <w:r w:rsidRPr="00EA7459">
              <w:rPr>
                <w:rFonts w:ascii="Calibri" w:hAnsi="Calibri" w:cs="Calibri"/>
              </w:rPr>
              <w:br/>
            </w:r>
            <w:r w:rsidRPr="00EA7459">
              <w:rPr>
                <w:rStyle w:val="normaltextrun"/>
                <w:rFonts w:ascii="Calibri" w:eastAsia="Calibri" w:hAnsi="Calibri" w:cs="Calibri"/>
                <w:color w:val="000000" w:themeColor="text1"/>
                <w:sz w:val="22"/>
                <w:szCs w:val="22"/>
                <w:lang w:val="en"/>
              </w:rPr>
              <w:t xml:space="preserve">Application No </w:t>
            </w:r>
            <w:r w:rsidRPr="00EA7459">
              <w:rPr>
                <w:rStyle w:val="scxw147784684"/>
                <w:rFonts w:ascii="Calibri" w:eastAsia="Calibri" w:hAnsi="Calibri" w:cs="Calibri"/>
                <w:color w:val="000000" w:themeColor="text1"/>
                <w:sz w:val="22"/>
                <w:szCs w:val="22"/>
              </w:rPr>
              <w:t> </w:t>
            </w:r>
            <w:r w:rsidRPr="00EA7459">
              <w:rPr>
                <w:rFonts w:ascii="Calibri" w:hAnsi="Calibri" w:cs="Calibri"/>
              </w:rPr>
              <w:br/>
            </w:r>
            <w:r w:rsidRPr="00EA7459">
              <w:rPr>
                <w:rStyle w:val="normaltextrun"/>
                <w:rFonts w:ascii="Calibri" w:eastAsia="Calibri" w:hAnsi="Calibri" w:cs="Calibri"/>
                <w:color w:val="000000" w:themeColor="text1"/>
                <w:sz w:val="22"/>
                <w:szCs w:val="22"/>
                <w:lang w:val="en"/>
              </w:rPr>
              <w:t>Service Name</w:t>
            </w:r>
            <w:r w:rsidRPr="00EA7459">
              <w:rPr>
                <w:rStyle w:val="eop"/>
                <w:rFonts w:ascii="Calibri" w:eastAsia="Calibri" w:hAnsi="Calibri" w:cs="Calibri"/>
                <w:color w:val="000000" w:themeColor="text1"/>
                <w:sz w:val="22"/>
                <w:szCs w:val="22"/>
              </w:rPr>
              <w:t> </w:t>
            </w:r>
          </w:p>
          <w:p w14:paraId="601B6802" w14:textId="09087A3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Created On</w:t>
            </w:r>
            <w:r w:rsidRPr="00EA7459">
              <w:rPr>
                <w:rStyle w:val="eop"/>
                <w:rFonts w:ascii="Calibri" w:eastAsia="Calibri" w:hAnsi="Calibri" w:cs="Calibri"/>
                <w:color w:val="000000" w:themeColor="text1"/>
                <w:sz w:val="22"/>
                <w:szCs w:val="22"/>
              </w:rPr>
              <w:t> </w:t>
            </w:r>
          </w:p>
          <w:p w14:paraId="46E32A28" w14:textId="55FA2552"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Nationality  </w:t>
            </w:r>
            <w:r w:rsidRPr="00EA7459">
              <w:rPr>
                <w:rStyle w:val="eop"/>
                <w:rFonts w:ascii="Calibri" w:eastAsia="Calibri" w:hAnsi="Calibri" w:cs="Calibri"/>
                <w:color w:val="000000" w:themeColor="text1"/>
                <w:sz w:val="22"/>
                <w:szCs w:val="22"/>
              </w:rPr>
              <w:t> </w:t>
            </w:r>
          </w:p>
          <w:p w14:paraId="03C1DAD6" w14:textId="03C4354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Origin (Internal/ External)</w:t>
            </w:r>
            <w:r w:rsidRPr="00EA7459">
              <w:rPr>
                <w:rStyle w:val="scxw147784684"/>
                <w:rFonts w:ascii="Calibri" w:eastAsia="Calibri" w:hAnsi="Calibri" w:cs="Calibri"/>
                <w:color w:val="000000" w:themeColor="text1"/>
                <w:sz w:val="22"/>
                <w:szCs w:val="22"/>
                <w:lang w:val="en"/>
              </w:rPr>
              <w:t> </w:t>
            </w:r>
            <w:r w:rsidRPr="00EA7459">
              <w:rPr>
                <w:rFonts w:ascii="Calibri" w:hAnsi="Calibri" w:cs="Calibri"/>
              </w:rPr>
              <w:br/>
            </w:r>
            <w:r w:rsidRPr="00EA7459">
              <w:rPr>
                <w:rStyle w:val="eop"/>
                <w:rFonts w:ascii="Calibri" w:eastAsia="Calibri" w:hAnsi="Calibri" w:cs="Calibri"/>
                <w:color w:val="000000" w:themeColor="text1"/>
                <w:sz w:val="22"/>
                <w:szCs w:val="22"/>
                <w:lang w:val="en"/>
              </w:rPr>
              <w:t> </w:t>
            </w: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B18FC" w14:textId="6860B38E"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w:t>
            </w:r>
            <w:r w:rsidRPr="00EA7459">
              <w:rPr>
                <w:rStyle w:val="eop"/>
                <w:rFonts w:ascii="Calibri" w:eastAsia="Calibri" w:hAnsi="Calibri" w:cs="Calibri"/>
                <w:color w:val="000000" w:themeColor="text1"/>
                <w:sz w:val="22"/>
                <w:szCs w:val="22"/>
              </w:rPr>
              <w:t> </w:t>
            </w:r>
          </w:p>
          <w:p w14:paraId="51125A0F" w14:textId="0A2BBBB6"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A1F57D" w14:textId="043374E1"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w:t>
            </w:r>
            <w:r w:rsidRPr="00EA7459">
              <w:rPr>
                <w:rStyle w:val="eop"/>
                <w:rFonts w:ascii="Calibri" w:eastAsia="Calibri" w:hAnsi="Calibri" w:cs="Calibri"/>
                <w:color w:val="000000" w:themeColor="text1"/>
                <w:sz w:val="22"/>
                <w:szCs w:val="22"/>
                <w:lang w:val="en"/>
              </w:rPr>
              <w:t> </w:t>
            </w: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75AB28" w14:textId="0AF77EF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Pre-populated </w:t>
            </w:r>
            <w:r w:rsidRPr="00EA7459">
              <w:rPr>
                <w:rStyle w:val="eop"/>
                <w:rFonts w:ascii="Calibri" w:eastAsia="Calibri" w:hAnsi="Calibri" w:cs="Calibri"/>
                <w:color w:val="000000" w:themeColor="text1"/>
                <w:sz w:val="22"/>
                <w:szCs w:val="22"/>
                <w:lang w:val="en"/>
              </w:rPr>
              <w:t>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A04163" w14:textId="3458A294" w:rsidR="2058DEBC" w:rsidRPr="00EA7459" w:rsidRDefault="2058DEBC" w:rsidP="2058DEBC">
            <w:pPr>
              <w:bidi/>
              <w:rPr>
                <w:rFonts w:ascii="Calibri" w:eastAsia="Segoe UI" w:hAnsi="Calibri" w:cs="Calibri"/>
                <w:color w:val="333333"/>
                <w:sz w:val="22"/>
                <w:szCs w:val="22"/>
              </w:rPr>
            </w:pPr>
            <w:r w:rsidRPr="00EA7459">
              <w:rPr>
                <w:rFonts w:ascii="Calibri" w:eastAsia="Segoe UI" w:hAnsi="Calibri" w:cs="Calibri"/>
                <w:color w:val="333333"/>
                <w:sz w:val="22"/>
                <w:szCs w:val="22"/>
                <w:rtl/>
              </w:rPr>
              <w:t>معلومات الطلب</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46AEA5" w14:textId="289C5D41"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Application Details</w:t>
            </w:r>
          </w:p>
        </w:tc>
      </w:tr>
      <w:tr w:rsidR="6297CDB5" w14:paraId="01415A4E" w14:textId="77777777" w:rsidTr="6297CDB5">
        <w:trPr>
          <w:trHeight w:val="720"/>
        </w:trPr>
        <w:tc>
          <w:tcPr>
            <w:tcW w:w="12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654BDA" w14:textId="57C4E688" w:rsidR="6297CDB5" w:rsidRDefault="6297CDB5" w:rsidP="6297CDB5">
            <w:pPr>
              <w:bidi/>
              <w:jc w:val="right"/>
              <w:rPr>
                <w:rFonts w:ascii="Calibri" w:eastAsia="Calibri" w:hAnsi="Calibri" w:cs="Calibri"/>
                <w:color w:val="000000" w:themeColor="text1"/>
                <w:sz w:val="22"/>
                <w:szCs w:val="22"/>
              </w:rPr>
            </w:pP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C2AE4B" w14:textId="4AC95AA8" w:rsidR="6297CDB5" w:rsidRDefault="6297CDB5" w:rsidP="6297CDB5">
            <w:pPr>
              <w:bidi/>
              <w:rPr>
                <w:rFonts w:ascii="Calibri" w:eastAsia="Calibri" w:hAnsi="Calibri" w:cs="Calibri"/>
                <w:color w:val="000000" w:themeColor="text1"/>
                <w:sz w:val="22"/>
                <w:szCs w:val="22"/>
                <w:lang w:val="en"/>
              </w:rPr>
            </w:pP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F95CD2" w14:textId="31C09594" w:rsidR="6297CDB5" w:rsidRDefault="6297CDB5" w:rsidP="6297CDB5">
            <w:pPr>
              <w:bidi/>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No</w:t>
            </w:r>
          </w:p>
        </w:tc>
        <w:tc>
          <w:tcPr>
            <w:tcW w:w="13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A2B4DD"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23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2420B2"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212176"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53474B" w14:textId="2D18C90F" w:rsidR="6297CDB5" w:rsidRDefault="6297CDB5" w:rsidP="6297CDB5">
            <w:pPr>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License Information Screen (TAB001)</w:t>
            </w:r>
          </w:p>
        </w:tc>
      </w:tr>
      <w:tr w:rsidR="029018B9" w:rsidRPr="00EA7459" w14:paraId="1047B237"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1CEA1" w14:textId="3013A982"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7423B7" w14:textId="5F9DD89A" w:rsidR="6297CDB5" w:rsidRDefault="6297CDB5" w:rsidP="6297CDB5">
            <w:pPr>
              <w:spacing w:line="279" w:lineRule="auto"/>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EF4349" w14:textId="63DF21AC"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B9A890" w14:textId="438231DC"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6C8369" w14:textId="31B667A3"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63F9A4" w14:textId="46B8FF8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المعلومات الرئيسية</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0EF830" w14:textId="340D7485"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Main Information Screen (TAB00</w:t>
            </w:r>
            <w:r w:rsidR="463478E8" w:rsidRPr="6297CDB5">
              <w:rPr>
                <w:rFonts w:ascii="Calibri" w:eastAsia="Calibri" w:hAnsi="Calibri" w:cs="Calibri"/>
                <w:color w:val="000000" w:themeColor="text1"/>
                <w:sz w:val="22"/>
                <w:szCs w:val="22"/>
                <w:lang w:val="en"/>
              </w:rPr>
              <w:t>2</w:t>
            </w:r>
            <w:r w:rsidRPr="6297CDB5">
              <w:rPr>
                <w:rFonts w:ascii="Calibri" w:eastAsia="Calibri" w:hAnsi="Calibri" w:cs="Calibri"/>
                <w:color w:val="000000" w:themeColor="text1"/>
                <w:sz w:val="22"/>
                <w:szCs w:val="22"/>
                <w:lang w:val="en"/>
              </w:rPr>
              <w:t>)</w:t>
            </w:r>
          </w:p>
        </w:tc>
      </w:tr>
      <w:tr w:rsidR="029018B9" w:rsidRPr="00EA7459" w14:paraId="5DD8D25F"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B638C0" w14:textId="370B5D28"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9F90D" w14:textId="5EB7E669" w:rsidR="6297CDB5" w:rsidRDefault="6297CDB5" w:rsidP="6297CDB5">
            <w:pPr>
              <w:spacing w:line="279" w:lineRule="auto"/>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F5E6FE" w14:textId="589E5224"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331971" w14:textId="468020FD"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000C82" w14:textId="075806D3"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DF458B" w14:textId="264DF64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معلومات المنشأة</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4A4F1" w14:textId="2418E397"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Location Information (Including all fields inTAB00</w:t>
            </w:r>
            <w:r w:rsidR="66438207" w:rsidRPr="6297CDB5">
              <w:rPr>
                <w:rFonts w:ascii="Calibri" w:eastAsia="Calibri" w:hAnsi="Calibri" w:cs="Calibri"/>
                <w:color w:val="000000" w:themeColor="text1"/>
                <w:sz w:val="22"/>
                <w:szCs w:val="22"/>
                <w:lang w:val="en"/>
              </w:rPr>
              <w:t>3</w:t>
            </w:r>
            <w:r w:rsidRPr="6297CDB5">
              <w:rPr>
                <w:rFonts w:ascii="Calibri" w:eastAsia="Calibri" w:hAnsi="Calibri" w:cs="Calibri"/>
                <w:color w:val="000000" w:themeColor="text1"/>
                <w:sz w:val="22"/>
                <w:szCs w:val="22"/>
                <w:lang w:val="en"/>
              </w:rPr>
              <w:t>)</w:t>
            </w:r>
          </w:p>
        </w:tc>
      </w:tr>
      <w:tr w:rsidR="029018B9" w:rsidRPr="00EA7459" w14:paraId="0FD85525"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C5C259" w14:textId="15BD9BE6"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9EA4B7" w14:textId="7D54B6B8" w:rsidR="6297CDB5" w:rsidRDefault="6297CDB5" w:rsidP="6297CDB5">
            <w:pPr>
              <w:spacing w:line="279" w:lineRule="auto"/>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5960B" w14:textId="358CC5A1"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600F7E" w14:textId="355D841A"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E87E27" w14:textId="60909B9E"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8540D" w14:textId="25C0E12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المرفقات</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C6CE28" w14:textId="020F6CFB"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Attachments (Including all attachments in TAB00</w:t>
            </w:r>
            <w:r w:rsidR="5C2E9107" w:rsidRPr="6297CDB5">
              <w:rPr>
                <w:rFonts w:ascii="Calibri" w:eastAsia="Calibri" w:hAnsi="Calibri" w:cs="Calibri"/>
                <w:color w:val="000000" w:themeColor="text1"/>
                <w:sz w:val="22"/>
                <w:szCs w:val="22"/>
                <w:lang w:val="en"/>
              </w:rPr>
              <w:t>4</w:t>
            </w:r>
            <w:r w:rsidRPr="6297CDB5">
              <w:rPr>
                <w:rFonts w:ascii="Calibri" w:eastAsia="Calibri" w:hAnsi="Calibri" w:cs="Calibri"/>
                <w:color w:val="000000" w:themeColor="text1"/>
                <w:sz w:val="22"/>
                <w:szCs w:val="22"/>
                <w:lang w:val="en"/>
              </w:rPr>
              <w:t>)</w:t>
            </w:r>
          </w:p>
        </w:tc>
      </w:tr>
      <w:tr w:rsidR="2058DEBC" w:rsidRPr="00EA7459" w14:paraId="1CD44C46"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0A7BD" w14:textId="62E4E026"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A310F7" w14:textId="265EAD1A"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A63C7" w14:textId="627C6D2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w:t>
            </w:r>
            <w:r w:rsidRPr="00EA7459">
              <w:rPr>
                <w:rStyle w:val="eop"/>
                <w:rFonts w:ascii="Calibri" w:eastAsia="Calibri" w:hAnsi="Calibri" w:cs="Calibri"/>
                <w:color w:val="000000" w:themeColor="text1"/>
                <w:sz w:val="22"/>
                <w:szCs w:val="22"/>
              </w:rPr>
              <w:t> </w:t>
            </w:r>
          </w:p>
          <w:p w14:paraId="61D2B9C4" w14:textId="4CDA09DF"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55A304" w14:textId="2DA5AF84"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if remarks are present</w:t>
            </w:r>
            <w:r w:rsidRPr="00EA7459">
              <w:rPr>
                <w:rStyle w:val="eop"/>
                <w:rFonts w:ascii="Calibri" w:eastAsia="Calibri" w:hAnsi="Calibri" w:cs="Calibri"/>
                <w:color w:val="000000" w:themeColor="text1"/>
                <w:sz w:val="22"/>
                <w:szCs w:val="22"/>
              </w:rPr>
              <w:t> </w:t>
            </w:r>
          </w:p>
          <w:p w14:paraId="0CCD8605" w14:textId="7287AD19"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44871" w14:textId="2AB0A870"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9E311" w14:textId="5794B78E" w:rsidR="2058DEBC" w:rsidRPr="00EA7459" w:rsidRDefault="2058DEBC" w:rsidP="2058DEBC">
            <w:pPr>
              <w:bidi/>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AD3B5" w14:textId="1879D3E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Remarks (TAB005) </w:t>
            </w:r>
          </w:p>
        </w:tc>
      </w:tr>
      <w:tr w:rsidR="2058DEBC" w:rsidRPr="00EA7459" w14:paraId="484F46D2"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1321FD" w14:textId="50F0E019" w:rsidR="2058DEBC" w:rsidRPr="00EA7459" w:rsidRDefault="000433DF"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This will send the application to the COO to approve</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1919E8" w14:textId="03F63F62" w:rsidR="2058DEBC" w:rsidRPr="00EA7459" w:rsidRDefault="2058DEBC" w:rsidP="2058DEBC">
            <w:pPr>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A6A0D1" w14:textId="5DBABF83" w:rsidR="2058DEBC" w:rsidRPr="00EA7459" w:rsidRDefault="2058DEBC" w:rsidP="2058DEBC">
            <w:pPr>
              <w:rPr>
                <w:rFonts w:ascii="Calibri" w:eastAsia="Calibri" w:hAnsi="Calibri" w:cs="Calibri"/>
                <w:color w:val="000000" w:themeColor="text1"/>
                <w:sz w:val="22"/>
                <w:szCs w:val="22"/>
              </w:rPr>
            </w:pP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81910B" w14:textId="047BB25A" w:rsidR="2058DEBC" w:rsidRPr="00EA7459" w:rsidRDefault="2058DEBC" w:rsidP="2058DEBC">
            <w:pPr>
              <w:rPr>
                <w:rFonts w:ascii="Calibri" w:eastAsia="Calibri" w:hAnsi="Calibri" w:cs="Calibri"/>
                <w:color w:val="000000" w:themeColor="text1"/>
                <w:sz w:val="22"/>
                <w:szCs w:val="22"/>
              </w:rPr>
            </w:pP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BEDCF4" w14:textId="277EF2A5"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Radio Button</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26E422" w14:textId="7CB9AABA" w:rsidR="2058DEBC" w:rsidRPr="00EA7459" w:rsidRDefault="2058DEBC" w:rsidP="2058DEBC">
            <w:pPr>
              <w:bidi/>
              <w:rPr>
                <w:rFonts w:ascii="Calibri" w:eastAsia="Segoe UI" w:hAnsi="Calibri" w:cs="Calibri"/>
                <w:color w:val="333333"/>
                <w:sz w:val="22"/>
                <w:szCs w:val="22"/>
              </w:rPr>
            </w:pPr>
            <w:r w:rsidRPr="00EA7459">
              <w:rPr>
                <w:rFonts w:ascii="Calibri" w:eastAsia="Segoe UI" w:hAnsi="Calibri" w:cs="Calibri"/>
                <w:color w:val="333333"/>
                <w:sz w:val="22"/>
                <w:szCs w:val="22"/>
                <w:rtl/>
              </w:rPr>
              <w:t>قبول الطلب</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D4D5F" w14:textId="7F540967"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Accept </w:t>
            </w:r>
          </w:p>
        </w:tc>
      </w:tr>
      <w:tr w:rsidR="2058DEBC" w:rsidRPr="00EA7459" w14:paraId="76B905F2"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B8C698" w14:textId="195A9BE4" w:rsidR="2058DEBC" w:rsidRPr="00EA7459" w:rsidRDefault="000433DF"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 xml:space="preserve">This will send the application back to the L&amp;P Specialist to validate </w:t>
            </w:r>
            <w:r w:rsidRPr="00EA7459">
              <w:rPr>
                <w:rFonts w:ascii="Calibri" w:eastAsia="Calibri" w:hAnsi="Calibri" w:cs="Calibri"/>
                <w:color w:val="000000" w:themeColor="text1"/>
                <w:sz w:val="22"/>
                <w:szCs w:val="22"/>
              </w:rPr>
              <w:lastRenderedPageBreak/>
              <w:t>the rejection</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E7E75D" w14:textId="63EA4471" w:rsidR="2058DEBC" w:rsidRPr="00EA7459" w:rsidRDefault="2058DEBC" w:rsidP="2058DEBC">
            <w:pPr>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270FB0" w14:textId="29D9DD32" w:rsidR="2058DEBC" w:rsidRPr="00EA7459" w:rsidRDefault="2058DEBC" w:rsidP="2058DEBC">
            <w:pPr>
              <w:rPr>
                <w:rFonts w:ascii="Calibri" w:eastAsia="Calibri" w:hAnsi="Calibri" w:cs="Calibri"/>
                <w:color w:val="000000" w:themeColor="text1"/>
                <w:sz w:val="22"/>
                <w:szCs w:val="22"/>
              </w:rPr>
            </w:pP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15CE35" w14:textId="74BA09DD" w:rsidR="2058DEBC" w:rsidRPr="00EA7459" w:rsidRDefault="2058DEBC" w:rsidP="2058DEBC">
            <w:pPr>
              <w:rPr>
                <w:rFonts w:ascii="Calibri" w:eastAsia="Calibri" w:hAnsi="Calibri" w:cs="Calibri"/>
                <w:color w:val="000000" w:themeColor="text1"/>
                <w:sz w:val="22"/>
                <w:szCs w:val="22"/>
              </w:rPr>
            </w:pP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3E493E" w14:textId="3534E67A"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Radio Button</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10E20C" w14:textId="6AD7758A" w:rsidR="2058DEBC" w:rsidRPr="00EA7459" w:rsidRDefault="2058DEBC" w:rsidP="2058DEBC">
            <w:pPr>
              <w:bidi/>
              <w:rPr>
                <w:rFonts w:ascii="Calibri" w:eastAsia="Segoe UI" w:hAnsi="Calibri" w:cs="Calibri"/>
                <w:color w:val="333333"/>
                <w:sz w:val="22"/>
                <w:szCs w:val="22"/>
              </w:rPr>
            </w:pPr>
            <w:r w:rsidRPr="00EA7459">
              <w:rPr>
                <w:rFonts w:ascii="Calibri" w:eastAsia="Segoe UI" w:hAnsi="Calibri" w:cs="Calibri"/>
                <w:color w:val="333333"/>
                <w:sz w:val="22"/>
                <w:szCs w:val="22"/>
                <w:rtl/>
              </w:rPr>
              <w:t>رفض الطلب</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5522F" w14:textId="332CE0B6"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Reject  </w:t>
            </w:r>
          </w:p>
        </w:tc>
      </w:tr>
      <w:tr w:rsidR="2058DEBC" w:rsidRPr="00EA7459" w14:paraId="57DD2E41"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4D4EB4" w14:textId="6C4B3678" w:rsidR="2058DEBC" w:rsidRPr="00EA7459" w:rsidRDefault="2058DEBC" w:rsidP="2058DEBC">
            <w:pPr>
              <w:rPr>
                <w:rFonts w:ascii="Calibri" w:eastAsia="Calibri" w:hAnsi="Calibri" w:cs="Calibri"/>
                <w:color w:val="000000" w:themeColor="text1"/>
                <w:sz w:val="22"/>
                <w:szCs w:val="22"/>
              </w:rPr>
            </w:pP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F0C237" w14:textId="7DEF689B" w:rsidR="2058DEBC" w:rsidRPr="00EA7459" w:rsidRDefault="2058DEBC" w:rsidP="2058DEBC">
            <w:pPr>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43FC3" w14:textId="69A1A95C" w:rsidR="2058DEBC" w:rsidRPr="00EA7459" w:rsidRDefault="2058DEBC" w:rsidP="2058DEBC">
            <w:pPr>
              <w:rPr>
                <w:rFonts w:ascii="Calibri" w:eastAsia="Calibri" w:hAnsi="Calibri" w:cs="Calibri"/>
                <w:color w:val="000000" w:themeColor="text1"/>
                <w:sz w:val="22"/>
                <w:szCs w:val="22"/>
              </w:rPr>
            </w:pP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EBA512" w14:textId="66F3EA93" w:rsidR="2058DEBC" w:rsidRPr="00EA7459" w:rsidRDefault="2058DEBC" w:rsidP="2058DEBC">
            <w:pPr>
              <w:rPr>
                <w:rFonts w:ascii="Calibri" w:eastAsia="Calibri" w:hAnsi="Calibri" w:cs="Calibri"/>
                <w:color w:val="000000" w:themeColor="text1"/>
                <w:sz w:val="22"/>
                <w:szCs w:val="22"/>
              </w:rPr>
            </w:pP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E0D76E" w14:textId="49C87114"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Radio Button</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1416E2" w14:textId="09B2C146" w:rsidR="2058DEBC" w:rsidRPr="00EA7459" w:rsidRDefault="2058DEBC" w:rsidP="2058DEBC">
            <w:pPr>
              <w:bidi/>
              <w:rPr>
                <w:rFonts w:ascii="Calibri" w:eastAsia="Segoe UI" w:hAnsi="Calibri" w:cs="Calibri"/>
                <w:color w:val="333333"/>
                <w:sz w:val="22"/>
                <w:szCs w:val="22"/>
              </w:rPr>
            </w:pPr>
            <w:r w:rsidRPr="00EA7459">
              <w:rPr>
                <w:rFonts w:ascii="Calibri" w:eastAsia="Segoe UI" w:hAnsi="Calibri" w:cs="Calibri"/>
                <w:color w:val="333333"/>
                <w:sz w:val="22"/>
                <w:szCs w:val="22"/>
                <w:rtl/>
              </w:rPr>
              <w:t>إعادة الطلب</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DCF650" w14:textId="71C487D3"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Return</w:t>
            </w:r>
          </w:p>
        </w:tc>
      </w:tr>
      <w:tr w:rsidR="2058DEBC" w:rsidRPr="00EA7459" w14:paraId="5856111E"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1120F9" w14:textId="764E28D2"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DCC694" w14:textId="7721B361"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3618E9" w14:textId="0AC42012"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w:t>
            </w: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63218D" w14:textId="4C64847B"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in case of Reject </w:t>
            </w: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4390DA" w14:textId="7AB1D87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Text Box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E03318" w14:textId="1994ADF5" w:rsidR="2058DEBC" w:rsidRPr="00EA7459" w:rsidRDefault="2058DEBC" w:rsidP="2058DEBC">
            <w:pPr>
              <w:bidi/>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AC63CA" w14:textId="7CFF521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Remarks </w:t>
            </w:r>
          </w:p>
        </w:tc>
      </w:tr>
      <w:tr w:rsidR="2058DEBC" w:rsidRPr="00EA7459" w14:paraId="2F15E3E0"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7C654" w14:textId="680555E3" w:rsidR="2058DEBC" w:rsidRPr="00EA7459" w:rsidRDefault="2058DEBC" w:rsidP="000433DF">
            <w:pPr>
              <w:rPr>
                <w:rFonts w:ascii="Calibri" w:eastAsia="Calibri" w:hAnsi="Calibri" w:cs="Calibri"/>
                <w:color w:val="000000" w:themeColor="text1"/>
                <w:sz w:val="22"/>
                <w:szCs w:val="22"/>
              </w:rPr>
            </w:pP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46C9D" w14:textId="67499E01" w:rsidR="2058DEBC" w:rsidRPr="00EA7459" w:rsidRDefault="2058DEBC" w:rsidP="2058DEBC">
            <w:pPr>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FCEF37" w14:textId="6442E1F2" w:rsidR="2058DEBC" w:rsidRPr="00EA7459" w:rsidRDefault="2058DEBC" w:rsidP="2058DEBC">
            <w:pPr>
              <w:rPr>
                <w:rFonts w:ascii="Calibri" w:eastAsia="Calibri" w:hAnsi="Calibri" w:cs="Calibri"/>
                <w:color w:val="000000" w:themeColor="text1"/>
                <w:sz w:val="22"/>
                <w:szCs w:val="22"/>
              </w:rPr>
            </w:pP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2C673E" w14:textId="13945FED" w:rsidR="2058DEBC" w:rsidRPr="00EA7459" w:rsidRDefault="2058DEBC" w:rsidP="2058DEBC">
            <w:pPr>
              <w:rPr>
                <w:rFonts w:ascii="Calibri" w:eastAsia="Calibri" w:hAnsi="Calibri" w:cs="Calibri"/>
                <w:color w:val="000000" w:themeColor="text1"/>
                <w:sz w:val="22"/>
                <w:szCs w:val="22"/>
              </w:rPr>
            </w:pP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32533E" w14:textId="4698183E"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8FF0E6" w14:textId="36EB1884" w:rsidR="2058DEBC" w:rsidRPr="00EA7459" w:rsidRDefault="2058DEBC" w:rsidP="2058DEBC">
            <w:pPr>
              <w:bidi/>
              <w:rPr>
                <w:rFonts w:ascii="Calibri" w:eastAsia="Segoe UI" w:hAnsi="Calibri" w:cs="Calibri"/>
                <w:color w:val="333333"/>
                <w:sz w:val="22"/>
                <w:szCs w:val="22"/>
              </w:rPr>
            </w:pPr>
            <w:r w:rsidRPr="00EA7459">
              <w:rPr>
                <w:rFonts w:ascii="Calibri" w:eastAsia="Segoe UI" w:hAnsi="Calibri" w:cs="Calibri"/>
                <w:color w:val="333333"/>
                <w:sz w:val="22"/>
                <w:szCs w:val="22"/>
                <w:rtl/>
              </w:rPr>
              <w:t>تقديم</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46DAB" w14:textId="33A38DDE"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Submit</w:t>
            </w:r>
          </w:p>
        </w:tc>
      </w:tr>
      <w:tr w:rsidR="2058DEBC" w:rsidRPr="00EA7459" w14:paraId="784A2536"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36F5F" w14:textId="37898B4C"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When pressed, Platform will close the task</w:t>
            </w:r>
          </w:p>
        </w:tc>
        <w:tc>
          <w:tcPr>
            <w:tcW w:w="88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2FB49" w14:textId="3D2B301E" w:rsidR="2058DEBC" w:rsidRPr="00EA7459" w:rsidRDefault="2058DEBC" w:rsidP="2058DEBC">
            <w:pPr>
              <w:rPr>
                <w:rFonts w:ascii="Calibri" w:eastAsia="Calibri" w:hAnsi="Calibri" w:cs="Calibri"/>
                <w:color w:val="000000" w:themeColor="text1"/>
                <w:sz w:val="22"/>
                <w:szCs w:val="22"/>
              </w:rPr>
            </w:pPr>
          </w:p>
        </w:tc>
        <w:tc>
          <w:tcPr>
            <w:tcW w:w="5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97554C" w14:textId="2F4012F0" w:rsidR="2058DEBC" w:rsidRPr="00EA7459" w:rsidRDefault="2058DEBC" w:rsidP="2058DEBC">
            <w:pPr>
              <w:rPr>
                <w:rFonts w:ascii="Calibri" w:eastAsia="Calibri" w:hAnsi="Calibri" w:cs="Calibri"/>
                <w:color w:val="000000" w:themeColor="text1"/>
                <w:sz w:val="22"/>
                <w:szCs w:val="22"/>
              </w:rPr>
            </w:pPr>
          </w:p>
        </w:tc>
        <w:tc>
          <w:tcPr>
            <w:tcW w:w="8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6A9B1A" w14:textId="18681C4D" w:rsidR="2058DEBC" w:rsidRPr="00EA7459" w:rsidRDefault="2058DEBC" w:rsidP="2058DEBC">
            <w:pPr>
              <w:rPr>
                <w:rFonts w:ascii="Calibri" w:eastAsia="Calibri" w:hAnsi="Calibri" w:cs="Calibri"/>
                <w:color w:val="000000" w:themeColor="text1"/>
                <w:sz w:val="22"/>
                <w:szCs w:val="22"/>
              </w:rPr>
            </w:pPr>
          </w:p>
        </w:tc>
        <w:tc>
          <w:tcPr>
            <w:tcW w:w="55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DE795B" w14:textId="279DB450"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9A538D" w14:textId="15B26D57" w:rsidR="2058DEBC" w:rsidRPr="00EA7459" w:rsidRDefault="2058DEBC" w:rsidP="2058DEBC">
            <w:pPr>
              <w:bidi/>
              <w:rPr>
                <w:rFonts w:ascii="Calibri" w:eastAsia="Segoe UI" w:hAnsi="Calibri" w:cs="Calibri"/>
                <w:color w:val="333333"/>
                <w:sz w:val="22"/>
                <w:szCs w:val="22"/>
              </w:rPr>
            </w:pPr>
            <w:r w:rsidRPr="00EA7459">
              <w:rPr>
                <w:rFonts w:ascii="Calibri" w:eastAsia="Segoe UI" w:hAnsi="Calibri" w:cs="Calibri"/>
                <w:color w:val="333333"/>
                <w:sz w:val="22"/>
                <w:szCs w:val="22"/>
                <w:rtl/>
              </w:rPr>
              <w:t>اغلاق</w:t>
            </w:r>
          </w:p>
        </w:tc>
        <w:tc>
          <w:tcPr>
            <w:tcW w:w="110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12366" w14:textId="5B860144" w:rsidR="2058DEBC" w:rsidRPr="00EA7459" w:rsidRDefault="2058DEBC" w:rsidP="2058DEBC">
            <w:pPr>
              <w:spacing w:line="259"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Close</w:t>
            </w:r>
          </w:p>
        </w:tc>
      </w:tr>
    </w:tbl>
    <w:p w14:paraId="20843B0D" w14:textId="4CF8E9D2" w:rsidR="2058DEBC" w:rsidRPr="00EA7459" w:rsidRDefault="2058DEBC">
      <w:pPr>
        <w:rPr>
          <w:rFonts w:ascii="Calibri" w:hAnsi="Calibri" w:cs="Calibri"/>
        </w:rPr>
      </w:pPr>
    </w:p>
    <w:p w14:paraId="039D273F" w14:textId="7DF3818F" w:rsidR="441AE3C0" w:rsidRPr="00EA7459" w:rsidRDefault="441AE3C0" w:rsidP="68F3EADA">
      <w:pPr>
        <w:pStyle w:val="Heading2"/>
        <w:keepNext/>
        <w:keepLines/>
        <w:shd w:val="clear" w:color="auto" w:fill="FFFFFF" w:themeFill="background1"/>
        <w:spacing w:before="120"/>
        <w:rPr>
          <w:sz w:val="28"/>
          <w:szCs w:val="28"/>
          <w:lang w:val="en-US"/>
        </w:rPr>
      </w:pPr>
      <w:bookmarkStart w:id="96" w:name="_Toc1726960628"/>
      <w:r w:rsidRPr="00EA7459">
        <w:t>Action Message</w:t>
      </w:r>
      <w:bookmarkEnd w:id="96"/>
      <w:r w:rsidRPr="00EA7459">
        <w:rPr>
          <w:sz w:val="28"/>
          <w:szCs w:val="28"/>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828"/>
        <w:gridCol w:w="1906"/>
        <w:gridCol w:w="1059"/>
        <w:gridCol w:w="1567"/>
      </w:tblGrid>
      <w:tr w:rsidR="2058DEBC" w:rsidRPr="00EA7459" w14:paraId="56E84AED" w14:textId="77777777" w:rsidTr="67B56BFC">
        <w:trPr>
          <w:trHeight w:val="300"/>
        </w:trPr>
        <w:tc>
          <w:tcPr>
            <w:tcW w:w="48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60C65A3B" w14:textId="4018C161"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9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0DDC06C" w14:textId="3800CAA5"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10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3A5C0F7" w14:textId="3B89E3B0"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68AADDC4" w14:textId="47AEBD05"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360972CC" w14:textId="77777777" w:rsidTr="67B56BFC">
        <w:trPr>
          <w:trHeight w:val="675"/>
        </w:trPr>
        <w:tc>
          <w:tcPr>
            <w:tcW w:w="482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B6A00E" w14:textId="546899F9"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Dear User, </w:t>
            </w:r>
          </w:p>
          <w:p w14:paraId="7C0ACEE6" w14:textId="3EE6EF76" w:rsidR="2058DEBC" w:rsidRPr="00EA7459" w:rsidRDefault="2058DEBC" w:rsidP="68F3EADA">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You have </w:t>
            </w:r>
            <w:proofErr w:type="spellStart"/>
            <w:proofErr w:type="gramStart"/>
            <w:r w:rsidRPr="00EA7459">
              <w:rPr>
                <w:rFonts w:ascii="Calibri" w:eastAsia="Calibri" w:hAnsi="Calibri" w:cs="Calibri"/>
                <w:color w:val="000000" w:themeColor="text1"/>
                <w:sz w:val="22"/>
                <w:szCs w:val="22"/>
                <w:lang w:val="en"/>
              </w:rPr>
              <w:t>a</w:t>
            </w:r>
            <w:proofErr w:type="spellEnd"/>
            <w:proofErr w:type="gramEnd"/>
            <w:r w:rsidRPr="00EA7459">
              <w:rPr>
                <w:rFonts w:ascii="Calibri" w:eastAsia="Calibri" w:hAnsi="Calibri" w:cs="Calibri"/>
                <w:color w:val="000000" w:themeColor="text1"/>
                <w:sz w:val="22"/>
                <w:szCs w:val="22"/>
                <w:lang w:val="en"/>
              </w:rPr>
              <w:t xml:space="preserve"> Application to review. Application Number- ########</w:t>
            </w:r>
          </w:p>
          <w:p w14:paraId="05CDF3C1" w14:textId="6FF26A2A" w:rsidR="2058DEBC" w:rsidRPr="00EA7459" w:rsidRDefault="2058DEBC" w:rsidP="68F3EADA">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المستخدم</w:t>
            </w:r>
            <w:r w:rsidRPr="00EA7459">
              <w:rPr>
                <w:rFonts w:ascii="Calibri" w:eastAsia="Segoe UI" w:hAnsi="Calibri" w:cs="Calibri"/>
                <w:color w:val="333333"/>
                <w:sz w:val="22"/>
                <w:szCs w:val="22"/>
                <w:rtl/>
                <w:lang w:val="en"/>
              </w:rPr>
              <w:t>،</w:t>
            </w:r>
          </w:p>
          <w:p w14:paraId="02E56C3E" w14:textId="0B833B99" w:rsidR="2058DEBC" w:rsidRPr="00EA7459" w:rsidRDefault="2058DEBC" w:rsidP="68F3EADA">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لديك طلب للمراجعة. رقم الطلب - ########</w:t>
            </w:r>
            <w:r w:rsidRPr="00EA7459">
              <w:rPr>
                <w:rFonts w:ascii="Calibri" w:eastAsia="Segoe UI" w:hAnsi="Calibri" w:cs="Calibri"/>
                <w:color w:val="333333"/>
                <w:sz w:val="22"/>
                <w:szCs w:val="22"/>
                <w:lang w:val="en"/>
              </w:rPr>
              <w:t>.</w:t>
            </w:r>
          </w:p>
          <w:p w14:paraId="47FE3652" w14:textId="3E1E4343" w:rsidR="2058DEBC" w:rsidRPr="00EA7459" w:rsidRDefault="2058DEBC" w:rsidP="68F3EADA">
            <w:pPr>
              <w:jc w:val="center"/>
              <w:rPr>
                <w:rFonts w:ascii="Calibri" w:eastAsia="Calibri" w:hAnsi="Calibri" w:cs="Calibri"/>
                <w:sz w:val="22"/>
                <w:szCs w:val="22"/>
              </w:rPr>
            </w:pPr>
            <w:r w:rsidRPr="00EA7459">
              <w:rPr>
                <w:rFonts w:ascii="Calibri" w:eastAsia="Calibri" w:hAnsi="Calibri" w:cs="Calibri"/>
                <w:sz w:val="22"/>
                <w:szCs w:val="22"/>
                <w:lang w:val="en"/>
              </w:rPr>
              <w:t xml:space="preserve"> </w:t>
            </w:r>
          </w:p>
        </w:tc>
        <w:tc>
          <w:tcPr>
            <w:tcW w:w="1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E6C2DE" w14:textId="7E424ADF" w:rsidR="2058DEBC" w:rsidRPr="00EA7459" w:rsidRDefault="2058DEBC" w:rsidP="2058DEBC">
            <w:pPr>
              <w:jc w:val="center"/>
              <w:rPr>
                <w:rFonts w:ascii="Calibri" w:eastAsia="Calibri" w:hAnsi="Calibri" w:cs="Calibri"/>
                <w:sz w:val="22"/>
                <w:szCs w:val="22"/>
              </w:rPr>
            </w:pPr>
            <w:r w:rsidRPr="00EA7459">
              <w:rPr>
                <w:rStyle w:val="normaltextrun"/>
                <w:rFonts w:ascii="Calibri" w:eastAsia="Calibri" w:hAnsi="Calibri" w:cs="Calibri"/>
                <w:sz w:val="22"/>
                <w:szCs w:val="22"/>
                <w:lang w:val="en"/>
              </w:rPr>
              <w:t>COO </w:t>
            </w:r>
          </w:p>
        </w:tc>
        <w:tc>
          <w:tcPr>
            <w:tcW w:w="10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C27004" w14:textId="5675E776"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EMAIL  </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9C9002" w14:textId="386E196F" w:rsidR="2058DEBC" w:rsidRPr="00EA7459" w:rsidRDefault="2058DEBC" w:rsidP="2058DEBC">
            <w:pPr>
              <w:spacing w:line="288" w:lineRule="auto"/>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EML-RC-05-01 </w:t>
            </w:r>
          </w:p>
        </w:tc>
      </w:tr>
      <w:tr w:rsidR="2058DEBC" w:rsidRPr="00EA7459" w14:paraId="6B8BD416" w14:textId="77777777" w:rsidTr="67B56BFC">
        <w:trPr>
          <w:trHeight w:val="645"/>
        </w:trPr>
        <w:tc>
          <w:tcPr>
            <w:tcW w:w="482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6A43E0" w14:textId="3514CD77" w:rsidR="2058DEBC" w:rsidRPr="00EA7459" w:rsidRDefault="2058DEBC" w:rsidP="68F3EADA">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Dear User, </w:t>
            </w:r>
            <w:proofErr w:type="gramStart"/>
            <w:r w:rsidRPr="00EA7459">
              <w:rPr>
                <w:rFonts w:ascii="Calibri" w:eastAsia="Calibri" w:hAnsi="Calibri" w:cs="Calibri"/>
                <w:color w:val="000000" w:themeColor="text1"/>
                <w:sz w:val="22"/>
                <w:szCs w:val="22"/>
                <w:lang w:val="en"/>
              </w:rPr>
              <w:t>You</w:t>
            </w:r>
            <w:proofErr w:type="gramEnd"/>
            <w:r w:rsidRPr="00EA7459">
              <w:rPr>
                <w:rFonts w:ascii="Calibri" w:eastAsia="Calibri" w:hAnsi="Calibri" w:cs="Calibri"/>
                <w:color w:val="000000" w:themeColor="text1"/>
                <w:sz w:val="22"/>
                <w:szCs w:val="22"/>
                <w:lang w:val="en"/>
              </w:rPr>
              <w:t xml:space="preserve"> have </w:t>
            </w:r>
            <w:proofErr w:type="spellStart"/>
            <w:r w:rsidRPr="00EA7459">
              <w:rPr>
                <w:rFonts w:ascii="Calibri" w:eastAsia="Calibri" w:hAnsi="Calibri" w:cs="Calibri"/>
                <w:color w:val="000000" w:themeColor="text1"/>
                <w:sz w:val="22"/>
                <w:szCs w:val="22"/>
                <w:lang w:val="en"/>
              </w:rPr>
              <w:t>a</w:t>
            </w:r>
            <w:proofErr w:type="spellEnd"/>
            <w:r w:rsidRPr="00EA7459">
              <w:rPr>
                <w:rFonts w:ascii="Calibri" w:eastAsia="Calibri" w:hAnsi="Calibri" w:cs="Calibri"/>
                <w:color w:val="000000" w:themeColor="text1"/>
                <w:sz w:val="22"/>
                <w:szCs w:val="22"/>
                <w:lang w:val="en"/>
              </w:rPr>
              <w:t xml:space="preserve"> Application to review. Application Number- ######## </w:t>
            </w:r>
          </w:p>
          <w:p w14:paraId="515776B6" w14:textId="7C358ADA" w:rsidR="2058DEBC" w:rsidRPr="00EA7459" w:rsidRDefault="2058DEBC" w:rsidP="68F3EADA">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المستخدم</w:t>
            </w:r>
            <w:r w:rsidRPr="00EA7459">
              <w:rPr>
                <w:rFonts w:ascii="Calibri" w:eastAsia="Segoe UI" w:hAnsi="Calibri" w:cs="Calibri"/>
                <w:color w:val="333333"/>
                <w:sz w:val="22"/>
                <w:szCs w:val="22"/>
                <w:rtl/>
                <w:lang w:val="en"/>
              </w:rPr>
              <w:t>،</w:t>
            </w:r>
          </w:p>
          <w:p w14:paraId="42EE8D83" w14:textId="24986A3F" w:rsidR="2058DEBC" w:rsidRPr="00EA7459" w:rsidRDefault="2058DEBC" w:rsidP="68F3EADA">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لديك طلب للمراجعة. رقم الطلب - ########</w:t>
            </w:r>
            <w:r w:rsidRPr="00EA7459">
              <w:rPr>
                <w:rFonts w:ascii="Calibri" w:eastAsia="Segoe UI" w:hAnsi="Calibri" w:cs="Calibri"/>
                <w:color w:val="333333"/>
                <w:sz w:val="22"/>
                <w:szCs w:val="22"/>
                <w:lang w:val="en"/>
              </w:rPr>
              <w:t>.</w:t>
            </w:r>
          </w:p>
        </w:tc>
        <w:tc>
          <w:tcPr>
            <w:tcW w:w="1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85C368" w14:textId="6867BEDB"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L &amp; P Specialist </w:t>
            </w:r>
          </w:p>
        </w:tc>
        <w:tc>
          <w:tcPr>
            <w:tcW w:w="10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CBF7FB" w14:textId="0F10DCB9"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EMAIL  </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19EEF5" w14:textId="15D8F948"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EML-RC-05-02 </w:t>
            </w:r>
          </w:p>
        </w:tc>
      </w:tr>
      <w:tr w:rsidR="2058DEBC" w:rsidRPr="00EA7459" w14:paraId="5C47CE03" w14:textId="77777777" w:rsidTr="67B56BFC">
        <w:trPr>
          <w:trHeight w:val="660"/>
        </w:trPr>
        <w:tc>
          <w:tcPr>
            <w:tcW w:w="482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C9E815" w14:textId="60466755" w:rsidR="2058DEBC" w:rsidRPr="00EA7459" w:rsidRDefault="2058DEBC" w:rsidP="68F3EADA">
            <w:pPr>
              <w:jc w:val="center"/>
              <w:rPr>
                <w:rFonts w:ascii="Calibri" w:eastAsia="Calibri" w:hAnsi="Calibri" w:cs="Calibri"/>
                <w:color w:val="000000" w:themeColor="text1"/>
                <w:sz w:val="22"/>
                <w:szCs w:val="22"/>
              </w:rPr>
            </w:pPr>
          </w:p>
          <w:p w14:paraId="157DB969" w14:textId="2AAE9C99" w:rsidR="2058DEBC" w:rsidRPr="00EA7459" w:rsidRDefault="2058DEBC" w:rsidP="68F3EADA">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Application Number “#######” has been Accepted</w:t>
            </w:r>
          </w:p>
          <w:p w14:paraId="14B82DB1" w14:textId="450FCC36" w:rsidR="2058DEBC" w:rsidRPr="00EA7459" w:rsidRDefault="2058DEBC" w:rsidP="68F3EADA">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قبول الطلب رقم</w:t>
            </w:r>
            <w:r w:rsidRPr="00EA7459">
              <w:rPr>
                <w:rFonts w:ascii="Calibri" w:eastAsia="Segoe UI" w:hAnsi="Calibri" w:cs="Calibri"/>
                <w:color w:val="333333"/>
                <w:sz w:val="22"/>
                <w:szCs w:val="22"/>
                <w:lang w:val="en"/>
              </w:rPr>
              <w:t xml:space="preserve"> "#######"</w:t>
            </w:r>
          </w:p>
        </w:tc>
        <w:tc>
          <w:tcPr>
            <w:tcW w:w="1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7F2583" w14:textId="5A4B91F2" w:rsidR="2058DEBC" w:rsidRPr="00EA7459" w:rsidRDefault="2058DEBC" w:rsidP="2058DEBC">
            <w:pPr>
              <w:spacing w:after="0"/>
              <w:ind w:right="-210"/>
              <w:jc w:val="center"/>
              <w:rPr>
                <w:rFonts w:ascii="Calibri" w:eastAsia="Calibri" w:hAnsi="Calibri" w:cs="Calibri"/>
                <w:sz w:val="22"/>
                <w:szCs w:val="22"/>
              </w:rPr>
            </w:pPr>
            <w:r w:rsidRPr="67B56BFC">
              <w:rPr>
                <w:rStyle w:val="eop"/>
                <w:rFonts w:ascii="Calibri" w:eastAsia="Calibri" w:hAnsi="Calibri" w:cs="Calibri"/>
                <w:sz w:val="22"/>
                <w:szCs w:val="22"/>
              </w:rPr>
              <w:t> </w:t>
            </w:r>
          </w:p>
          <w:p w14:paraId="3CE93B40" w14:textId="194991DC" w:rsidR="64C87127" w:rsidRPr="00EA7459" w:rsidRDefault="0BABEE16" w:rsidP="029018B9">
            <w:pPr>
              <w:ind w:right="-200"/>
              <w:jc w:val="center"/>
              <w:rPr>
                <w:rFonts w:ascii="Calibri" w:eastAsia="Calibri" w:hAnsi="Calibri" w:cs="Calibri"/>
                <w:sz w:val="22"/>
                <w:szCs w:val="22"/>
              </w:rPr>
            </w:pPr>
            <w:r w:rsidRPr="67B56BFC">
              <w:rPr>
                <w:rStyle w:val="eop"/>
                <w:rFonts w:ascii="Calibri" w:eastAsia="Calibri" w:hAnsi="Calibri" w:cs="Calibri"/>
                <w:sz w:val="22"/>
                <w:szCs w:val="22"/>
                <w:lang w:val="en"/>
              </w:rPr>
              <w:t>Agriculture Relation and Market Management Manager</w:t>
            </w:r>
          </w:p>
        </w:tc>
        <w:tc>
          <w:tcPr>
            <w:tcW w:w="10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011049" w14:textId="45996D71"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454616" w14:textId="6FE523B3"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PUP-RC-05-01 </w:t>
            </w:r>
          </w:p>
        </w:tc>
      </w:tr>
      <w:tr w:rsidR="2058DEBC" w:rsidRPr="00EA7459" w14:paraId="08F15B7F" w14:textId="77777777" w:rsidTr="67B56BFC">
        <w:trPr>
          <w:trHeight w:val="660"/>
        </w:trPr>
        <w:tc>
          <w:tcPr>
            <w:tcW w:w="482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3D9862" w14:textId="63E16487" w:rsidR="2058DEBC" w:rsidRPr="00EA7459" w:rsidRDefault="2058DEBC" w:rsidP="68F3EADA">
            <w:pPr>
              <w:jc w:val="center"/>
              <w:rPr>
                <w:rFonts w:ascii="Calibri" w:eastAsia="Calibri" w:hAnsi="Calibri" w:cs="Calibri"/>
                <w:sz w:val="22"/>
                <w:szCs w:val="22"/>
              </w:rPr>
            </w:pPr>
          </w:p>
          <w:p w14:paraId="64C4CC40" w14:textId="53862555" w:rsidR="2058DEBC" w:rsidRPr="00EA7459" w:rsidRDefault="2058DEBC" w:rsidP="68F3EADA">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lastRenderedPageBreak/>
              <w:t xml:space="preserve">  Application Number “#######” has been Rejected</w:t>
            </w:r>
          </w:p>
          <w:p w14:paraId="70DE93A9" w14:textId="6C28AB2D" w:rsidR="2058DEBC" w:rsidRPr="00EA7459" w:rsidRDefault="2058DEBC" w:rsidP="68F3EADA">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رفض الطلب رقم</w:t>
            </w:r>
            <w:r w:rsidRPr="00EA7459">
              <w:rPr>
                <w:rFonts w:ascii="Calibri" w:eastAsia="Segoe UI" w:hAnsi="Calibri" w:cs="Calibri"/>
                <w:color w:val="333333"/>
                <w:sz w:val="22"/>
                <w:szCs w:val="22"/>
                <w:lang w:val="en"/>
              </w:rPr>
              <w:t xml:space="preserve"> "#######"</w:t>
            </w:r>
          </w:p>
        </w:tc>
        <w:tc>
          <w:tcPr>
            <w:tcW w:w="1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2500E4" w14:textId="5F351F6E" w:rsidR="2058DEBC" w:rsidRPr="00EA7459" w:rsidRDefault="2058DEBC" w:rsidP="2058DEBC">
            <w:pPr>
              <w:spacing w:after="0"/>
              <w:ind w:right="-210"/>
              <w:jc w:val="center"/>
              <w:rPr>
                <w:rFonts w:ascii="Calibri" w:eastAsia="Calibri" w:hAnsi="Calibri" w:cs="Calibri"/>
                <w:sz w:val="22"/>
                <w:szCs w:val="22"/>
              </w:rPr>
            </w:pPr>
            <w:r w:rsidRPr="67B56BFC">
              <w:rPr>
                <w:rStyle w:val="eop"/>
                <w:rFonts w:ascii="Calibri" w:eastAsia="Calibri" w:hAnsi="Calibri" w:cs="Calibri"/>
                <w:sz w:val="22"/>
                <w:szCs w:val="22"/>
              </w:rPr>
              <w:lastRenderedPageBreak/>
              <w:t> </w:t>
            </w:r>
          </w:p>
          <w:p w14:paraId="12F4B872" w14:textId="13AB8EFB" w:rsidR="37CED775" w:rsidRDefault="37CED775" w:rsidP="67B56BFC">
            <w:pPr>
              <w:spacing w:after="0"/>
              <w:ind w:right="-210"/>
              <w:jc w:val="center"/>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lastRenderedPageBreak/>
              <w:t>Agriculture Relation and Market Management Manager</w:t>
            </w:r>
          </w:p>
          <w:p w14:paraId="57F8AE28" w14:textId="768CB401" w:rsidR="2058DEBC" w:rsidRPr="00EA7459" w:rsidRDefault="2058DEBC" w:rsidP="2058DEBC">
            <w:pPr>
              <w:ind w:right="-200"/>
              <w:jc w:val="center"/>
              <w:rPr>
                <w:rFonts w:ascii="Calibri" w:eastAsia="Calibri" w:hAnsi="Calibri" w:cs="Calibri"/>
                <w:sz w:val="22"/>
                <w:szCs w:val="22"/>
              </w:rPr>
            </w:pPr>
            <w:r w:rsidRPr="00EA7459">
              <w:rPr>
                <w:rStyle w:val="eop"/>
                <w:rFonts w:ascii="Calibri" w:eastAsia="Calibri" w:hAnsi="Calibri" w:cs="Calibri"/>
                <w:sz w:val="22"/>
                <w:szCs w:val="22"/>
                <w:lang w:val="en"/>
              </w:rPr>
              <w:t> </w:t>
            </w:r>
          </w:p>
        </w:tc>
        <w:tc>
          <w:tcPr>
            <w:tcW w:w="10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A7E9DB" w14:textId="1F895356"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lastRenderedPageBreak/>
              <w:t>POP-UP </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3E67F5" w14:textId="54E6F635"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PUP-RC-05-02 </w:t>
            </w:r>
          </w:p>
        </w:tc>
      </w:tr>
      <w:tr w:rsidR="2058DEBC" w:rsidRPr="00EA7459" w14:paraId="2CE021F1" w14:textId="77777777" w:rsidTr="67B56BFC">
        <w:trPr>
          <w:trHeight w:val="660"/>
        </w:trPr>
        <w:tc>
          <w:tcPr>
            <w:tcW w:w="482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42AD7A" w14:textId="284F2F49"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Application Number “#######” has been Returned</w:t>
            </w:r>
          </w:p>
          <w:p w14:paraId="06D62213" w14:textId="6B01188F"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اعادة الطلب رقم</w:t>
            </w:r>
            <w:r w:rsidRPr="00EA7459">
              <w:rPr>
                <w:rFonts w:ascii="Calibri" w:eastAsia="Segoe UI" w:hAnsi="Calibri" w:cs="Calibri"/>
                <w:color w:val="333333"/>
                <w:sz w:val="22"/>
                <w:szCs w:val="22"/>
                <w:lang w:val="en"/>
              </w:rPr>
              <w:t xml:space="preserve"> "#######"</w:t>
            </w:r>
          </w:p>
        </w:tc>
        <w:tc>
          <w:tcPr>
            <w:tcW w:w="1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DBB3BF" w14:textId="5383FFCA" w:rsidR="2058DEBC" w:rsidRPr="00EA7459" w:rsidRDefault="2058DEBC" w:rsidP="2058DEBC">
            <w:pPr>
              <w:spacing w:after="0"/>
              <w:ind w:right="-210"/>
              <w:jc w:val="center"/>
              <w:rPr>
                <w:rFonts w:ascii="Calibri" w:eastAsia="Calibri" w:hAnsi="Calibri" w:cs="Calibri"/>
                <w:sz w:val="22"/>
                <w:szCs w:val="22"/>
              </w:rPr>
            </w:pPr>
            <w:r w:rsidRPr="67B56BFC">
              <w:rPr>
                <w:rStyle w:val="eop"/>
                <w:rFonts w:ascii="Calibri" w:eastAsia="Calibri" w:hAnsi="Calibri" w:cs="Calibri"/>
                <w:sz w:val="22"/>
                <w:szCs w:val="22"/>
              </w:rPr>
              <w:t> </w:t>
            </w:r>
          </w:p>
          <w:p w14:paraId="6E6894B0" w14:textId="4D044A11" w:rsidR="7951463A" w:rsidRDefault="7951463A" w:rsidP="67B56BFC">
            <w:pPr>
              <w:spacing w:after="0"/>
              <w:ind w:right="-210"/>
              <w:jc w:val="center"/>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t>Agriculture Relation and Market Management Manager</w:t>
            </w:r>
          </w:p>
          <w:p w14:paraId="429ADA86" w14:textId="1D68C025" w:rsidR="2058DEBC" w:rsidRPr="00EA7459" w:rsidRDefault="2058DEBC" w:rsidP="2058DEBC">
            <w:pPr>
              <w:spacing w:after="0"/>
              <w:ind w:right="-210"/>
              <w:jc w:val="center"/>
              <w:rPr>
                <w:rFonts w:ascii="Calibri" w:eastAsia="Calibri" w:hAnsi="Calibri" w:cs="Calibri"/>
                <w:sz w:val="22"/>
                <w:szCs w:val="22"/>
              </w:rPr>
            </w:pPr>
            <w:r w:rsidRPr="00EA7459">
              <w:rPr>
                <w:rStyle w:val="eop"/>
                <w:rFonts w:ascii="Calibri" w:eastAsia="Calibri" w:hAnsi="Calibri" w:cs="Calibri"/>
                <w:sz w:val="22"/>
                <w:szCs w:val="22"/>
              </w:rPr>
              <w:t> </w:t>
            </w:r>
          </w:p>
        </w:tc>
        <w:tc>
          <w:tcPr>
            <w:tcW w:w="10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206284" w14:textId="77B4A098"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D33EAE" w14:textId="253AB786"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PUP-RC-05-02 </w:t>
            </w:r>
          </w:p>
        </w:tc>
      </w:tr>
      <w:tr w:rsidR="2058DEBC" w:rsidRPr="00EA7459" w14:paraId="71CBABAB" w14:textId="77777777" w:rsidTr="67B56BFC">
        <w:trPr>
          <w:trHeight w:val="660"/>
        </w:trPr>
        <w:tc>
          <w:tcPr>
            <w:tcW w:w="48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73" w:type="dxa"/>
            </w:tcMar>
            <w:vAlign w:val="center"/>
          </w:tcPr>
          <w:p w14:paraId="11CFC9B3" w14:textId="38EE726A"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Dear User, </w:t>
            </w:r>
          </w:p>
          <w:p w14:paraId="3C168186" w14:textId="476434DE" w:rsidR="2058DEBC" w:rsidRPr="00EA7459" w:rsidRDefault="1E7C7FD8" w:rsidP="003772B8">
            <w:pPr>
              <w:ind w:right="-200"/>
              <w:jc w:val="center"/>
              <w:rPr>
                <w:rStyle w:val="normaltextrun"/>
                <w:rFonts w:ascii="Calibri" w:eastAsia="Calibri" w:hAnsi="Calibri" w:cs="Calibri"/>
                <w:sz w:val="22"/>
                <w:szCs w:val="22"/>
              </w:rPr>
            </w:pPr>
            <w:r w:rsidRPr="6297CDB5">
              <w:rPr>
                <w:rStyle w:val="normaltextrun"/>
                <w:rFonts w:ascii="Calibri" w:eastAsia="Calibri" w:hAnsi="Calibri" w:cs="Calibri"/>
                <w:sz w:val="22"/>
                <w:szCs w:val="22"/>
              </w:rPr>
              <w:t>A new Application for “</w:t>
            </w:r>
            <w:r w:rsidR="43A7EDBC" w:rsidRPr="6297CDB5">
              <w:rPr>
                <w:rStyle w:val="normaltextrun"/>
                <w:rFonts w:ascii="Calibri" w:eastAsia="Calibri" w:hAnsi="Calibri" w:cs="Calibri"/>
                <w:sz w:val="22"/>
                <w:szCs w:val="22"/>
              </w:rPr>
              <w:t>Renewal of Agricultural Record</w:t>
            </w:r>
            <w:r w:rsidRPr="6297CDB5">
              <w:rPr>
                <w:rStyle w:val="normaltextrun"/>
                <w:rFonts w:ascii="Calibri" w:eastAsia="Calibri" w:hAnsi="Calibri" w:cs="Calibri"/>
                <w:sz w:val="22"/>
                <w:szCs w:val="22"/>
              </w:rPr>
              <w:t>” has been processed. Application Number- ########</w:t>
            </w:r>
          </w:p>
          <w:p w14:paraId="312FEAC9" w14:textId="22B1D4BB" w:rsidR="2058DEBC" w:rsidRPr="00EA7459" w:rsidRDefault="6AF7DB01" w:rsidP="6297CDB5">
            <w:pPr>
              <w:ind w:right="-200"/>
              <w:jc w:val="center"/>
              <w:rPr>
                <w:rFonts w:ascii="Calibri" w:eastAsia="Calibri" w:hAnsi="Calibri" w:cs="Calibri"/>
                <w:color w:val="000000" w:themeColor="text1"/>
                <w:sz w:val="22"/>
                <w:szCs w:val="22"/>
                <w:lang w:val="en"/>
              </w:rPr>
            </w:pPr>
            <w:r w:rsidRPr="6297CDB5">
              <w:rPr>
                <w:rStyle w:val="normaltextrun"/>
                <w:rFonts w:ascii="Times New Roman" w:eastAsia="Times New Roman" w:hAnsi="Times New Roman" w:cs="Times New Roman"/>
                <w:color w:val="000000" w:themeColor="text1"/>
                <w:sz w:val="22"/>
                <w:szCs w:val="22"/>
                <w:highlight w:val="yellow"/>
                <w:rtl/>
                <w:lang w:val="en"/>
              </w:rPr>
              <w:t>عزيزي المستخدم</w:t>
            </w:r>
            <w:r w:rsidRPr="6297CDB5">
              <w:rPr>
                <w:rStyle w:val="normaltextrun"/>
                <w:rFonts w:ascii="Calibri" w:eastAsia="Calibri" w:hAnsi="Calibri" w:cs="Calibri"/>
                <w:color w:val="000000" w:themeColor="text1"/>
                <w:sz w:val="22"/>
                <w:szCs w:val="22"/>
                <w:highlight w:val="yellow"/>
                <w:rtl/>
                <w:lang w:val="en"/>
              </w:rPr>
              <w:t>،</w:t>
            </w:r>
          </w:p>
          <w:p w14:paraId="02BE09E4" w14:textId="36BEE208" w:rsidR="2058DEBC" w:rsidRPr="00EA7459" w:rsidRDefault="6AF7DB01" w:rsidP="6297CDB5">
            <w:pPr>
              <w:ind w:right="-200"/>
              <w:jc w:val="center"/>
              <w:rPr>
                <w:rFonts w:ascii="Calibri" w:eastAsia="Calibri" w:hAnsi="Calibri" w:cs="Calibri"/>
                <w:color w:val="000000" w:themeColor="text1"/>
                <w:sz w:val="22"/>
                <w:szCs w:val="22"/>
                <w:lang w:val="en"/>
              </w:rPr>
            </w:pPr>
            <w:r w:rsidRPr="6297CDB5">
              <w:rPr>
                <w:rStyle w:val="normaltextrun"/>
                <w:rFonts w:ascii="Times New Roman" w:eastAsia="Times New Roman" w:hAnsi="Times New Roman" w:cs="Times New Roman"/>
                <w:color w:val="000000" w:themeColor="text1"/>
                <w:sz w:val="22"/>
                <w:szCs w:val="22"/>
                <w:highlight w:val="yellow"/>
                <w:rtl/>
                <w:lang w:val="en"/>
              </w:rPr>
              <w:t xml:space="preserve">تمت قبول طلب جديد </w:t>
            </w:r>
            <w:r w:rsidRPr="6297CDB5">
              <w:rPr>
                <w:rStyle w:val="normaltextrun"/>
                <w:rFonts w:ascii="Calibri" w:eastAsia="Calibri" w:hAnsi="Calibri" w:cs="Calibri"/>
                <w:color w:val="000000" w:themeColor="text1"/>
                <w:sz w:val="22"/>
                <w:szCs w:val="22"/>
                <w:highlight w:val="yellow"/>
                <w:rtl/>
              </w:rPr>
              <w:t>"</w:t>
            </w:r>
            <w:r w:rsidRPr="6297CDB5">
              <w:rPr>
                <w:rStyle w:val="normaltextrun"/>
                <w:rFonts w:ascii="Times New Roman" w:eastAsia="Times New Roman" w:hAnsi="Times New Roman" w:cs="Times New Roman"/>
                <w:color w:val="000000" w:themeColor="text1"/>
                <w:sz w:val="22"/>
                <w:szCs w:val="22"/>
                <w:highlight w:val="yellow"/>
                <w:rtl/>
                <w:lang w:val="en"/>
              </w:rPr>
              <w:t>لإنشاء ترخيص وكيل السفر</w:t>
            </w:r>
            <w:r w:rsidRPr="6297CDB5">
              <w:rPr>
                <w:rStyle w:val="normaltextrun"/>
                <w:rFonts w:ascii="Calibri" w:eastAsia="Calibri" w:hAnsi="Calibri" w:cs="Calibri"/>
                <w:color w:val="000000" w:themeColor="text1"/>
                <w:sz w:val="22"/>
                <w:szCs w:val="22"/>
                <w:highlight w:val="yellow"/>
                <w:rtl/>
              </w:rPr>
              <w:t xml:space="preserve">". </w:t>
            </w:r>
            <w:r w:rsidRPr="6297CDB5">
              <w:rPr>
                <w:rStyle w:val="normaltextrun"/>
                <w:rFonts w:ascii="Times New Roman" w:eastAsia="Times New Roman" w:hAnsi="Times New Roman" w:cs="Times New Roman"/>
                <w:color w:val="000000" w:themeColor="text1"/>
                <w:sz w:val="22"/>
                <w:szCs w:val="22"/>
                <w:highlight w:val="yellow"/>
                <w:rtl/>
                <w:lang w:val="en"/>
              </w:rPr>
              <w:t>رقم الطلب</w:t>
            </w:r>
            <w:r w:rsidRPr="6297CDB5">
              <w:rPr>
                <w:rStyle w:val="normaltextrun"/>
                <w:rFonts w:ascii="Calibri" w:eastAsia="Calibri" w:hAnsi="Calibri" w:cs="Calibri"/>
                <w:color w:val="000000" w:themeColor="text1"/>
                <w:sz w:val="22"/>
                <w:szCs w:val="22"/>
                <w:highlight w:val="yellow"/>
                <w:rtl/>
              </w:rPr>
              <w:t>-</w:t>
            </w:r>
            <w:r w:rsidRPr="6297CDB5">
              <w:rPr>
                <w:rStyle w:val="normaltextrun"/>
                <w:rFonts w:ascii="Calibri" w:eastAsia="Calibri" w:hAnsi="Calibri" w:cs="Calibri"/>
                <w:color w:val="000000" w:themeColor="text1"/>
                <w:sz w:val="22"/>
                <w:szCs w:val="22"/>
                <w:highlight w:val="yellow"/>
                <w:lang w:val="en"/>
              </w:rPr>
              <w:t xml:space="preserve"> ########</w:t>
            </w:r>
          </w:p>
        </w:tc>
        <w:tc>
          <w:tcPr>
            <w:tcW w:w="190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FD3D29" w14:textId="29151A6C" w:rsidR="034C5072" w:rsidRPr="00EA7459" w:rsidRDefault="034C5072" w:rsidP="2058DEBC">
            <w:pPr>
              <w:spacing w:after="0" w:line="259" w:lineRule="auto"/>
              <w:jc w:val="center"/>
              <w:rPr>
                <w:rStyle w:val="normaltextrun"/>
                <w:rFonts w:ascii="Calibri" w:eastAsia="Calibri" w:hAnsi="Calibri" w:cs="Calibri"/>
                <w:sz w:val="22"/>
                <w:szCs w:val="22"/>
                <w:lang w:val="en"/>
              </w:rPr>
            </w:pPr>
            <w:r w:rsidRPr="00EA7459">
              <w:rPr>
                <w:rStyle w:val="normaltextrun"/>
                <w:rFonts w:ascii="Calibri" w:eastAsia="Calibri" w:hAnsi="Calibri" w:cs="Calibri"/>
                <w:sz w:val="22"/>
                <w:szCs w:val="22"/>
                <w:lang w:val="en"/>
              </w:rPr>
              <w:t>COO</w:t>
            </w:r>
          </w:p>
        </w:tc>
        <w:tc>
          <w:tcPr>
            <w:tcW w:w="10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F91A6B" w14:textId="7541EB58"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EMAIL  </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13EEC" w14:textId="43A88ADC" w:rsidR="2058DEBC" w:rsidRPr="00EA7459" w:rsidRDefault="2058DEBC" w:rsidP="2058DEBC">
            <w:pPr>
              <w:spacing w:line="288" w:lineRule="auto"/>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EML-RC-05-02 </w:t>
            </w:r>
          </w:p>
        </w:tc>
      </w:tr>
    </w:tbl>
    <w:p w14:paraId="5743B973" w14:textId="2BA1C132" w:rsidR="2058DEBC" w:rsidRPr="00EA7459" w:rsidRDefault="2058DEBC">
      <w:pPr>
        <w:rPr>
          <w:rFonts w:ascii="Calibri" w:hAnsi="Calibri" w:cs="Calibri"/>
        </w:rPr>
      </w:pPr>
      <w:r w:rsidRPr="00EA7459">
        <w:rPr>
          <w:rFonts w:ascii="Calibri" w:hAnsi="Calibri" w:cs="Calibri"/>
        </w:rPr>
        <w:br w:type="page"/>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6540"/>
      </w:tblGrid>
      <w:tr w:rsidR="2058DEBC" w:rsidRPr="00EA7459" w14:paraId="5D4175F3"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ABC9B53" w14:textId="4A5A3608"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Use Case Number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3E6A0537" w14:textId="54ABC30C" w:rsidR="2058DEBC" w:rsidRPr="00EA7459" w:rsidRDefault="2058DEBC" w:rsidP="68F3EADA">
            <w:pPr>
              <w:pStyle w:val="Heading2"/>
              <w:keepNext/>
              <w:keepLines/>
              <w:widowControl w:val="0"/>
              <w:shd w:val="clear" w:color="auto" w:fill="FFFFFF" w:themeFill="background1"/>
              <w:rPr>
                <w:color w:val="000000" w:themeColor="text1"/>
                <w:sz w:val="22"/>
                <w:szCs w:val="22"/>
              </w:rPr>
            </w:pPr>
            <w:bookmarkStart w:id="97" w:name="_Toc2117760888"/>
            <w:r w:rsidRPr="00EA7459">
              <w:rPr>
                <w:b w:val="0"/>
                <w:bCs w:val="0"/>
                <w:color w:val="000000" w:themeColor="text1"/>
                <w:sz w:val="22"/>
                <w:szCs w:val="22"/>
              </w:rPr>
              <w:t>UC-06</w:t>
            </w:r>
            <w:bookmarkEnd w:id="97"/>
          </w:p>
        </w:tc>
      </w:tr>
      <w:tr w:rsidR="2058DEBC" w:rsidRPr="00EA7459" w14:paraId="64C0D565"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35BB8A18" w14:textId="5E0A8840"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546966E8" w14:textId="2A67FF85" w:rsidR="2058DEBC" w:rsidRPr="00EA7459" w:rsidRDefault="2058DEBC" w:rsidP="2058DEBC">
            <w:pPr>
              <w:widowControl w:val="0"/>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t xml:space="preserve">As the COO, I want to provide a final decision on the application that has been Accepted by the </w:t>
            </w:r>
            <w:r w:rsidR="109A7755" w:rsidRPr="67B56BFC">
              <w:rPr>
                <w:rFonts w:ascii="Calibri" w:eastAsia="Calibri" w:hAnsi="Calibri" w:cs="Calibri"/>
                <w:color w:val="000000" w:themeColor="text1"/>
                <w:sz w:val="22"/>
                <w:szCs w:val="22"/>
                <w:lang w:val="en"/>
              </w:rPr>
              <w:t>Agriculture Relation and Market Management Manager</w:t>
            </w:r>
          </w:p>
        </w:tc>
      </w:tr>
      <w:tr w:rsidR="2058DEBC" w:rsidRPr="00EA7459" w14:paraId="347E5C1C"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34E3697" w14:textId="35A4E675"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5A5098B0" w14:textId="38C926F9" w:rsidR="2058DEBC" w:rsidRPr="00EA7459" w:rsidRDefault="2058DEBC" w:rsidP="008B645F">
            <w:pPr>
              <w:pStyle w:val="ListParagraph"/>
              <w:widowControl w:val="0"/>
              <w:numPr>
                <w:ilvl w:val="0"/>
                <w:numId w:val="2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applicant has submitted a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w:t>
            </w:r>
          </w:p>
          <w:p w14:paraId="5E17F02E" w14:textId="6AAF621B" w:rsidR="2058DEBC" w:rsidRPr="00EA7459" w:rsidRDefault="2058DEBC" w:rsidP="008B645F">
            <w:pPr>
              <w:pStyle w:val="ListParagraph"/>
              <w:widowControl w:val="0"/>
              <w:numPr>
                <w:ilvl w:val="0"/>
                <w:numId w:val="27"/>
              </w:num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The </w:t>
            </w:r>
            <w:r w:rsidR="3E35DFE3" w:rsidRPr="67B56BFC">
              <w:rPr>
                <w:rFonts w:ascii="Calibri" w:eastAsia="Calibri" w:hAnsi="Calibri" w:cs="Calibri"/>
                <w:color w:val="000000" w:themeColor="text1"/>
                <w:sz w:val="22"/>
                <w:szCs w:val="22"/>
                <w:lang w:val="en"/>
              </w:rPr>
              <w:t>Agriculture Relation and Market Management Manager</w:t>
            </w:r>
            <w:r w:rsidRPr="67B56BFC">
              <w:rPr>
                <w:rFonts w:ascii="Calibri" w:eastAsia="Calibri" w:hAnsi="Calibri" w:cs="Calibri"/>
                <w:color w:val="000000" w:themeColor="text1"/>
                <w:sz w:val="22"/>
                <w:szCs w:val="22"/>
                <w:lang w:val="en"/>
              </w:rPr>
              <w:t xml:space="preserve"> has accepted the Application</w:t>
            </w:r>
          </w:p>
        </w:tc>
      </w:tr>
      <w:tr w:rsidR="2058DEBC" w:rsidRPr="00EA7459" w14:paraId="68887770"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7629824B" w14:textId="5415954E"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5932EB80" w14:textId="1701D046"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Site</w:t>
            </w:r>
          </w:p>
        </w:tc>
      </w:tr>
      <w:tr w:rsidR="2058DEBC" w:rsidRPr="00EA7459" w14:paraId="7C969F40"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1CF8E859" w14:textId="626DE0D6"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1EDDAF8C" w14:textId="329DABE2"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COO</w:t>
            </w:r>
          </w:p>
        </w:tc>
      </w:tr>
      <w:tr w:rsidR="2058DEBC" w:rsidRPr="00EA7459" w14:paraId="64DAB5E1"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EB97D0C" w14:textId="02DB64FE"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5DFBF8C1" w14:textId="05E67F5D" w:rsidR="2058DEBC" w:rsidRPr="00EA7459" w:rsidRDefault="2058DEBC" w:rsidP="008B645F">
            <w:pPr>
              <w:pStyle w:val="ListParagraph"/>
              <w:widowControl w:val="0"/>
              <w:numPr>
                <w:ilvl w:val="0"/>
                <w:numId w:val="2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necessary permissions.</w:t>
            </w:r>
          </w:p>
          <w:p w14:paraId="01C45933" w14:textId="77C2638D" w:rsidR="2058DEBC" w:rsidRPr="00EA7459" w:rsidRDefault="2058DEBC" w:rsidP="008B645F">
            <w:pPr>
              <w:pStyle w:val="ListParagraph"/>
              <w:widowControl w:val="0"/>
              <w:numPr>
                <w:ilvl w:val="0"/>
                <w:numId w:val="2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website is active.</w:t>
            </w:r>
          </w:p>
          <w:p w14:paraId="508A97A2" w14:textId="11BB205F" w:rsidR="2F22F22C" w:rsidRPr="00EA7459" w:rsidRDefault="5B0C7FD9" w:rsidP="008B645F">
            <w:pPr>
              <w:pStyle w:val="ListParagraph"/>
              <w:widowControl w:val="0"/>
              <w:numPr>
                <w:ilvl w:val="0"/>
                <w:numId w:val="26"/>
              </w:num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Agriculture Relation and Market Management Manager </w:t>
            </w:r>
            <w:r w:rsidR="2058DEBC" w:rsidRPr="67B56BFC">
              <w:rPr>
                <w:rFonts w:ascii="Calibri" w:eastAsia="Calibri" w:hAnsi="Calibri" w:cs="Calibri"/>
                <w:color w:val="000000" w:themeColor="text1"/>
                <w:sz w:val="22"/>
                <w:szCs w:val="22"/>
                <w:lang w:val="en"/>
              </w:rPr>
              <w:t>has accepted application.</w:t>
            </w:r>
          </w:p>
          <w:p w14:paraId="4B4E0628" w14:textId="40937B29" w:rsidR="2058DEBC" w:rsidRPr="00EA7459" w:rsidRDefault="2058DEBC" w:rsidP="008B645F">
            <w:pPr>
              <w:pStyle w:val="ListParagraph"/>
              <w:widowControl w:val="0"/>
              <w:numPr>
                <w:ilvl w:val="0"/>
                <w:numId w:val="2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a task to review the application assigned to them</w:t>
            </w:r>
          </w:p>
        </w:tc>
      </w:tr>
      <w:tr w:rsidR="2058DEBC" w:rsidRPr="00EA7459" w14:paraId="016C1A33" w14:textId="77777777" w:rsidTr="67B56BFC">
        <w:trPr>
          <w:trHeight w:val="261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75BE9C4D" w14:textId="641AA93A"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659799CC" w14:textId="6734A2FB" w:rsidR="2058DEBC" w:rsidRPr="00EA7459" w:rsidRDefault="2058DEBC" w:rsidP="008B645F">
            <w:pPr>
              <w:pStyle w:val="ListParagraph"/>
              <w:widowControl w:val="0"/>
              <w:numPr>
                <w:ilvl w:val="0"/>
                <w:numId w:val="25"/>
              </w:numPr>
              <w:pBdr>
                <w:top w:val="nil"/>
                <w:left w:val="nil"/>
                <w:bottom w:val="nil"/>
                <w:right w:val="nil"/>
                <w:between w:val="nil"/>
              </w:pBd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COO logs in to the platform.</w:t>
            </w:r>
          </w:p>
          <w:p w14:paraId="2D374376" w14:textId="6C55D9FF" w:rsidR="2058DEBC" w:rsidRPr="00EA7459" w:rsidRDefault="2058DEBC" w:rsidP="008B645F">
            <w:pPr>
              <w:pStyle w:val="ListParagraph"/>
              <w:widowControl w:val="0"/>
              <w:numPr>
                <w:ilvl w:val="0"/>
                <w:numId w:val="25"/>
              </w:numPr>
              <w:pBdr>
                <w:top w:val="nil"/>
                <w:left w:val="nil"/>
                <w:bottom w:val="nil"/>
                <w:right w:val="nil"/>
                <w:between w:val="nil"/>
              </w:pBd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navigates to the "My Tasks" tab on the dashboard.</w:t>
            </w:r>
          </w:p>
          <w:p w14:paraId="2609CA1A" w14:textId="6AA465A1" w:rsidR="2058DEBC" w:rsidRPr="00EA7459" w:rsidRDefault="2058DEBC" w:rsidP="008B645F">
            <w:pPr>
              <w:pStyle w:val="ListParagraph"/>
              <w:widowControl w:val="0"/>
              <w:numPr>
                <w:ilvl w:val="0"/>
                <w:numId w:val="25"/>
              </w:numPr>
              <w:pBdr>
                <w:top w:val="nil"/>
                <w:left w:val="nil"/>
                <w:bottom w:val="nil"/>
                <w:right w:val="nil"/>
                <w:between w:val="nil"/>
              </w:pBd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a list of Applications along with the active task "Review by COO”</w:t>
            </w:r>
          </w:p>
          <w:p w14:paraId="725A41CB" w14:textId="1ECC22C3" w:rsidR="2058DEBC" w:rsidRPr="00EA7459" w:rsidRDefault="2058DEBC" w:rsidP="008B645F">
            <w:pPr>
              <w:pStyle w:val="ListParagraph"/>
              <w:widowControl w:val="0"/>
              <w:numPr>
                <w:ilvl w:val="0"/>
                <w:numId w:val="25"/>
              </w:numPr>
              <w:pBdr>
                <w:top w:val="nil"/>
                <w:left w:val="nil"/>
                <w:bottom w:val="nil"/>
                <w:right w:val="nil"/>
                <w:between w:val="nil"/>
              </w:pBd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selects the task assigned to them from the list.</w:t>
            </w:r>
          </w:p>
          <w:p w14:paraId="2AD113DE" w14:textId="5DA090CA" w:rsidR="2058DEBC" w:rsidRPr="00EA7459" w:rsidRDefault="2058DEBC" w:rsidP="008B645F">
            <w:pPr>
              <w:pStyle w:val="ListParagraph"/>
              <w:widowControl w:val="0"/>
              <w:numPr>
                <w:ilvl w:val="0"/>
                <w:numId w:val="25"/>
              </w:numPr>
              <w:pBdr>
                <w:top w:val="nil"/>
                <w:left w:val="nil"/>
                <w:bottom w:val="nil"/>
                <w:right w:val="nil"/>
                <w:between w:val="nil"/>
              </w:pBd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details of the Application.</w:t>
            </w:r>
          </w:p>
          <w:p w14:paraId="3D8E6B27" w14:textId="24D8BFE5" w:rsidR="2058DEBC" w:rsidRPr="00EA7459" w:rsidRDefault="2058DEBC" w:rsidP="008B645F">
            <w:pPr>
              <w:pStyle w:val="ListParagraph"/>
              <w:widowControl w:val="0"/>
              <w:numPr>
                <w:ilvl w:val="0"/>
                <w:numId w:val="25"/>
              </w:numPr>
              <w:pBdr>
                <w:top w:val="nil"/>
                <w:left w:val="nil"/>
                <w:bottom w:val="nil"/>
                <w:right w:val="nil"/>
                <w:between w:val="nil"/>
              </w:pBd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user reviews the Application and verifies the accuracy of the information provided. </w:t>
            </w:r>
          </w:p>
          <w:p w14:paraId="755FD508" w14:textId="04AD5E2D" w:rsidR="2058DEBC" w:rsidRPr="00EA7459" w:rsidRDefault="2058DEBC" w:rsidP="008B645F">
            <w:pPr>
              <w:pStyle w:val="ListParagraph"/>
              <w:widowControl w:val="0"/>
              <w:numPr>
                <w:ilvl w:val="0"/>
                <w:numId w:val="25"/>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takes one of the following actions to complete the task:</w:t>
            </w:r>
          </w:p>
          <w:p w14:paraId="573E6A27" w14:textId="300F25A4" w:rsidR="2058DEBC" w:rsidRPr="00EA7459" w:rsidRDefault="2058DEBC" w:rsidP="008B645F">
            <w:pPr>
              <w:pStyle w:val="ListParagraph"/>
              <w:widowControl w:val="0"/>
              <w:numPr>
                <w:ilvl w:val="0"/>
                <w:numId w:val="24"/>
              </w:numPr>
              <w:rPr>
                <w:rFonts w:ascii="Calibri" w:eastAsia="Calibri" w:hAnsi="Calibri" w:cs="Calibri"/>
                <w:color w:val="000000" w:themeColor="text1"/>
                <w:sz w:val="22"/>
                <w:szCs w:val="22"/>
              </w:rPr>
            </w:pPr>
            <w:r w:rsidRPr="00EA7459">
              <w:rPr>
                <w:rFonts w:ascii="Calibri" w:eastAsia="Calibri" w:hAnsi="Calibri" w:cs="Calibri"/>
                <w:b/>
                <w:bCs/>
                <w:color w:val="000000" w:themeColor="text1"/>
                <w:sz w:val="22"/>
                <w:szCs w:val="22"/>
                <w:lang w:val="en"/>
              </w:rPr>
              <w:t xml:space="preserve">Accept: </w:t>
            </w:r>
            <w:r w:rsidRPr="00EA7459">
              <w:rPr>
                <w:rFonts w:ascii="Calibri" w:eastAsia="Calibri" w:hAnsi="Calibri" w:cs="Calibri"/>
                <w:color w:val="000000" w:themeColor="text1"/>
                <w:sz w:val="22"/>
                <w:szCs w:val="22"/>
                <w:lang w:val="en"/>
              </w:rPr>
              <w:t xml:space="preserve">The Platform will generate the invoice which is sent to the applicant to pay the fees in order to issue the license. </w:t>
            </w:r>
          </w:p>
          <w:p w14:paraId="5520DA6D" w14:textId="29164295" w:rsidR="2058DEBC" w:rsidRPr="00EA7459" w:rsidRDefault="2058DEBC" w:rsidP="008B645F">
            <w:pPr>
              <w:pStyle w:val="ListParagraph"/>
              <w:widowControl w:val="0"/>
              <w:numPr>
                <w:ilvl w:val="0"/>
                <w:numId w:val="24"/>
              </w:numPr>
              <w:rPr>
                <w:rFonts w:ascii="Calibri" w:eastAsia="Calibri" w:hAnsi="Calibri" w:cs="Calibri"/>
                <w:color w:val="000000" w:themeColor="text1"/>
                <w:sz w:val="22"/>
                <w:szCs w:val="22"/>
              </w:rPr>
            </w:pPr>
            <w:r w:rsidRPr="00EA7459">
              <w:rPr>
                <w:rFonts w:ascii="Calibri" w:eastAsia="Calibri" w:hAnsi="Calibri" w:cs="Calibri"/>
                <w:b/>
                <w:bCs/>
                <w:color w:val="000000" w:themeColor="text1"/>
                <w:sz w:val="22"/>
                <w:szCs w:val="22"/>
                <w:lang w:val="en"/>
              </w:rPr>
              <w:t xml:space="preserve">Reject: </w:t>
            </w:r>
            <w:r w:rsidRPr="00EA7459">
              <w:rPr>
                <w:rFonts w:ascii="Calibri" w:eastAsia="Calibri" w:hAnsi="Calibri" w:cs="Calibri"/>
                <w:color w:val="000000" w:themeColor="text1"/>
                <w:sz w:val="22"/>
                <w:szCs w:val="22"/>
                <w:lang w:val="en"/>
              </w:rPr>
              <w:t>The Application will just be moved to the L&amp;P Specialist for validating the rejected application for review UC08.</w:t>
            </w:r>
          </w:p>
          <w:p w14:paraId="60120EC3" w14:textId="0F5EF731" w:rsidR="2058DEBC" w:rsidRPr="00EA7459" w:rsidRDefault="2058DEBC" w:rsidP="008B645F">
            <w:pPr>
              <w:pStyle w:val="ListParagraph"/>
              <w:widowControl w:val="0"/>
              <w:numPr>
                <w:ilvl w:val="0"/>
                <w:numId w:val="25"/>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clicks on the “Submit” button.</w:t>
            </w:r>
          </w:p>
          <w:p w14:paraId="7472CF34" w14:textId="772FDB80" w:rsidR="2058DEBC" w:rsidRPr="00EA7459" w:rsidRDefault="2058DEBC" w:rsidP="008B645F">
            <w:pPr>
              <w:pStyle w:val="ListParagraph"/>
              <w:widowControl w:val="0"/>
              <w:numPr>
                <w:ilvl w:val="0"/>
                <w:numId w:val="25"/>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The Application is forwarded as per the decision taken for further processing</w:t>
            </w:r>
            <w:r w:rsidR="668BABF8" w:rsidRPr="00EA7459">
              <w:rPr>
                <w:rFonts w:ascii="Calibri" w:eastAsia="Calibri" w:hAnsi="Calibri" w:cs="Calibri"/>
                <w:color w:val="000000" w:themeColor="text1"/>
                <w:sz w:val="22"/>
                <w:szCs w:val="22"/>
              </w:rPr>
              <w:t xml:space="preserve"> by generating License for Agricultural Record</w:t>
            </w:r>
            <w:r w:rsidRPr="00EA7459">
              <w:rPr>
                <w:rFonts w:ascii="Calibri" w:eastAsia="Calibri" w:hAnsi="Calibri" w:cs="Calibri"/>
                <w:color w:val="000000" w:themeColor="text1"/>
                <w:sz w:val="22"/>
                <w:szCs w:val="22"/>
              </w:rPr>
              <w:t>.</w:t>
            </w:r>
          </w:p>
        </w:tc>
      </w:tr>
      <w:tr w:rsidR="2058DEBC" w:rsidRPr="00EA7459" w14:paraId="6FF8F714"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7A7D2127" w14:textId="4B7355CF"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work rules</w:t>
            </w:r>
          </w:p>
        </w:tc>
        <w:tc>
          <w:tcPr>
            <w:tcW w:w="654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vAlign w:val="bottom"/>
          </w:tcPr>
          <w:p w14:paraId="6D998394" w14:textId="12373A86"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BR001 </w:t>
            </w:r>
            <w:r w:rsidRPr="00EA7459">
              <w:rPr>
                <w:rStyle w:val="eop"/>
                <w:rFonts w:ascii="Calibri" w:eastAsia="Calibri" w:hAnsi="Calibri" w:cs="Calibri"/>
                <w:color w:val="000000" w:themeColor="text1"/>
                <w:sz w:val="22"/>
                <w:szCs w:val="22"/>
              </w:rPr>
              <w:t> </w:t>
            </w:r>
          </w:p>
          <w:p w14:paraId="1BA511ED" w14:textId="0CD6CB8D" w:rsidR="2058DEBC" w:rsidRPr="00EA7459" w:rsidRDefault="2058DEBC" w:rsidP="2058DEBC">
            <w:pPr>
              <w:widowControl w:val="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enable the “Next” button after all mandatory requirements in the screen are provided.</w:t>
            </w:r>
            <w:r w:rsidRPr="00EA7459">
              <w:rPr>
                <w:rStyle w:val="eop"/>
                <w:rFonts w:ascii="Calibri" w:eastAsia="Calibri" w:hAnsi="Calibri" w:cs="Calibri"/>
                <w:color w:val="000000" w:themeColor="text1"/>
                <w:sz w:val="22"/>
                <w:szCs w:val="22"/>
              </w:rPr>
              <w:t> </w:t>
            </w:r>
          </w:p>
        </w:tc>
      </w:tr>
    </w:tbl>
    <w:p w14:paraId="25AD550A" w14:textId="7BD190D0" w:rsidR="2058DEBC" w:rsidRPr="00EA7459" w:rsidRDefault="2058DEBC">
      <w:pPr>
        <w:rPr>
          <w:rFonts w:ascii="Calibri" w:hAnsi="Calibri" w:cs="Calibri"/>
        </w:rPr>
      </w:pPr>
      <w:r w:rsidRPr="00EA7459">
        <w:rPr>
          <w:rFonts w:ascii="Calibri" w:hAnsi="Calibri" w:cs="Calibri"/>
        </w:rPr>
        <w:br w:type="page"/>
      </w:r>
    </w:p>
    <w:p w14:paraId="51D3E45C" w14:textId="1621F5E0" w:rsidR="67FC7187" w:rsidRPr="00EA7459" w:rsidRDefault="67FC7187" w:rsidP="68F3EADA">
      <w:pPr>
        <w:pStyle w:val="Heading2"/>
        <w:keepNext/>
        <w:keepLines/>
        <w:shd w:val="clear" w:color="auto" w:fill="FFFFFF" w:themeFill="background1"/>
        <w:spacing w:before="120"/>
        <w:rPr>
          <w:sz w:val="22"/>
          <w:szCs w:val="22"/>
          <w:lang w:val="en-US"/>
        </w:rPr>
      </w:pPr>
      <w:bookmarkStart w:id="98" w:name="_Toc1546665664"/>
      <w:r w:rsidRPr="00EA7459">
        <w:lastRenderedPageBreak/>
        <w:t>Screen Component</w:t>
      </w:r>
      <w:bookmarkEnd w:id="98"/>
      <w:r w:rsidRPr="00EA7459">
        <w:rPr>
          <w:sz w:val="28"/>
          <w:szCs w:val="28"/>
        </w:rPr>
        <w:t xml:space="preserve"> </w:t>
      </w:r>
      <w:r w:rsidRPr="00EA7459">
        <w:rPr>
          <w:sz w:val="22"/>
          <w:szCs w:val="22"/>
        </w:rPr>
        <w:t xml:space="preserve"> </w:t>
      </w:r>
    </w:p>
    <w:tbl>
      <w:tblPr>
        <w:tblStyle w:val="TableGrid"/>
        <w:bidiVisual/>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38"/>
        <w:gridCol w:w="2002"/>
        <w:gridCol w:w="1024"/>
        <w:gridCol w:w="1239"/>
        <w:gridCol w:w="1134"/>
        <w:gridCol w:w="969"/>
        <w:gridCol w:w="1738"/>
      </w:tblGrid>
      <w:tr w:rsidR="2058DEBC" w:rsidRPr="00EA7459" w14:paraId="190C2FD4"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17DC1F0D" w14:textId="0479536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Validation </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1EDF89F7" w14:textId="2D595FD2"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Data Source </w:t>
            </w: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730F6B78" w14:textId="132BBB52"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p>
          <w:p w14:paraId="5338F694" w14:textId="380FA60C"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0E302C2A" w14:textId="15B2A6EA"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5B01A10" w14:textId="4F39B48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51EE0386" w14:textId="7A75CB87"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266AA412" w14:textId="1D60AD27"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Name </w:t>
            </w:r>
          </w:p>
        </w:tc>
      </w:tr>
      <w:tr w:rsidR="2058DEBC" w:rsidRPr="00EA7459" w14:paraId="22322CE6" w14:textId="77777777" w:rsidTr="6297CDB5">
        <w:trPr>
          <w:trHeight w:val="2445"/>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286783" w14:textId="0FB19D9E" w:rsidR="2058DEBC" w:rsidRPr="00EA7459" w:rsidRDefault="2058DEBC" w:rsidP="2058DEBC">
            <w:pPr>
              <w:jc w:val="right"/>
              <w:rPr>
                <w:rFonts w:ascii="Calibri" w:eastAsia="Calibri" w:hAnsi="Calibri" w:cs="Calibri"/>
                <w:sz w:val="22"/>
                <w:szCs w:val="22"/>
              </w:rPr>
            </w:pP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A4816" w14:textId="161CF9DF" w:rsidR="2058DEBC" w:rsidRPr="00EA7459" w:rsidRDefault="2058DEBC" w:rsidP="2058DEBC">
            <w:pPr>
              <w:rPr>
                <w:rFonts w:ascii="Calibri" w:eastAsia="Calibri" w:hAnsi="Calibri" w:cs="Calibri"/>
                <w:sz w:val="22"/>
                <w:szCs w:val="22"/>
              </w:rPr>
            </w:pPr>
            <w:r w:rsidRPr="00EA7459">
              <w:rPr>
                <w:rFonts w:ascii="Calibri" w:eastAsia="Calibri" w:hAnsi="Calibri" w:cs="Calibri"/>
                <w:b/>
                <w:bCs/>
                <w:sz w:val="22"/>
                <w:szCs w:val="22"/>
                <w:lang w:val="en"/>
              </w:rPr>
              <w:t xml:space="preserve">Platform </w:t>
            </w:r>
            <w:r w:rsidRPr="00EA7459">
              <w:rPr>
                <w:rFonts w:ascii="Calibri" w:hAnsi="Calibri" w:cs="Calibri"/>
                <w:sz w:val="22"/>
                <w:szCs w:val="22"/>
              </w:rPr>
              <w:br/>
            </w:r>
            <w:r w:rsidRPr="00EA7459">
              <w:rPr>
                <w:rFonts w:ascii="Calibri" w:hAnsi="Calibri" w:cs="Calibri"/>
                <w:sz w:val="22"/>
                <w:szCs w:val="22"/>
              </w:rPr>
              <w:br/>
            </w:r>
            <w:r w:rsidRPr="00EA7459">
              <w:rPr>
                <w:rFonts w:ascii="Calibri" w:eastAsia="Calibri" w:hAnsi="Calibri" w:cs="Calibri"/>
                <w:sz w:val="22"/>
                <w:szCs w:val="22"/>
                <w:lang w:val="en"/>
              </w:rPr>
              <w:t xml:space="preserve">Application No </w:t>
            </w:r>
            <w:r w:rsidRPr="00EA7459">
              <w:rPr>
                <w:rFonts w:ascii="Calibri" w:hAnsi="Calibri" w:cs="Calibri"/>
                <w:sz w:val="22"/>
                <w:szCs w:val="22"/>
              </w:rPr>
              <w:br/>
            </w:r>
            <w:r w:rsidRPr="00EA7459">
              <w:rPr>
                <w:rFonts w:ascii="Calibri" w:eastAsia="Calibri" w:hAnsi="Calibri" w:cs="Calibri"/>
                <w:sz w:val="22"/>
                <w:szCs w:val="22"/>
                <w:lang w:val="en"/>
              </w:rPr>
              <w:t>Service Name</w:t>
            </w:r>
          </w:p>
          <w:p w14:paraId="7CD23D65" w14:textId="632A0892"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Created On </w:t>
            </w:r>
          </w:p>
          <w:p w14:paraId="7C1ABA75" w14:textId="1AAAB1ED"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Nationality </w:t>
            </w:r>
          </w:p>
          <w:p w14:paraId="684CBD6C" w14:textId="0AB68523"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Origin (Internal/ External)</w:t>
            </w:r>
            <w:r w:rsidRPr="00EA7459">
              <w:rPr>
                <w:rFonts w:ascii="Calibri" w:hAnsi="Calibri" w:cs="Calibri"/>
                <w:sz w:val="22"/>
                <w:szCs w:val="22"/>
              </w:rPr>
              <w:br/>
            </w: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123776" w14:textId="64DBB6FB" w:rsidR="2058DEBC" w:rsidRPr="00EA7459" w:rsidRDefault="2058DEBC" w:rsidP="2058DEBC">
            <w:pPr>
              <w:rPr>
                <w:rFonts w:ascii="Calibri" w:eastAsia="Calibri" w:hAnsi="Calibri" w:cs="Calibri"/>
                <w:sz w:val="22"/>
                <w:szCs w:val="22"/>
              </w:rPr>
            </w:pPr>
            <w:r w:rsidRPr="00EA7459">
              <w:rPr>
                <w:rStyle w:val="normaltextrun"/>
                <w:rFonts w:ascii="Calibri" w:eastAsia="Calibri" w:hAnsi="Calibri" w:cs="Calibri"/>
                <w:sz w:val="22"/>
                <w:szCs w:val="22"/>
                <w:lang w:val="en"/>
              </w:rPr>
              <w:t>No </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FC837F" w14:textId="4557D9CA" w:rsidR="2058DEBC" w:rsidRPr="00EA7459" w:rsidRDefault="2058DEBC" w:rsidP="2058DEBC">
            <w:pPr>
              <w:rPr>
                <w:rFonts w:ascii="Calibri" w:eastAsia="Calibri" w:hAnsi="Calibri" w:cs="Calibri"/>
                <w:sz w:val="22"/>
                <w:szCs w:val="22"/>
              </w:rPr>
            </w:pPr>
            <w:r w:rsidRPr="00EA7459">
              <w:rPr>
                <w:rStyle w:val="normaltextrun"/>
                <w:rFonts w:ascii="Calibri" w:eastAsia="Calibri" w:hAnsi="Calibri" w:cs="Calibri"/>
                <w:sz w:val="22"/>
                <w:szCs w:val="22"/>
                <w:lang w:val="en"/>
              </w:rPr>
              <w:t>Yes </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C5CC08" w14:textId="00BB01F5"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F70B43" w14:textId="41E17484" w:rsidR="2058DEBC" w:rsidRPr="00EA7459" w:rsidRDefault="2058DEBC" w:rsidP="2058DEBC">
            <w:pPr>
              <w:rPr>
                <w:rFonts w:ascii="Calibri" w:eastAsia="Segoe UI" w:hAnsi="Calibri" w:cs="Calibri"/>
                <w:color w:val="333333"/>
                <w:sz w:val="22"/>
                <w:szCs w:val="22"/>
              </w:rPr>
            </w:pPr>
            <w:r w:rsidRPr="00EA7459">
              <w:rPr>
                <w:rFonts w:ascii="Calibri" w:eastAsia="Segoe UI" w:hAnsi="Calibri" w:cs="Calibri"/>
                <w:color w:val="333333"/>
                <w:sz w:val="22"/>
                <w:szCs w:val="22"/>
                <w:rtl/>
              </w:rPr>
              <w:t>معلومات الطلب</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5A2380" w14:textId="0351D021"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Application Details</w:t>
            </w:r>
          </w:p>
        </w:tc>
      </w:tr>
      <w:tr w:rsidR="6297CDB5" w14:paraId="76F66D90" w14:textId="77777777" w:rsidTr="6297CDB5">
        <w:trPr>
          <w:trHeight w:val="1305"/>
        </w:trPr>
        <w:tc>
          <w:tcPr>
            <w:tcW w:w="123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B7479F" w14:textId="57C4E688" w:rsidR="6297CDB5" w:rsidRDefault="6297CDB5" w:rsidP="6297CDB5">
            <w:pPr>
              <w:bidi/>
              <w:jc w:val="right"/>
              <w:rPr>
                <w:rFonts w:ascii="Calibri" w:eastAsia="Calibri" w:hAnsi="Calibri" w:cs="Calibri"/>
                <w:color w:val="000000" w:themeColor="text1"/>
                <w:sz w:val="22"/>
                <w:szCs w:val="22"/>
              </w:rPr>
            </w:pPr>
          </w:p>
        </w:tc>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579236" w14:textId="4AC95AA8" w:rsidR="6297CDB5" w:rsidRDefault="6297CDB5" w:rsidP="6297CDB5">
            <w:pPr>
              <w:bidi/>
              <w:rPr>
                <w:rFonts w:ascii="Calibri" w:eastAsia="Calibri" w:hAnsi="Calibri" w:cs="Calibri"/>
                <w:color w:val="000000" w:themeColor="text1"/>
                <w:sz w:val="22"/>
                <w:szCs w:val="22"/>
                <w:lang w:val="en"/>
              </w:rPr>
            </w:pP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A8C241" w14:textId="31C09594" w:rsidR="6297CDB5" w:rsidRDefault="6297CDB5" w:rsidP="6297CDB5">
            <w:pPr>
              <w:bidi/>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No</w:t>
            </w:r>
          </w:p>
        </w:tc>
        <w:tc>
          <w:tcPr>
            <w:tcW w:w="123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044874"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CCF4A5"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9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EDD93D"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1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9CE3D0" w14:textId="2D18C90F" w:rsidR="6297CDB5" w:rsidRDefault="6297CDB5" w:rsidP="6297CDB5">
            <w:pPr>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License Information Screen (TAB001)</w:t>
            </w:r>
          </w:p>
        </w:tc>
      </w:tr>
      <w:tr w:rsidR="029018B9" w:rsidRPr="00EA7459" w14:paraId="72BEEDFF"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4285CC" w14:textId="3013A982"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74BF87" w14:textId="5F9DD89A" w:rsidR="6297CDB5" w:rsidRDefault="6297CDB5" w:rsidP="6297CDB5">
            <w:pPr>
              <w:spacing w:line="279" w:lineRule="auto"/>
              <w:rPr>
                <w:rFonts w:ascii="Calibri" w:eastAsia="Calibri" w:hAnsi="Calibri" w:cs="Calibri"/>
                <w:color w:val="000000" w:themeColor="text1"/>
                <w:sz w:val="22"/>
                <w:szCs w:val="22"/>
              </w:rPr>
            </w:pP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F9CD7A" w14:textId="63DF21AC"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22C403" w14:textId="438231DC"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AC40B6" w14:textId="31B667A3"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E50A39" w14:textId="46B8FF8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المعلومات الرئيسية</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9EDF71" w14:textId="340D7485"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Main Information Screen (TAB002)</w:t>
            </w:r>
          </w:p>
        </w:tc>
      </w:tr>
      <w:tr w:rsidR="029018B9" w:rsidRPr="00EA7459" w14:paraId="012F2FA4"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AB7CA" w14:textId="370B5D28"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C22D51" w14:textId="5EB7E669" w:rsidR="6297CDB5" w:rsidRDefault="6297CDB5" w:rsidP="6297CDB5">
            <w:pPr>
              <w:spacing w:line="279" w:lineRule="auto"/>
              <w:rPr>
                <w:rFonts w:ascii="Calibri" w:eastAsia="Calibri" w:hAnsi="Calibri" w:cs="Calibri"/>
                <w:color w:val="000000" w:themeColor="text1"/>
                <w:sz w:val="22"/>
                <w:szCs w:val="22"/>
              </w:rPr>
            </w:pP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0560E" w14:textId="589E5224"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901B4" w14:textId="468020FD"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D3ACFE" w14:textId="075806D3"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8BE428" w14:textId="264DF64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معلومات المنشأة</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E9429D" w14:textId="2418E397"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Location Information (Including all fields inTAB003)</w:t>
            </w:r>
          </w:p>
        </w:tc>
      </w:tr>
      <w:tr w:rsidR="029018B9" w:rsidRPr="00EA7459" w14:paraId="5310393E"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463580" w14:textId="15BD9BE6"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2BC7B8" w14:textId="7D54B6B8" w:rsidR="6297CDB5" w:rsidRDefault="6297CDB5" w:rsidP="6297CDB5">
            <w:pPr>
              <w:spacing w:line="279" w:lineRule="auto"/>
              <w:rPr>
                <w:rFonts w:ascii="Calibri" w:eastAsia="Calibri" w:hAnsi="Calibri" w:cs="Calibri"/>
                <w:color w:val="000000" w:themeColor="text1"/>
                <w:sz w:val="22"/>
                <w:szCs w:val="22"/>
              </w:rPr>
            </w:pP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47B793" w14:textId="358CC5A1"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9C0DFD" w14:textId="355D841A"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3D665" w14:textId="60909B9E"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0A658D" w14:textId="25C0E12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المرفقات</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591206" w14:textId="020F6CFB"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Attachments (Including all attachments in TAB004)</w:t>
            </w:r>
          </w:p>
        </w:tc>
      </w:tr>
      <w:tr w:rsidR="2058DEBC" w:rsidRPr="00EA7459" w14:paraId="06BC3165"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7A0D0D" w14:textId="108E5E8D" w:rsidR="2058DEBC" w:rsidRPr="00EA7459" w:rsidRDefault="2058DEBC" w:rsidP="2058DEBC">
            <w:pPr>
              <w:rPr>
                <w:rFonts w:ascii="Calibri" w:eastAsia="Calibri" w:hAnsi="Calibri" w:cs="Calibri"/>
                <w:color w:val="000000" w:themeColor="text1"/>
                <w:sz w:val="22"/>
                <w:szCs w:val="22"/>
              </w:rPr>
            </w:pP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17F7A" w14:textId="37867AD7" w:rsidR="2058DEBC" w:rsidRPr="00EA7459" w:rsidRDefault="2058DEBC" w:rsidP="2058DEBC">
            <w:pPr>
              <w:rPr>
                <w:rFonts w:ascii="Calibri" w:eastAsia="Calibri" w:hAnsi="Calibri" w:cs="Calibri"/>
                <w:color w:val="000000" w:themeColor="text1"/>
                <w:sz w:val="22"/>
                <w:szCs w:val="22"/>
              </w:rPr>
            </w:pP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52784" w14:textId="2F389F36"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 </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DA0AD" w14:textId="476C04BE"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310913" w14:textId="0C9AFA44"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Pre-populated</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F42AA1" w14:textId="6E358E78" w:rsidR="2058DEBC" w:rsidRPr="00EA7459" w:rsidRDefault="2058DEBC" w:rsidP="2058DEBC">
            <w:pPr>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DB9B2B" w14:textId="7F74832C" w:rsidR="2058DEBC" w:rsidRPr="00EA7459" w:rsidRDefault="1E7C7FD8" w:rsidP="2058DEBC">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Remarks (TAB00</w:t>
            </w:r>
            <w:r w:rsidR="19B56863" w:rsidRPr="6297CDB5">
              <w:rPr>
                <w:rFonts w:ascii="Calibri" w:eastAsia="Calibri" w:hAnsi="Calibri" w:cs="Calibri"/>
                <w:color w:val="000000" w:themeColor="text1"/>
                <w:sz w:val="22"/>
                <w:szCs w:val="22"/>
                <w:lang w:val="en"/>
              </w:rPr>
              <w:t>5</w:t>
            </w:r>
            <w:r w:rsidRPr="6297CDB5">
              <w:rPr>
                <w:rFonts w:ascii="Calibri" w:eastAsia="Calibri" w:hAnsi="Calibri" w:cs="Calibri"/>
                <w:color w:val="000000" w:themeColor="text1"/>
                <w:sz w:val="22"/>
                <w:szCs w:val="22"/>
                <w:lang w:val="en"/>
              </w:rPr>
              <w:t>)</w:t>
            </w:r>
          </w:p>
        </w:tc>
      </w:tr>
      <w:tr w:rsidR="2058DEBC" w:rsidRPr="00EA7459" w14:paraId="5107700D"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F2CC54" w14:textId="57D25DBB"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152EEF" w14:textId="3B616681"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72D61" w14:textId="4BBFE57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C0CF7D" w14:textId="6D59CABA"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in case of Reject </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AFBED1" w14:textId="78853B75"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Text Box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737E63" w14:textId="20688B04" w:rsidR="2058DEBC" w:rsidRPr="00EA7459" w:rsidRDefault="2058DEBC" w:rsidP="2058DEBC">
            <w:pPr>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7299FD" w14:textId="3780FE70"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Remarks </w:t>
            </w:r>
          </w:p>
        </w:tc>
      </w:tr>
      <w:tr w:rsidR="2058DEBC" w:rsidRPr="00EA7459" w14:paraId="72B0E77E"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BEAE59" w14:textId="3AE86F11" w:rsidR="2058DEBC" w:rsidRPr="00EA7459" w:rsidRDefault="2058DEBC" w:rsidP="2058DEBC">
            <w:pPr>
              <w:rPr>
                <w:rStyle w:val="normaltextrun"/>
                <w:rFonts w:ascii="Calibri" w:eastAsia="Calibri" w:hAnsi="Calibri" w:cs="Calibri"/>
                <w:color w:val="000000" w:themeColor="text1"/>
                <w:sz w:val="22"/>
                <w:szCs w:val="22"/>
                <w:lang w:val="en"/>
              </w:rPr>
            </w:pPr>
            <w:r w:rsidRPr="00EA7459">
              <w:rPr>
                <w:rStyle w:val="normaltextrun"/>
                <w:rFonts w:ascii="Calibri" w:eastAsia="Calibri" w:hAnsi="Calibri" w:cs="Calibri"/>
                <w:color w:val="000000" w:themeColor="text1"/>
                <w:sz w:val="22"/>
                <w:szCs w:val="22"/>
                <w:lang w:val="en"/>
              </w:rPr>
              <w:t>This will process the application further </w:t>
            </w:r>
            <w:r w:rsidR="014F9AEF" w:rsidRPr="00EA7459">
              <w:rPr>
                <w:rStyle w:val="normaltextrun"/>
                <w:rFonts w:ascii="Calibri" w:eastAsia="Calibri" w:hAnsi="Calibri" w:cs="Calibri"/>
                <w:color w:val="000000" w:themeColor="text1"/>
                <w:sz w:val="22"/>
                <w:szCs w:val="22"/>
                <w:lang w:val="en"/>
              </w:rPr>
              <w:t>and generate the license</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AABE5B" w14:textId="60B5397B"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E42A43" w14:textId="5242887F"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3824D9" w14:textId="18B1EE5B"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AD11BD" w14:textId="0AE19FF9"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Radio Button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89E4AC" w14:textId="44528B31" w:rsidR="2058DEBC" w:rsidRPr="00EA7459" w:rsidRDefault="2058DEBC" w:rsidP="008E1950">
            <w:pPr>
              <w:jc w:val="right"/>
              <w:rPr>
                <w:rFonts w:ascii="Calibri" w:eastAsia="Segoe UI" w:hAnsi="Calibri" w:cs="Calibri"/>
                <w:color w:val="333333"/>
                <w:sz w:val="22"/>
                <w:szCs w:val="22"/>
              </w:rPr>
            </w:pPr>
            <w:r w:rsidRPr="00EA7459">
              <w:rPr>
                <w:rFonts w:ascii="Calibri" w:eastAsia="Segoe UI" w:hAnsi="Calibri" w:cs="Calibri"/>
                <w:color w:val="333333"/>
                <w:sz w:val="22"/>
                <w:szCs w:val="22"/>
                <w:rtl/>
              </w:rPr>
              <w:t>قبول الطلب</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2DC0ED" w14:textId="22931C6A"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Accept </w:t>
            </w:r>
          </w:p>
        </w:tc>
      </w:tr>
      <w:tr w:rsidR="2058DEBC" w:rsidRPr="00EA7459" w14:paraId="257C165D"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F3B2A8" w14:textId="48B58FF4"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This will send the application </w:t>
            </w:r>
            <w:r w:rsidRPr="00EA7459">
              <w:rPr>
                <w:rStyle w:val="normaltextrun"/>
                <w:rFonts w:ascii="Calibri" w:eastAsia="Calibri" w:hAnsi="Calibri" w:cs="Calibri"/>
                <w:color w:val="000000" w:themeColor="text1"/>
                <w:sz w:val="22"/>
                <w:szCs w:val="22"/>
                <w:lang w:val="en"/>
              </w:rPr>
              <w:lastRenderedPageBreak/>
              <w:t>back to the L&amp;P Specialist to validate the rejection </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B040AC" w14:textId="577D1B8A"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lastRenderedPageBreak/>
              <w:t> </w:t>
            </w: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51886" w14:textId="687B9BBB"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8DDA99" w14:textId="5FC37FE0"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FCD929" w14:textId="2C3DC382"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Radio Button </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6B4EC" w14:textId="7E59ED07" w:rsidR="2058DEBC" w:rsidRPr="00EA7459" w:rsidRDefault="2058DEBC" w:rsidP="008E1950">
            <w:pPr>
              <w:jc w:val="right"/>
              <w:rPr>
                <w:rFonts w:ascii="Calibri" w:eastAsia="Segoe UI" w:hAnsi="Calibri" w:cs="Calibri"/>
                <w:color w:val="333333"/>
                <w:sz w:val="22"/>
                <w:szCs w:val="22"/>
              </w:rPr>
            </w:pPr>
            <w:r w:rsidRPr="00EA7459">
              <w:rPr>
                <w:rFonts w:ascii="Calibri" w:eastAsia="Segoe UI" w:hAnsi="Calibri" w:cs="Calibri"/>
                <w:color w:val="333333"/>
                <w:sz w:val="22"/>
                <w:szCs w:val="22"/>
                <w:rtl/>
              </w:rPr>
              <w:t>رفض الطلب</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019737" w14:textId="267D96E3"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Reject </w:t>
            </w:r>
          </w:p>
        </w:tc>
      </w:tr>
      <w:tr w:rsidR="2058DEBC" w:rsidRPr="00EA7459" w14:paraId="693830B0"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FD2DC" w14:textId="4DF9C48B" w:rsidR="2058DEBC" w:rsidRPr="00EA7459" w:rsidRDefault="2058DEBC" w:rsidP="2058DEBC">
            <w:pPr>
              <w:rPr>
                <w:rFonts w:ascii="Calibri" w:eastAsia="Calibri" w:hAnsi="Calibri" w:cs="Calibri"/>
                <w:color w:val="000000" w:themeColor="text1"/>
                <w:sz w:val="22"/>
                <w:szCs w:val="22"/>
              </w:rPr>
            </w:pP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68AEFF" w14:textId="05EFC95C" w:rsidR="2058DEBC" w:rsidRPr="00EA7459" w:rsidRDefault="2058DEBC" w:rsidP="2058DEBC">
            <w:pPr>
              <w:rPr>
                <w:rFonts w:ascii="Calibri" w:eastAsia="Calibri" w:hAnsi="Calibri" w:cs="Calibri"/>
                <w:color w:val="000000" w:themeColor="text1"/>
                <w:sz w:val="22"/>
                <w:szCs w:val="22"/>
              </w:rPr>
            </w:pP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F250B" w14:textId="29C13681" w:rsidR="2058DEBC" w:rsidRPr="00EA7459" w:rsidRDefault="2058DEBC" w:rsidP="2058DEBC">
            <w:pPr>
              <w:rPr>
                <w:rFonts w:ascii="Calibri" w:eastAsia="Calibri" w:hAnsi="Calibri" w:cs="Calibri"/>
                <w:color w:val="000000" w:themeColor="text1"/>
                <w:sz w:val="22"/>
                <w:szCs w:val="22"/>
              </w:rPr>
            </w:pP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16DABC" w14:textId="3D1911BD" w:rsidR="2058DEBC" w:rsidRPr="00EA7459" w:rsidRDefault="2058DEBC" w:rsidP="2058DEBC">
            <w:pPr>
              <w:rPr>
                <w:rFonts w:ascii="Calibri" w:eastAsia="Calibri" w:hAnsi="Calibri" w:cs="Calibri"/>
                <w:color w:val="000000" w:themeColor="text1"/>
                <w:sz w:val="22"/>
                <w:szCs w:val="22"/>
              </w:rPr>
            </w:pP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6E1F4E" w14:textId="45D2F220"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79EB0" w14:textId="523EA0B7" w:rsidR="2058DEBC" w:rsidRPr="00EA7459" w:rsidRDefault="2058DEBC" w:rsidP="2058DEBC">
            <w:pPr>
              <w:rPr>
                <w:rFonts w:ascii="Calibri" w:eastAsia="Segoe UI" w:hAnsi="Calibri" w:cs="Calibri"/>
                <w:color w:val="333333"/>
                <w:sz w:val="22"/>
                <w:szCs w:val="22"/>
              </w:rPr>
            </w:pPr>
            <w:r w:rsidRPr="00EA7459">
              <w:rPr>
                <w:rFonts w:ascii="Calibri" w:eastAsia="Segoe UI" w:hAnsi="Calibri" w:cs="Calibri"/>
                <w:color w:val="333333"/>
                <w:sz w:val="22"/>
                <w:szCs w:val="22"/>
                <w:rtl/>
              </w:rPr>
              <w:t>تقديم</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77C6D3" w14:textId="68A2B297"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Submit</w:t>
            </w:r>
          </w:p>
        </w:tc>
      </w:tr>
      <w:tr w:rsidR="2058DEBC" w:rsidRPr="00EA7459" w14:paraId="623FC401" w14:textId="77777777" w:rsidTr="6297CDB5">
        <w:trPr>
          <w:trHeight w:val="720"/>
        </w:trPr>
        <w:tc>
          <w:tcPr>
            <w:tcW w:w="61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14D64D" w14:textId="1B71B423"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When pressed, Platform will close the task</w:t>
            </w:r>
          </w:p>
        </w:tc>
        <w:tc>
          <w:tcPr>
            <w:tcW w:w="117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077BFB" w14:textId="4BD1C2DD" w:rsidR="2058DEBC" w:rsidRPr="00EA7459" w:rsidRDefault="2058DEBC" w:rsidP="2058DEBC">
            <w:pPr>
              <w:rPr>
                <w:rFonts w:ascii="Calibri" w:eastAsia="Calibri" w:hAnsi="Calibri" w:cs="Calibri"/>
                <w:color w:val="000000" w:themeColor="text1"/>
                <w:sz w:val="22"/>
                <w:szCs w:val="22"/>
              </w:rPr>
            </w:pPr>
          </w:p>
        </w:tc>
        <w:tc>
          <w:tcPr>
            <w:tcW w:w="4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52BCCC" w14:textId="39E4A98D" w:rsidR="2058DEBC" w:rsidRPr="00EA7459" w:rsidRDefault="2058DEBC" w:rsidP="2058DEBC">
            <w:pPr>
              <w:rPr>
                <w:rFonts w:ascii="Calibri" w:eastAsia="Calibri" w:hAnsi="Calibri" w:cs="Calibri"/>
                <w:color w:val="000000" w:themeColor="text1"/>
                <w:sz w:val="22"/>
                <w:szCs w:val="22"/>
              </w:rPr>
            </w:pPr>
          </w:p>
        </w:tc>
        <w:tc>
          <w:tcPr>
            <w:tcW w:w="69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6B248" w14:textId="7CC2E801" w:rsidR="2058DEBC" w:rsidRPr="00EA7459" w:rsidRDefault="2058DEBC" w:rsidP="2058DEBC">
            <w:pPr>
              <w:rPr>
                <w:rFonts w:ascii="Calibri" w:eastAsia="Calibri" w:hAnsi="Calibri" w:cs="Calibri"/>
                <w:color w:val="000000" w:themeColor="text1"/>
                <w:sz w:val="22"/>
                <w:szCs w:val="22"/>
              </w:rPr>
            </w:pPr>
          </w:p>
        </w:tc>
        <w:tc>
          <w:tcPr>
            <w:tcW w:w="5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CDCC0" w14:textId="00D003CE"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47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83DCDB" w14:textId="08B3875B" w:rsidR="2058DEBC" w:rsidRPr="00EA7459" w:rsidRDefault="2058DEBC" w:rsidP="2058DEBC">
            <w:pPr>
              <w:rPr>
                <w:rFonts w:ascii="Calibri" w:eastAsia="Segoe UI" w:hAnsi="Calibri" w:cs="Calibri"/>
                <w:color w:val="333333"/>
                <w:sz w:val="22"/>
                <w:szCs w:val="22"/>
              </w:rPr>
            </w:pPr>
            <w:r w:rsidRPr="00EA7459">
              <w:rPr>
                <w:rFonts w:ascii="Calibri" w:eastAsia="Segoe UI" w:hAnsi="Calibri" w:cs="Calibri"/>
                <w:color w:val="333333"/>
                <w:sz w:val="22"/>
                <w:szCs w:val="22"/>
                <w:rtl/>
              </w:rPr>
              <w:t>اغلاق</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D71CA4" w14:textId="31FE1231" w:rsidR="2058DEBC" w:rsidRPr="00EA7459" w:rsidRDefault="2058DEBC" w:rsidP="2058DEBC">
            <w:pPr>
              <w:spacing w:line="259"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Close</w:t>
            </w:r>
          </w:p>
        </w:tc>
      </w:tr>
    </w:tbl>
    <w:p w14:paraId="26D4D1CF" w14:textId="4E69397E" w:rsidR="2058DEBC" w:rsidRPr="00EA7459" w:rsidRDefault="2058DEBC" w:rsidP="2058DEBC">
      <w:pPr>
        <w:rPr>
          <w:rFonts w:ascii="Calibri" w:hAnsi="Calibri" w:cs="Calibri"/>
        </w:rPr>
      </w:pPr>
    </w:p>
    <w:p w14:paraId="20C53BA6" w14:textId="2F9212C5" w:rsidR="4EFAEA92" w:rsidRPr="00EA7459" w:rsidRDefault="4EFAEA92" w:rsidP="68F3EADA">
      <w:pPr>
        <w:pStyle w:val="Heading2"/>
        <w:keepNext/>
        <w:keepLines/>
        <w:shd w:val="clear" w:color="auto" w:fill="FFFFFF" w:themeFill="background1"/>
        <w:spacing w:before="120"/>
        <w:rPr>
          <w:sz w:val="28"/>
          <w:szCs w:val="28"/>
          <w:lang w:val="en-US"/>
        </w:rPr>
      </w:pPr>
      <w:bookmarkStart w:id="99" w:name="_Toc1257231650"/>
      <w:r w:rsidRPr="00EA7459">
        <w:t>Action Message</w:t>
      </w:r>
      <w:bookmarkEnd w:id="99"/>
      <w:r w:rsidRPr="00EA7459">
        <w:rPr>
          <w:sz w:val="28"/>
          <w:szCs w:val="28"/>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52"/>
        <w:gridCol w:w="1211"/>
        <w:gridCol w:w="1154"/>
        <w:gridCol w:w="1543"/>
      </w:tblGrid>
      <w:tr w:rsidR="2058DEBC" w:rsidRPr="00EA7459" w14:paraId="00E0370B" w14:textId="77777777" w:rsidTr="710B7520">
        <w:trPr>
          <w:trHeight w:val="300"/>
        </w:trPr>
        <w:tc>
          <w:tcPr>
            <w:tcW w:w="54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6FB3E792" w14:textId="3C1DCDFD"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6B4A1D21" w14:textId="7FE6463C"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1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07AEADFF" w14:textId="72D2BC97"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1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275DF137" w14:textId="6989CF66"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760A05A3" w14:textId="77777777" w:rsidTr="710B7520">
        <w:trPr>
          <w:trHeight w:val="1065"/>
        </w:trPr>
        <w:tc>
          <w:tcPr>
            <w:tcW w:w="54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A765480" w14:textId="1BF1BD4D"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Dear User, </w:t>
            </w:r>
            <w:proofErr w:type="gramStart"/>
            <w:r w:rsidRPr="00EA7459">
              <w:rPr>
                <w:rFonts w:ascii="Calibri" w:eastAsia="Calibri" w:hAnsi="Calibri" w:cs="Calibri"/>
                <w:color w:val="000000" w:themeColor="text1"/>
                <w:sz w:val="22"/>
                <w:szCs w:val="22"/>
                <w:lang w:val="en"/>
              </w:rPr>
              <w:t>You</w:t>
            </w:r>
            <w:proofErr w:type="gramEnd"/>
            <w:r w:rsidRPr="00EA7459">
              <w:rPr>
                <w:rFonts w:ascii="Calibri" w:eastAsia="Calibri" w:hAnsi="Calibri" w:cs="Calibri"/>
                <w:color w:val="000000" w:themeColor="text1"/>
                <w:sz w:val="22"/>
                <w:szCs w:val="22"/>
                <w:lang w:val="en"/>
              </w:rPr>
              <w:t xml:space="preserve"> have </w:t>
            </w:r>
            <w:proofErr w:type="spellStart"/>
            <w:r w:rsidRPr="00EA7459">
              <w:rPr>
                <w:rFonts w:ascii="Calibri" w:eastAsia="Calibri" w:hAnsi="Calibri" w:cs="Calibri"/>
                <w:color w:val="000000" w:themeColor="text1"/>
                <w:sz w:val="22"/>
                <w:szCs w:val="22"/>
                <w:lang w:val="en"/>
              </w:rPr>
              <w:t>a</w:t>
            </w:r>
            <w:proofErr w:type="spellEnd"/>
            <w:r w:rsidRPr="00EA7459">
              <w:rPr>
                <w:rFonts w:ascii="Calibri" w:eastAsia="Calibri" w:hAnsi="Calibri" w:cs="Calibri"/>
                <w:color w:val="000000" w:themeColor="text1"/>
                <w:sz w:val="22"/>
                <w:szCs w:val="22"/>
                <w:lang w:val="en"/>
              </w:rPr>
              <w:t xml:space="preserve"> Application to review. Application Number- ######## </w:t>
            </w:r>
          </w:p>
          <w:p w14:paraId="0567F1B9" w14:textId="46826B50"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المستخدم،</w:t>
            </w:r>
          </w:p>
          <w:p w14:paraId="26E042B4" w14:textId="071A68B6"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لديك طلب للمراجعة. رقم الطلب - ########</w:t>
            </w:r>
            <w:r w:rsidRPr="00EA7459">
              <w:rPr>
                <w:rFonts w:ascii="Calibri" w:eastAsia="Segoe UI" w:hAnsi="Calibri" w:cs="Calibri"/>
                <w:color w:val="333333"/>
                <w:sz w:val="22"/>
                <w:szCs w:val="22"/>
              </w:rPr>
              <w:t>.</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A2FB66" w14:textId="025EE568" w:rsidR="2058DEBC" w:rsidRPr="00EA7459" w:rsidRDefault="2058DEBC" w:rsidP="2058DEBC">
            <w:pPr>
              <w:jc w:val="center"/>
              <w:rPr>
                <w:rFonts w:ascii="Calibri" w:eastAsia="Calibri" w:hAnsi="Calibri" w:cs="Calibri"/>
                <w:sz w:val="22"/>
                <w:szCs w:val="22"/>
              </w:rPr>
            </w:pPr>
            <w:r w:rsidRPr="00EA7459">
              <w:rPr>
                <w:rFonts w:ascii="Calibri" w:eastAsia="Calibri" w:hAnsi="Calibri" w:cs="Calibri"/>
                <w:sz w:val="22"/>
                <w:szCs w:val="22"/>
                <w:lang w:val="en"/>
              </w:rPr>
              <w:t>L&amp;P Specialist</w:t>
            </w:r>
          </w:p>
        </w:tc>
        <w:tc>
          <w:tcPr>
            <w:tcW w:w="1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D40E241" w14:textId="43D38D11"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 xml:space="preserve"> EMAIL </w:t>
            </w:r>
          </w:p>
        </w:tc>
        <w:tc>
          <w:tcPr>
            <w:tcW w:w="1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C0AE078" w14:textId="3524A0E6" w:rsidR="2058DEBC" w:rsidRPr="00EA7459" w:rsidRDefault="2058DEBC" w:rsidP="2058DEBC">
            <w:pPr>
              <w:spacing w:line="288" w:lineRule="auto"/>
              <w:ind w:left="80" w:right="-200"/>
              <w:jc w:val="center"/>
              <w:rPr>
                <w:rFonts w:ascii="Calibri" w:eastAsia="Calibri" w:hAnsi="Calibri" w:cs="Calibri"/>
                <w:sz w:val="22"/>
                <w:szCs w:val="22"/>
              </w:rPr>
            </w:pPr>
          </w:p>
          <w:p w14:paraId="67331177" w14:textId="64032113" w:rsidR="2058DEBC" w:rsidRPr="00EA7459" w:rsidRDefault="2058DEBC" w:rsidP="2058DEBC">
            <w:pPr>
              <w:spacing w:line="288" w:lineRule="auto"/>
              <w:ind w:left="80" w:right="-200"/>
              <w:jc w:val="center"/>
              <w:rPr>
                <w:rFonts w:ascii="Calibri" w:eastAsia="Calibri" w:hAnsi="Calibri" w:cs="Calibri"/>
                <w:sz w:val="22"/>
                <w:szCs w:val="22"/>
              </w:rPr>
            </w:pPr>
            <w:r w:rsidRPr="00EA7459">
              <w:rPr>
                <w:rFonts w:ascii="Calibri" w:eastAsia="Calibri" w:hAnsi="Calibri" w:cs="Calibri"/>
                <w:sz w:val="22"/>
                <w:szCs w:val="22"/>
                <w:lang w:val="en"/>
              </w:rPr>
              <w:t>EML-RC-06-01</w:t>
            </w:r>
          </w:p>
        </w:tc>
      </w:tr>
      <w:tr w:rsidR="2058DEBC" w:rsidRPr="00EA7459" w14:paraId="0F56A4F4" w14:textId="77777777" w:rsidTr="710B7520">
        <w:trPr>
          <w:trHeight w:val="75"/>
        </w:trPr>
        <w:tc>
          <w:tcPr>
            <w:tcW w:w="54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0157963" w14:textId="77190E8D" w:rsidR="2058DEBC" w:rsidRPr="00EA7459" w:rsidRDefault="2058DEBC" w:rsidP="2058DEBC">
            <w:pPr>
              <w:jc w:val="center"/>
              <w:rPr>
                <w:rFonts w:ascii="Calibri" w:eastAsia="Calibri" w:hAnsi="Calibri" w:cs="Calibri"/>
                <w:sz w:val="22"/>
                <w:szCs w:val="22"/>
              </w:rPr>
            </w:pPr>
          </w:p>
          <w:p w14:paraId="62FC2C06" w14:textId="70EE8249"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Application Number “#######” has been Rejected</w:t>
            </w:r>
          </w:p>
          <w:p w14:paraId="7CC703F5" w14:textId="76FC5BD1"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رفض الطلب رقم</w:t>
            </w:r>
            <w:r w:rsidRPr="00EA7459">
              <w:rPr>
                <w:rFonts w:ascii="Calibri" w:eastAsia="Segoe UI" w:hAnsi="Calibri" w:cs="Calibri"/>
                <w:color w:val="333333"/>
                <w:sz w:val="22"/>
                <w:szCs w:val="22"/>
              </w:rPr>
              <w:t xml:space="preserve">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65B392" w14:textId="3A6DB3EE"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COO</w:t>
            </w:r>
          </w:p>
        </w:tc>
        <w:tc>
          <w:tcPr>
            <w:tcW w:w="1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686021F" w14:textId="28F69893"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POP-UP</w:t>
            </w:r>
          </w:p>
        </w:tc>
        <w:tc>
          <w:tcPr>
            <w:tcW w:w="1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C9D7C99" w14:textId="38ADAB03"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PUP-RC-06-01</w:t>
            </w:r>
          </w:p>
        </w:tc>
      </w:tr>
      <w:tr w:rsidR="2058DEBC" w:rsidRPr="00EA7459" w14:paraId="42FB4B77" w14:textId="77777777" w:rsidTr="710B7520">
        <w:trPr>
          <w:trHeight w:val="75"/>
        </w:trPr>
        <w:tc>
          <w:tcPr>
            <w:tcW w:w="54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61C2D4" w14:textId="5257337D"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w:t>
            </w:r>
          </w:p>
          <w:p w14:paraId="123BD9D4" w14:textId="2494EEFB"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Application Number “#######” has been Accepted</w:t>
            </w:r>
          </w:p>
          <w:p w14:paraId="11088E38" w14:textId="7346EB53"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قبول الطلب رقم</w:t>
            </w:r>
            <w:r w:rsidRPr="00EA7459">
              <w:rPr>
                <w:rFonts w:ascii="Calibri" w:eastAsia="Segoe UI" w:hAnsi="Calibri" w:cs="Calibri"/>
                <w:color w:val="333333"/>
                <w:sz w:val="22"/>
                <w:szCs w:val="22"/>
              </w:rPr>
              <w:t xml:space="preserve">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B60170" w14:textId="3CBD811F" w:rsidR="2058DEBC" w:rsidRPr="00EA7459" w:rsidRDefault="2058DEBC" w:rsidP="2058DEBC">
            <w:pPr>
              <w:jc w:val="center"/>
              <w:rPr>
                <w:rFonts w:ascii="Calibri" w:eastAsia="Calibri" w:hAnsi="Calibri" w:cs="Calibri"/>
                <w:sz w:val="22"/>
                <w:szCs w:val="22"/>
              </w:rPr>
            </w:pPr>
            <w:r w:rsidRPr="00EA7459">
              <w:rPr>
                <w:rFonts w:ascii="Calibri" w:eastAsia="Calibri" w:hAnsi="Calibri" w:cs="Calibri"/>
                <w:sz w:val="22"/>
                <w:szCs w:val="22"/>
                <w:lang w:val="en"/>
              </w:rPr>
              <w:t xml:space="preserve">            COO</w:t>
            </w:r>
          </w:p>
        </w:tc>
        <w:tc>
          <w:tcPr>
            <w:tcW w:w="1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C71E883" w14:textId="7A276C92" w:rsidR="2058DEBC" w:rsidRPr="00EA7459" w:rsidRDefault="2058DEBC" w:rsidP="2058DEBC">
            <w:pPr>
              <w:ind w:right="-200"/>
              <w:jc w:val="center"/>
              <w:rPr>
                <w:rFonts w:ascii="Calibri" w:eastAsia="Calibri" w:hAnsi="Calibri" w:cs="Calibri"/>
                <w:sz w:val="22"/>
                <w:szCs w:val="22"/>
              </w:rPr>
            </w:pPr>
            <w:r w:rsidRPr="00EA7459">
              <w:rPr>
                <w:rFonts w:ascii="Calibri" w:eastAsia="Calibri" w:hAnsi="Calibri" w:cs="Calibri"/>
                <w:sz w:val="22"/>
                <w:szCs w:val="22"/>
                <w:lang w:val="en"/>
              </w:rPr>
              <w:t>POP-UP</w:t>
            </w:r>
          </w:p>
        </w:tc>
        <w:tc>
          <w:tcPr>
            <w:tcW w:w="1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6C6634" w14:textId="5616EFF0" w:rsidR="2058DEBC" w:rsidRPr="00EA7459" w:rsidRDefault="2058DEBC" w:rsidP="2058DEBC">
            <w:pPr>
              <w:ind w:left="80" w:right="-200"/>
              <w:jc w:val="center"/>
              <w:rPr>
                <w:rFonts w:ascii="Calibri" w:eastAsia="Calibri" w:hAnsi="Calibri" w:cs="Calibri"/>
                <w:sz w:val="22"/>
                <w:szCs w:val="22"/>
              </w:rPr>
            </w:pPr>
            <w:r w:rsidRPr="00EA7459">
              <w:rPr>
                <w:rFonts w:ascii="Calibri" w:eastAsia="Calibri" w:hAnsi="Calibri" w:cs="Calibri"/>
                <w:sz w:val="22"/>
                <w:szCs w:val="22"/>
                <w:lang w:val="en"/>
              </w:rPr>
              <w:t>PUP-RC-06-02</w:t>
            </w:r>
          </w:p>
        </w:tc>
      </w:tr>
      <w:tr w:rsidR="2058DEBC" w:rsidRPr="00EA7459" w14:paraId="4A508B10" w14:textId="77777777" w:rsidTr="710B7520">
        <w:trPr>
          <w:trHeight w:val="510"/>
        </w:trPr>
        <w:tc>
          <w:tcPr>
            <w:tcW w:w="54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367F35" w14:textId="5460B607" w:rsidR="276294A5" w:rsidRPr="00EA7459" w:rsidRDefault="276294A5" w:rsidP="710B7520">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 xml:space="preserve">“Your application number “Var1” has been accepted. To print </w:t>
            </w:r>
            <w:r w:rsidR="00EA7459" w:rsidRPr="00EA7459">
              <w:rPr>
                <w:rFonts w:ascii="Calibri" w:eastAsia="Calibri" w:hAnsi="Calibri" w:cs="Calibri"/>
                <w:color w:val="000000" w:themeColor="text1"/>
                <w:sz w:val="22"/>
                <w:szCs w:val="22"/>
                <w:highlight w:val="yellow"/>
              </w:rPr>
              <w:t>the record</w:t>
            </w:r>
            <w:r w:rsidRPr="00EA7459">
              <w:rPr>
                <w:rFonts w:ascii="Calibri" w:eastAsia="Calibri" w:hAnsi="Calibri" w:cs="Calibri"/>
                <w:color w:val="000000" w:themeColor="text1"/>
                <w:sz w:val="22"/>
                <w:szCs w:val="22"/>
                <w:highlight w:val="yellow"/>
              </w:rPr>
              <w:t>,</w:t>
            </w:r>
            <w:r w:rsidRPr="00EA7459">
              <w:rPr>
                <w:rFonts w:ascii="Calibri" w:eastAsia="Calibri" w:hAnsi="Calibri" w:cs="Calibri"/>
                <w:color w:val="000000" w:themeColor="text1"/>
                <w:sz w:val="22"/>
                <w:szCs w:val="22"/>
              </w:rPr>
              <w:t xml:space="preserve"> please visit the website.  </w:t>
            </w:r>
          </w:p>
          <w:p w14:paraId="211FC6CF" w14:textId="5B3E7035" w:rsidR="276294A5" w:rsidRPr="00EA7459" w:rsidRDefault="276294A5" w:rsidP="2058DEBC">
            <w:pPr>
              <w:jc w:val="center"/>
              <w:rPr>
                <w:rFonts w:ascii="Calibri" w:eastAsia="Calibri" w:hAnsi="Calibri" w:cs="Calibri"/>
                <w:color w:val="000000" w:themeColor="text1"/>
                <w:sz w:val="22"/>
                <w:szCs w:val="22"/>
                <w:lang w:val="en"/>
              </w:rPr>
            </w:pPr>
            <w:r w:rsidRPr="00EA7459">
              <w:rPr>
                <w:rFonts w:ascii="Calibri" w:eastAsia="Calibri" w:hAnsi="Calibri" w:cs="Calibri"/>
                <w:color w:val="000000" w:themeColor="text1"/>
                <w:sz w:val="22"/>
                <w:szCs w:val="22"/>
                <w:lang w:val="en"/>
              </w:rPr>
              <w:t xml:space="preserve">RCU”  </w:t>
            </w:r>
          </w:p>
          <w:p w14:paraId="4A15BF93" w14:textId="708FFABB" w:rsidR="276294A5" w:rsidRPr="00EA7459" w:rsidRDefault="276294A5" w:rsidP="2058DEBC">
            <w:pPr>
              <w:jc w:val="center"/>
              <w:rPr>
                <w:rFonts w:ascii="Calibri" w:eastAsia="Calibri" w:hAnsi="Calibri" w:cs="Calibri"/>
                <w:color w:val="000000" w:themeColor="text1"/>
                <w:sz w:val="22"/>
                <w:szCs w:val="22"/>
                <w:lang w:val="en"/>
              </w:rPr>
            </w:pPr>
            <w:r w:rsidRPr="00EA7459">
              <w:rPr>
                <w:rFonts w:ascii="Calibri" w:eastAsia="Calibri" w:hAnsi="Calibri" w:cs="Calibri"/>
                <w:color w:val="000000" w:themeColor="text1"/>
                <w:sz w:val="22"/>
                <w:szCs w:val="22"/>
                <w:lang w:val="en"/>
              </w:rPr>
              <w:t>"</w:t>
            </w:r>
            <w:r w:rsidRPr="00EA7459">
              <w:rPr>
                <w:rFonts w:ascii="Calibri" w:eastAsia="Calibri" w:hAnsi="Calibri" w:cs="Calibri"/>
                <w:color w:val="000000" w:themeColor="text1"/>
                <w:sz w:val="22"/>
                <w:szCs w:val="22"/>
                <w:rtl/>
                <w:lang w:val="en"/>
              </w:rPr>
              <w:t xml:space="preserve">تم اصدار </w:t>
            </w:r>
            <w:r w:rsidRPr="00EA7459">
              <w:rPr>
                <w:rFonts w:ascii="Calibri" w:eastAsia="Calibri" w:hAnsi="Calibri" w:cs="Calibri"/>
                <w:color w:val="000000" w:themeColor="text1"/>
                <w:sz w:val="22"/>
                <w:szCs w:val="22"/>
                <w:highlight w:val="yellow"/>
                <w:rtl/>
                <w:lang w:val="en"/>
              </w:rPr>
              <w:t>ال</w:t>
            </w:r>
            <w:r w:rsidR="008E1950" w:rsidRPr="00EA7459">
              <w:rPr>
                <w:rFonts w:ascii="Calibri" w:eastAsia="Calibri" w:hAnsi="Calibri" w:cs="Calibri"/>
                <w:color w:val="000000" w:themeColor="text1"/>
                <w:sz w:val="22"/>
                <w:szCs w:val="22"/>
                <w:highlight w:val="yellow"/>
                <w:rtl/>
                <w:lang w:val="en"/>
              </w:rPr>
              <w:t>سجل</w:t>
            </w:r>
            <w:r w:rsidRPr="00EA7459">
              <w:rPr>
                <w:rFonts w:ascii="Calibri" w:eastAsia="Calibri" w:hAnsi="Calibri" w:cs="Calibri"/>
                <w:color w:val="000000" w:themeColor="text1"/>
                <w:sz w:val="22"/>
                <w:szCs w:val="22"/>
                <w:rtl/>
                <w:lang w:val="en"/>
              </w:rPr>
              <w:t xml:space="preserve"> للطلب رقم</w:t>
            </w:r>
            <w:r w:rsidRPr="00EA7459">
              <w:rPr>
                <w:rFonts w:ascii="Calibri" w:eastAsia="Calibri" w:hAnsi="Calibri" w:cs="Calibri"/>
                <w:color w:val="000000" w:themeColor="text1"/>
                <w:sz w:val="22"/>
                <w:szCs w:val="22"/>
                <w:lang w:val="en"/>
              </w:rPr>
              <w:t xml:space="preserve"> "Var1". </w:t>
            </w:r>
            <w:r w:rsidRPr="00EA7459">
              <w:rPr>
                <w:rFonts w:ascii="Calibri" w:eastAsia="Calibri" w:hAnsi="Calibri" w:cs="Calibri"/>
                <w:color w:val="000000" w:themeColor="text1"/>
                <w:sz w:val="22"/>
                <w:szCs w:val="22"/>
                <w:rtl/>
                <w:lang w:val="en"/>
              </w:rPr>
              <w:t>لطباعتها يرجى زيارة الموقع</w:t>
            </w:r>
            <w:r w:rsidRPr="00EA7459">
              <w:rPr>
                <w:rFonts w:ascii="Calibri" w:eastAsia="Calibri" w:hAnsi="Calibri" w:cs="Calibri"/>
                <w:color w:val="000000" w:themeColor="text1"/>
                <w:sz w:val="22"/>
                <w:szCs w:val="22"/>
                <w:lang w:val="en"/>
              </w:rPr>
              <w:t xml:space="preserve">.  </w:t>
            </w:r>
          </w:p>
          <w:p w14:paraId="7EAD0A88" w14:textId="1DDDE10D" w:rsidR="276294A5" w:rsidRPr="00EA7459" w:rsidRDefault="276294A5" w:rsidP="2058DEBC">
            <w:pPr>
              <w:jc w:val="center"/>
              <w:rPr>
                <w:rFonts w:ascii="Calibri" w:eastAsia="Calibri" w:hAnsi="Calibri" w:cs="Calibri"/>
                <w:color w:val="000000" w:themeColor="text1"/>
                <w:sz w:val="22"/>
                <w:szCs w:val="22"/>
                <w:lang w:val="en"/>
              </w:rPr>
            </w:pPr>
            <w:r w:rsidRPr="00EA7459">
              <w:rPr>
                <w:rFonts w:ascii="Calibri" w:eastAsia="Calibri" w:hAnsi="Calibri" w:cs="Calibri"/>
                <w:color w:val="000000" w:themeColor="text1"/>
                <w:sz w:val="22"/>
                <w:szCs w:val="22"/>
                <w:rtl/>
                <w:lang w:val="en"/>
              </w:rPr>
              <w:t>الهيئة الملكية لمحافظة العلا</w:t>
            </w:r>
            <w:r w:rsidRPr="00EA7459">
              <w:rPr>
                <w:rFonts w:ascii="Calibri" w:eastAsia="Calibri" w:hAnsi="Calibri" w:cs="Calibri"/>
                <w:color w:val="000000" w:themeColor="text1"/>
                <w:sz w:val="22"/>
                <w:szCs w:val="22"/>
                <w:lang w:val="en"/>
              </w:rPr>
              <w:t xml:space="preserve">"  </w:t>
            </w:r>
          </w:p>
        </w:tc>
        <w:tc>
          <w:tcPr>
            <w:tcW w:w="12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F68D5E1" w14:textId="689F52C2" w:rsidR="2058DEBC" w:rsidRPr="00EA7459" w:rsidRDefault="2058DEBC" w:rsidP="2058DEBC">
            <w:pPr>
              <w:jc w:val="center"/>
              <w:rPr>
                <w:rFonts w:ascii="Calibri" w:eastAsia="Calibri Light" w:hAnsi="Calibri" w:cs="Calibri"/>
                <w:color w:val="000000" w:themeColor="text1"/>
                <w:sz w:val="22"/>
                <w:szCs w:val="22"/>
              </w:rPr>
            </w:pPr>
          </w:p>
          <w:p w14:paraId="37405CA9" w14:textId="183EF7E8" w:rsidR="2058DEBC" w:rsidRPr="00EA7459" w:rsidRDefault="2058DEBC" w:rsidP="2058DEBC">
            <w:pPr>
              <w:spacing w:after="240"/>
              <w:jc w:val="center"/>
              <w:rPr>
                <w:rFonts w:ascii="Calibri" w:eastAsia="Calibri Light" w:hAnsi="Calibri" w:cs="Calibri"/>
                <w:color w:val="000000" w:themeColor="text1"/>
                <w:sz w:val="22"/>
                <w:szCs w:val="22"/>
              </w:rPr>
            </w:pPr>
            <w:r w:rsidRPr="00EA7459">
              <w:rPr>
                <w:rFonts w:ascii="Calibri" w:eastAsia="Calibri Light" w:hAnsi="Calibri" w:cs="Calibri"/>
                <w:color w:val="000000" w:themeColor="text1"/>
                <w:sz w:val="22"/>
                <w:szCs w:val="22"/>
                <w:lang w:val="en"/>
              </w:rPr>
              <w:t>Applicant</w:t>
            </w:r>
          </w:p>
        </w:tc>
        <w:tc>
          <w:tcPr>
            <w:tcW w:w="1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DCC755D" w14:textId="6F5AD320" w:rsidR="2058DEBC" w:rsidRPr="00EA7459" w:rsidRDefault="2058DEBC" w:rsidP="2058DEBC">
            <w:pPr>
              <w:ind w:right="-200"/>
              <w:jc w:val="center"/>
              <w:rPr>
                <w:rFonts w:ascii="Calibri" w:eastAsia="Calibri Light" w:hAnsi="Calibri" w:cs="Calibri"/>
                <w:color w:val="000000" w:themeColor="text1"/>
                <w:sz w:val="22"/>
                <w:szCs w:val="22"/>
                <w:lang w:val="en"/>
              </w:rPr>
            </w:pPr>
            <w:r w:rsidRPr="00EA7459">
              <w:rPr>
                <w:rFonts w:ascii="Calibri" w:eastAsia="Calibri Light" w:hAnsi="Calibri" w:cs="Calibri"/>
                <w:color w:val="000000" w:themeColor="text1"/>
                <w:sz w:val="22"/>
                <w:szCs w:val="22"/>
                <w:lang w:val="en"/>
              </w:rPr>
              <w:t>SMS</w:t>
            </w:r>
            <w:r w:rsidR="725EAD96" w:rsidRPr="00EA7459">
              <w:rPr>
                <w:rFonts w:ascii="Calibri" w:eastAsia="Calibri Light" w:hAnsi="Calibri" w:cs="Calibri"/>
                <w:color w:val="000000" w:themeColor="text1"/>
                <w:sz w:val="22"/>
                <w:szCs w:val="22"/>
                <w:lang w:val="en"/>
              </w:rPr>
              <w:t xml:space="preserve"> and</w:t>
            </w:r>
            <w:r w:rsidRPr="00EA7459">
              <w:rPr>
                <w:rFonts w:ascii="Calibri" w:eastAsia="Calibri Light" w:hAnsi="Calibri" w:cs="Calibri"/>
                <w:color w:val="000000" w:themeColor="text1"/>
                <w:sz w:val="22"/>
                <w:szCs w:val="22"/>
                <w:lang w:val="en"/>
              </w:rPr>
              <w:t xml:space="preserve"> Email</w:t>
            </w:r>
          </w:p>
        </w:tc>
        <w:tc>
          <w:tcPr>
            <w:tcW w:w="1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558C3F2" w14:textId="722CCAA8" w:rsidR="2058DEBC" w:rsidRPr="00EA7459" w:rsidRDefault="2058DEBC" w:rsidP="2058DEBC">
            <w:pPr>
              <w:ind w:left="80" w:right="-200"/>
              <w:jc w:val="center"/>
              <w:rPr>
                <w:rFonts w:ascii="Calibri" w:eastAsia="Calibri Light" w:hAnsi="Calibri" w:cs="Calibri"/>
                <w:color w:val="000000" w:themeColor="text1"/>
                <w:sz w:val="22"/>
                <w:szCs w:val="22"/>
              </w:rPr>
            </w:pPr>
            <w:r w:rsidRPr="00EA7459">
              <w:rPr>
                <w:rFonts w:ascii="Calibri" w:eastAsia="Calibri Light" w:hAnsi="Calibri" w:cs="Calibri"/>
                <w:color w:val="000000" w:themeColor="text1"/>
                <w:sz w:val="22"/>
                <w:szCs w:val="22"/>
                <w:lang w:val="en"/>
              </w:rPr>
              <w:t>SMS-RC-0</w:t>
            </w:r>
            <w:r w:rsidR="7EE146C7" w:rsidRPr="00EA7459">
              <w:rPr>
                <w:rFonts w:ascii="Calibri" w:eastAsia="Calibri Light" w:hAnsi="Calibri" w:cs="Calibri"/>
                <w:color w:val="000000" w:themeColor="text1"/>
                <w:sz w:val="22"/>
                <w:szCs w:val="22"/>
                <w:lang w:val="en"/>
              </w:rPr>
              <w:t>6</w:t>
            </w:r>
            <w:r w:rsidRPr="00EA7459">
              <w:rPr>
                <w:rFonts w:ascii="Calibri" w:eastAsia="Calibri Light" w:hAnsi="Calibri" w:cs="Calibri"/>
                <w:color w:val="000000" w:themeColor="text1"/>
                <w:sz w:val="22"/>
                <w:szCs w:val="22"/>
                <w:lang w:val="en"/>
              </w:rPr>
              <w:t>-01</w:t>
            </w:r>
          </w:p>
          <w:p w14:paraId="2FD08016" w14:textId="28F6D19B" w:rsidR="2058DEBC" w:rsidRPr="00EA7459" w:rsidRDefault="2058DEBC" w:rsidP="2058DEBC">
            <w:pPr>
              <w:ind w:left="80" w:right="-200"/>
              <w:jc w:val="center"/>
              <w:rPr>
                <w:rFonts w:ascii="Calibri" w:eastAsia="Calibri Light" w:hAnsi="Calibri" w:cs="Calibri"/>
                <w:color w:val="000000" w:themeColor="text1"/>
                <w:sz w:val="22"/>
                <w:szCs w:val="22"/>
              </w:rPr>
            </w:pPr>
            <w:r w:rsidRPr="00EA7459">
              <w:rPr>
                <w:rFonts w:ascii="Calibri" w:eastAsia="Calibri Light" w:hAnsi="Calibri" w:cs="Calibri"/>
                <w:color w:val="000000" w:themeColor="text1"/>
                <w:sz w:val="22"/>
                <w:szCs w:val="22"/>
                <w:lang w:val="en"/>
              </w:rPr>
              <w:t>EML-RC-0</w:t>
            </w:r>
            <w:r w:rsidR="7EE146C7" w:rsidRPr="00EA7459">
              <w:rPr>
                <w:rFonts w:ascii="Calibri" w:eastAsia="Calibri Light" w:hAnsi="Calibri" w:cs="Calibri"/>
                <w:color w:val="000000" w:themeColor="text1"/>
                <w:sz w:val="22"/>
                <w:szCs w:val="22"/>
                <w:lang w:val="en"/>
              </w:rPr>
              <w:t>6</w:t>
            </w:r>
            <w:r w:rsidRPr="00EA7459">
              <w:rPr>
                <w:rFonts w:ascii="Calibri" w:eastAsia="Calibri Light" w:hAnsi="Calibri" w:cs="Calibri"/>
                <w:color w:val="000000" w:themeColor="text1"/>
                <w:sz w:val="22"/>
                <w:szCs w:val="22"/>
                <w:lang w:val="en"/>
              </w:rPr>
              <w:t>-01</w:t>
            </w:r>
          </w:p>
        </w:tc>
      </w:tr>
    </w:tbl>
    <w:p w14:paraId="487288F1" w14:textId="659FC894" w:rsidR="2058DEBC" w:rsidRPr="00EA7459" w:rsidRDefault="2058DEBC">
      <w:pPr>
        <w:rPr>
          <w:rFonts w:ascii="Calibri" w:hAnsi="Calibri" w:cs="Calibri"/>
        </w:rPr>
      </w:pPr>
      <w:r w:rsidRPr="00EA7459">
        <w:rPr>
          <w:rFonts w:ascii="Calibri" w:hAnsi="Calibri" w:cs="Calibri"/>
        </w:rPr>
        <w:br w:type="page"/>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6540"/>
      </w:tblGrid>
      <w:tr w:rsidR="2058DEBC" w:rsidRPr="00EA7459" w14:paraId="30F216CD"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21C352D" w14:textId="5641C5B6"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Use Case Number</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6717C8A4" w14:textId="3218BFBE" w:rsidR="2058DEBC" w:rsidRPr="00EA7459" w:rsidRDefault="2058DEBC" w:rsidP="68F3EADA">
            <w:pPr>
              <w:pStyle w:val="Heading2"/>
              <w:keepNext/>
              <w:keepLines/>
              <w:widowControl w:val="0"/>
              <w:shd w:val="clear" w:color="auto" w:fill="FFFFFF" w:themeFill="background1"/>
              <w:rPr>
                <w:color w:val="000000" w:themeColor="text1"/>
                <w:sz w:val="22"/>
                <w:szCs w:val="22"/>
              </w:rPr>
            </w:pPr>
            <w:bookmarkStart w:id="100" w:name="_Toc192722492"/>
            <w:r w:rsidRPr="00EA7459">
              <w:rPr>
                <w:b w:val="0"/>
                <w:bCs w:val="0"/>
                <w:color w:val="000000" w:themeColor="text1"/>
                <w:sz w:val="22"/>
                <w:szCs w:val="22"/>
              </w:rPr>
              <w:t>UC-07</w:t>
            </w:r>
            <w:bookmarkEnd w:id="100"/>
          </w:p>
        </w:tc>
      </w:tr>
      <w:tr w:rsidR="2058DEBC" w:rsidRPr="00EA7459" w14:paraId="1EB863CA"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6B45D962" w14:textId="1B81E7A9"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466B54B6" w14:textId="7081B21F" w:rsidR="2058DEBC" w:rsidRPr="00EA7459" w:rsidRDefault="2058DEBC" w:rsidP="2058DEBC">
            <w:p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As the L &amp; P Specialist, I want to review the Rejected application. (rejected by</w:t>
            </w:r>
            <w:commentRangeStart w:id="101"/>
            <w:commentRangeStart w:id="102"/>
            <w:r w:rsidRPr="67B56BFC">
              <w:rPr>
                <w:rFonts w:ascii="Calibri" w:eastAsia="Calibri" w:hAnsi="Calibri" w:cs="Calibri"/>
                <w:color w:val="000000" w:themeColor="text1"/>
                <w:sz w:val="22"/>
                <w:szCs w:val="22"/>
                <w:lang w:val="en"/>
              </w:rPr>
              <w:t xml:space="preserve"> </w:t>
            </w:r>
            <w:commentRangeEnd w:id="101"/>
            <w:r>
              <w:rPr>
                <w:rStyle w:val="CommentReference"/>
              </w:rPr>
              <w:commentReference w:id="101"/>
            </w:r>
            <w:commentRangeEnd w:id="102"/>
            <w:r w:rsidR="00081874">
              <w:rPr>
                <w:rStyle w:val="CommentReference"/>
              </w:rPr>
              <w:commentReference w:id="102"/>
            </w:r>
            <w:r w:rsidR="0DD372B2" w:rsidRPr="67B56BFC">
              <w:rPr>
                <w:rFonts w:ascii="Calibri" w:eastAsia="Calibri" w:hAnsi="Calibri" w:cs="Calibri"/>
                <w:color w:val="000000" w:themeColor="text1"/>
                <w:sz w:val="22"/>
                <w:szCs w:val="22"/>
                <w:lang w:val="en"/>
              </w:rPr>
              <w:t>Agriculture Relation and Market Management Manager</w:t>
            </w:r>
            <w:r w:rsidRPr="67B56BFC">
              <w:rPr>
                <w:rFonts w:ascii="Calibri" w:eastAsia="Calibri" w:hAnsi="Calibri" w:cs="Calibri"/>
                <w:color w:val="000000" w:themeColor="text1"/>
                <w:sz w:val="22"/>
                <w:szCs w:val="22"/>
                <w:lang w:val="en"/>
              </w:rPr>
              <w:t>) in order to approve the rejection</w:t>
            </w:r>
          </w:p>
        </w:tc>
      </w:tr>
      <w:tr w:rsidR="2058DEBC" w:rsidRPr="00EA7459" w14:paraId="69945D8F"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692043D7" w14:textId="0FC43CC7"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2CB21A69" w14:textId="47DB6A54" w:rsidR="2058DEBC" w:rsidRPr="00EA7459" w:rsidRDefault="2058DEBC" w:rsidP="008B645F">
            <w:pPr>
              <w:pStyle w:val="ListParagraph"/>
              <w:widowControl w:val="0"/>
              <w:numPr>
                <w:ilvl w:val="0"/>
                <w:numId w:val="23"/>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applicant has submitted a </w:t>
            </w:r>
            <w:r w:rsidR="778E65C5" w:rsidRPr="00EA7459">
              <w:rPr>
                <w:rFonts w:ascii="Calibri" w:eastAsia="Calibri" w:hAnsi="Calibri" w:cs="Calibri"/>
                <w:color w:val="000000" w:themeColor="text1"/>
                <w:sz w:val="22"/>
                <w:szCs w:val="22"/>
                <w:lang w:val="en"/>
              </w:rPr>
              <w:t>Renewal of Agricultural Record</w:t>
            </w:r>
            <w:r w:rsidRPr="00EA7459">
              <w:rPr>
                <w:rFonts w:ascii="Calibri" w:eastAsia="Calibri" w:hAnsi="Calibri" w:cs="Calibri"/>
                <w:color w:val="000000" w:themeColor="text1"/>
                <w:sz w:val="22"/>
                <w:szCs w:val="22"/>
                <w:lang w:val="en"/>
              </w:rPr>
              <w:t>. </w:t>
            </w:r>
          </w:p>
          <w:p w14:paraId="3ADFCAF3" w14:textId="0C3EC719" w:rsidR="2058DEBC" w:rsidRPr="00EA7459" w:rsidRDefault="2058DEBC" w:rsidP="008B645F">
            <w:pPr>
              <w:pStyle w:val="ListParagraph"/>
              <w:widowControl w:val="0"/>
              <w:numPr>
                <w:ilvl w:val="0"/>
                <w:numId w:val="23"/>
              </w:num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The</w:t>
            </w:r>
            <w:r w:rsidR="7EC9A9E2" w:rsidRPr="67B56BFC">
              <w:rPr>
                <w:rFonts w:ascii="Calibri" w:eastAsia="Calibri" w:hAnsi="Calibri" w:cs="Calibri"/>
                <w:color w:val="000000" w:themeColor="text1"/>
                <w:sz w:val="22"/>
                <w:szCs w:val="22"/>
                <w:lang w:val="en"/>
              </w:rPr>
              <w:t xml:space="preserve"> </w:t>
            </w:r>
            <w:r w:rsidR="38C76B73" w:rsidRPr="67B56BFC">
              <w:rPr>
                <w:rFonts w:ascii="Calibri" w:eastAsia="Calibri" w:hAnsi="Calibri" w:cs="Calibri"/>
                <w:color w:val="000000" w:themeColor="text1"/>
                <w:sz w:val="22"/>
                <w:szCs w:val="22"/>
                <w:lang w:val="en"/>
              </w:rPr>
              <w:t xml:space="preserve">Agriculture Relation and Market Management Manager </w:t>
            </w:r>
            <w:r w:rsidRPr="67B56BFC">
              <w:rPr>
                <w:rFonts w:ascii="Calibri" w:eastAsia="Calibri" w:hAnsi="Calibri" w:cs="Calibri"/>
                <w:color w:val="000000" w:themeColor="text1"/>
                <w:sz w:val="22"/>
                <w:szCs w:val="22"/>
                <w:lang w:val="en"/>
              </w:rPr>
              <w:t>has rejected the Application</w:t>
            </w:r>
          </w:p>
        </w:tc>
      </w:tr>
      <w:tr w:rsidR="2058DEBC" w:rsidRPr="00EA7459" w14:paraId="6AF7493B"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3E4AA32F" w14:textId="13BE1D2A"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18D00656" w14:textId="6B79D632"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Site</w:t>
            </w:r>
          </w:p>
        </w:tc>
      </w:tr>
      <w:tr w:rsidR="2058DEBC" w:rsidRPr="00EA7459" w14:paraId="543CE8AF"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DE64612" w14:textId="37819729"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70D8B6DD" w14:textId="5080F558"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 &amp; P Specialist</w:t>
            </w:r>
          </w:p>
        </w:tc>
      </w:tr>
      <w:tr w:rsidR="2058DEBC" w:rsidRPr="00EA7459" w14:paraId="5DC72BC6"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59C03DD" w14:textId="418FE35A"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54BA74D" w14:textId="520A66B8" w:rsidR="2058DEBC" w:rsidRPr="00EA7459" w:rsidRDefault="2058DEBC" w:rsidP="008B645F">
            <w:pPr>
              <w:pStyle w:val="ListParagraph"/>
              <w:widowControl w:val="0"/>
              <w:numPr>
                <w:ilvl w:val="0"/>
                <w:numId w:val="2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necessary permissions.</w:t>
            </w:r>
          </w:p>
          <w:p w14:paraId="23DED74B" w14:textId="7A026FCE" w:rsidR="2058DEBC" w:rsidRPr="00EA7459" w:rsidRDefault="2058DEBC" w:rsidP="008B645F">
            <w:pPr>
              <w:pStyle w:val="ListParagraph"/>
              <w:widowControl w:val="0"/>
              <w:numPr>
                <w:ilvl w:val="0"/>
                <w:numId w:val="2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website is active.</w:t>
            </w:r>
          </w:p>
          <w:p w14:paraId="4A76C7CB" w14:textId="6010980E" w:rsidR="1C52CC9A" w:rsidRPr="00EA7459" w:rsidRDefault="04412AFA" w:rsidP="008B645F">
            <w:pPr>
              <w:pStyle w:val="ListParagraph"/>
              <w:widowControl w:val="0"/>
              <w:numPr>
                <w:ilvl w:val="0"/>
                <w:numId w:val="22"/>
              </w:numPr>
              <w:rPr>
                <w:rFonts w:ascii="Calibri" w:eastAsia="Calibri" w:hAnsi="Calibri" w:cs="Calibri"/>
                <w:color w:val="000000" w:themeColor="text1"/>
                <w:sz w:val="22"/>
                <w:szCs w:val="22"/>
              </w:rPr>
            </w:pPr>
            <w:r w:rsidRPr="67B56BFC">
              <w:rPr>
                <w:rFonts w:ascii="Calibri" w:eastAsia="Calibri" w:hAnsi="Calibri" w:cs="Calibri"/>
                <w:color w:val="000000" w:themeColor="text1"/>
                <w:sz w:val="22"/>
                <w:szCs w:val="22"/>
                <w:lang w:val="en"/>
              </w:rPr>
              <w:t xml:space="preserve">Agriculture Relation and Market Management Manager </w:t>
            </w:r>
            <w:r w:rsidR="2058DEBC" w:rsidRPr="67B56BFC">
              <w:rPr>
                <w:rFonts w:ascii="Calibri" w:eastAsia="Calibri" w:hAnsi="Calibri" w:cs="Calibri"/>
                <w:color w:val="000000" w:themeColor="text1"/>
                <w:sz w:val="22"/>
                <w:szCs w:val="22"/>
                <w:lang w:val="en"/>
              </w:rPr>
              <w:t>has rejected the application.</w:t>
            </w:r>
          </w:p>
          <w:p w14:paraId="2AD4DF86" w14:textId="19A23500" w:rsidR="2058DEBC" w:rsidRPr="00EA7459" w:rsidRDefault="2058DEBC" w:rsidP="008B645F">
            <w:pPr>
              <w:pStyle w:val="ListParagraph"/>
              <w:widowControl w:val="0"/>
              <w:numPr>
                <w:ilvl w:val="0"/>
                <w:numId w:val="22"/>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a task to review the application assigned to them</w:t>
            </w:r>
          </w:p>
        </w:tc>
      </w:tr>
      <w:tr w:rsidR="2058DEBC" w:rsidRPr="00EA7459" w14:paraId="7B3A4AE5" w14:textId="77777777" w:rsidTr="67B56BFC">
        <w:trPr>
          <w:trHeight w:val="2580"/>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5C523473" w14:textId="154AA220"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75032A25" w14:textId="5572DE6C"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 &amp; P Specialist logs in to the platform.</w:t>
            </w:r>
          </w:p>
          <w:p w14:paraId="6CA99F33" w14:textId="5829CF98"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navigates to the "My Tasks" tab on the dashboard.</w:t>
            </w:r>
          </w:p>
          <w:p w14:paraId="76E35FC5" w14:textId="3311E2D7"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platform displays a list of Applications along with the active task "Review by L &amp; P Specialist ". </w:t>
            </w:r>
          </w:p>
          <w:p w14:paraId="577B88E9" w14:textId="2F2CAAD5"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selects the task assigned to them from the list.</w:t>
            </w:r>
          </w:p>
          <w:p w14:paraId="5B786ED6" w14:textId="0D26E545"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details of the Application.</w:t>
            </w:r>
          </w:p>
          <w:p w14:paraId="227CD577" w14:textId="15606DF2"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user reviews the Application and verifies the accuracy of the information provided. </w:t>
            </w:r>
          </w:p>
          <w:p w14:paraId="48198856" w14:textId="2A41F8C2"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takes one of the following actions to complete the task.</w:t>
            </w:r>
          </w:p>
          <w:p w14:paraId="318194BF" w14:textId="5769F3C9" w:rsidR="2058DEBC" w:rsidRPr="00EA7459" w:rsidRDefault="2058DEBC" w:rsidP="008B645F">
            <w:pPr>
              <w:pStyle w:val="ListParagraph"/>
              <w:widowControl w:val="0"/>
              <w:numPr>
                <w:ilvl w:val="0"/>
                <w:numId w:val="20"/>
              </w:numPr>
              <w:rPr>
                <w:rFonts w:ascii="Calibri" w:eastAsia="Calibri" w:hAnsi="Calibri" w:cs="Calibri"/>
                <w:color w:val="000000" w:themeColor="text1"/>
                <w:sz w:val="22"/>
                <w:szCs w:val="22"/>
              </w:rPr>
            </w:pPr>
            <w:r w:rsidRPr="00EA7459">
              <w:rPr>
                <w:rStyle w:val="normaltextrun"/>
                <w:rFonts w:ascii="Calibri" w:eastAsia="Calibri" w:hAnsi="Calibri" w:cs="Calibri"/>
                <w:b/>
                <w:bCs/>
                <w:color w:val="000000" w:themeColor="text1"/>
                <w:sz w:val="22"/>
                <w:szCs w:val="22"/>
                <w:lang w:val="en"/>
              </w:rPr>
              <w:t>Confirm Rejection</w:t>
            </w:r>
            <w:r w:rsidRPr="00EA7459">
              <w:rPr>
                <w:rStyle w:val="normaltextrun"/>
                <w:rFonts w:ascii="Calibri" w:eastAsia="Calibri" w:hAnsi="Calibri" w:cs="Calibri"/>
                <w:color w:val="000000" w:themeColor="text1"/>
                <w:sz w:val="22"/>
                <w:szCs w:val="22"/>
                <w:lang w:val="en"/>
              </w:rPr>
              <w:t>: This will result in the process end </w:t>
            </w:r>
          </w:p>
          <w:p w14:paraId="499CDF37" w14:textId="4189A481" w:rsidR="5039F341" w:rsidRPr="00EA7459" w:rsidRDefault="2058DEBC" w:rsidP="008B645F">
            <w:pPr>
              <w:pStyle w:val="ListParagraph"/>
              <w:numPr>
                <w:ilvl w:val="0"/>
                <w:numId w:val="20"/>
              </w:numPr>
              <w:rPr>
                <w:rFonts w:ascii="Calibri" w:eastAsia="Calibri" w:hAnsi="Calibri" w:cs="Calibri"/>
                <w:color w:val="000000" w:themeColor="text1"/>
                <w:sz w:val="22"/>
                <w:szCs w:val="22"/>
                <w:lang w:val="en"/>
              </w:rPr>
            </w:pPr>
            <w:r w:rsidRPr="67B56BFC">
              <w:rPr>
                <w:rStyle w:val="normaltextrun"/>
                <w:rFonts w:ascii="Calibri" w:eastAsia="Calibri" w:hAnsi="Calibri" w:cs="Calibri"/>
                <w:b/>
                <w:bCs/>
                <w:color w:val="000000" w:themeColor="text1"/>
                <w:sz w:val="22"/>
                <w:szCs w:val="22"/>
                <w:lang w:val="en"/>
              </w:rPr>
              <w:t>Invalid Rejection</w:t>
            </w:r>
            <w:r w:rsidRPr="67B56BFC">
              <w:rPr>
                <w:rStyle w:val="normaltextrun"/>
                <w:rFonts w:ascii="Calibri" w:eastAsia="Calibri" w:hAnsi="Calibri" w:cs="Calibri"/>
                <w:color w:val="000000" w:themeColor="text1"/>
                <w:sz w:val="22"/>
                <w:szCs w:val="22"/>
                <w:lang w:val="en"/>
              </w:rPr>
              <w:t>: This will result in returning the Application to the</w:t>
            </w:r>
            <w:r w:rsidR="067D9328" w:rsidRPr="67B56BFC">
              <w:rPr>
                <w:rStyle w:val="normaltextrun"/>
                <w:rFonts w:ascii="Calibri" w:eastAsia="Calibri" w:hAnsi="Calibri" w:cs="Calibri"/>
                <w:color w:val="000000" w:themeColor="text1"/>
                <w:sz w:val="22"/>
                <w:szCs w:val="22"/>
                <w:lang w:val="en"/>
              </w:rPr>
              <w:t xml:space="preserve"> </w:t>
            </w:r>
            <w:commentRangeStart w:id="103"/>
            <w:commentRangeStart w:id="104"/>
            <w:r w:rsidR="3E35DFE3" w:rsidRPr="67B56BFC">
              <w:rPr>
                <w:rFonts w:ascii="Calibri" w:eastAsia="Calibri" w:hAnsi="Calibri" w:cs="Calibri"/>
                <w:color w:val="000000" w:themeColor="text1"/>
                <w:sz w:val="22"/>
                <w:szCs w:val="22"/>
                <w:lang w:val="en"/>
              </w:rPr>
              <w:t>Agriculture Relation and Market Management Manager</w:t>
            </w:r>
            <w:commentRangeEnd w:id="103"/>
            <w:r>
              <w:rPr>
                <w:rStyle w:val="CommentReference"/>
              </w:rPr>
              <w:commentReference w:id="103"/>
            </w:r>
            <w:commentRangeEnd w:id="104"/>
            <w:r w:rsidR="00DA57EE">
              <w:rPr>
                <w:rStyle w:val="CommentReference"/>
              </w:rPr>
              <w:commentReference w:id="104"/>
            </w:r>
          </w:p>
          <w:p w14:paraId="295A1BDF" w14:textId="7F446FB9"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clicks on the “Submit” button.</w:t>
            </w:r>
          </w:p>
          <w:p w14:paraId="064CF157" w14:textId="28327837" w:rsidR="2058DEBC" w:rsidRPr="00EA7459" w:rsidRDefault="2058DEBC" w:rsidP="008B645F">
            <w:pPr>
              <w:pStyle w:val="ListParagraph"/>
              <w:widowControl w:val="0"/>
              <w:numPr>
                <w:ilvl w:val="0"/>
                <w:numId w:val="21"/>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Application is forwarded as per the decision taken for further processing.</w:t>
            </w:r>
          </w:p>
        </w:tc>
      </w:tr>
      <w:tr w:rsidR="2058DEBC" w:rsidRPr="00EA7459" w14:paraId="76D813A0" w14:textId="77777777" w:rsidTr="67B56BFC">
        <w:trPr>
          <w:trHeight w:val="315"/>
        </w:trPr>
        <w:tc>
          <w:tcPr>
            <w:tcW w:w="2820"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4C3ED3DD" w14:textId="7906B1D5" w:rsidR="2058DEBC" w:rsidRPr="00EA7459" w:rsidRDefault="2058DEBC" w:rsidP="2058DEBC">
            <w:pPr>
              <w:widowControl w:val="0"/>
              <w:rPr>
                <w:rFonts w:ascii="Calibri" w:eastAsia="Calibri" w:hAnsi="Calibri" w:cs="Calibri"/>
                <w:color w:val="FFFFFF" w:themeColor="background1"/>
                <w:sz w:val="22"/>
                <w:szCs w:val="22"/>
              </w:rPr>
            </w:pPr>
          </w:p>
          <w:p w14:paraId="60A6561F" w14:textId="533D17D1"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work rules</w:t>
            </w:r>
          </w:p>
        </w:tc>
        <w:tc>
          <w:tcPr>
            <w:tcW w:w="6540"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1A4EFA5" w14:textId="1FC56B03"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BR001 </w:t>
            </w:r>
            <w:r w:rsidRPr="00EA7459">
              <w:rPr>
                <w:rStyle w:val="eop"/>
                <w:rFonts w:ascii="Calibri" w:eastAsia="Calibri" w:hAnsi="Calibri" w:cs="Calibri"/>
                <w:color w:val="000000" w:themeColor="text1"/>
                <w:sz w:val="22"/>
                <w:szCs w:val="22"/>
              </w:rPr>
              <w:t> </w:t>
            </w:r>
          </w:p>
          <w:p w14:paraId="2F164FB3" w14:textId="6473930B" w:rsidR="2058DEBC" w:rsidRPr="00EA7459" w:rsidRDefault="2058DEBC" w:rsidP="2058DEBC">
            <w:pPr>
              <w:widowControl w:val="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enable the “Next” button after all mandatory requirements in the screen are provided.</w:t>
            </w:r>
            <w:r w:rsidRPr="00EA7459">
              <w:rPr>
                <w:rStyle w:val="eop"/>
                <w:rFonts w:ascii="Calibri" w:eastAsia="Calibri" w:hAnsi="Calibri" w:cs="Calibri"/>
                <w:color w:val="000000" w:themeColor="text1"/>
                <w:sz w:val="22"/>
                <w:szCs w:val="22"/>
              </w:rPr>
              <w:t> </w:t>
            </w:r>
          </w:p>
        </w:tc>
      </w:tr>
    </w:tbl>
    <w:p w14:paraId="3FCC6085" w14:textId="5DFF7569" w:rsidR="2058DEBC" w:rsidRPr="00EA7459" w:rsidRDefault="2058DEBC">
      <w:pPr>
        <w:rPr>
          <w:rFonts w:ascii="Calibri" w:hAnsi="Calibri" w:cs="Calibri"/>
        </w:rPr>
      </w:pPr>
      <w:r w:rsidRPr="00EA7459">
        <w:rPr>
          <w:rFonts w:ascii="Calibri" w:hAnsi="Calibri" w:cs="Calibri"/>
        </w:rPr>
        <w:br w:type="page"/>
      </w:r>
    </w:p>
    <w:p w14:paraId="69F90934" w14:textId="3A5A47CD" w:rsidR="62655229" w:rsidRPr="00EA7459" w:rsidRDefault="62655229" w:rsidP="68F3EADA">
      <w:pPr>
        <w:pStyle w:val="Heading2"/>
        <w:keepNext/>
        <w:keepLines/>
        <w:shd w:val="clear" w:color="auto" w:fill="FFFFFF" w:themeFill="background1"/>
        <w:spacing w:before="120"/>
        <w:rPr>
          <w:lang w:val="en-US"/>
        </w:rPr>
      </w:pPr>
      <w:bookmarkStart w:id="105" w:name="_Toc69210120"/>
      <w:r w:rsidRPr="00EA7459">
        <w:lastRenderedPageBreak/>
        <w:t>Screen Component</w:t>
      </w:r>
      <w:bookmarkEnd w:id="105"/>
      <w:r w:rsidRPr="00EA7459">
        <w:t xml:space="preserve">  </w:t>
      </w:r>
    </w:p>
    <w:tbl>
      <w:tblPr>
        <w:tblStyle w:val="TableGrid"/>
        <w:bidiVisual/>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08"/>
        <w:gridCol w:w="1398"/>
        <w:gridCol w:w="1024"/>
        <w:gridCol w:w="1239"/>
        <w:gridCol w:w="1145"/>
        <w:gridCol w:w="1308"/>
        <w:gridCol w:w="2022"/>
      </w:tblGrid>
      <w:tr w:rsidR="2058DEBC" w:rsidRPr="00EA7459" w14:paraId="73431A96"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4DB8741C" w14:textId="01756C62"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Validation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2078EE26" w14:textId="3CB9C3FD"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Data Source </w:t>
            </w: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06D571D" w14:textId="5CF0FFAA"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p>
          <w:p w14:paraId="54F83770" w14:textId="05B18070"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7DC3896B" w14:textId="5B248A05"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385C703D" w14:textId="001CBD6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4D55EEDC" w14:textId="74644E1D" w:rsidR="2058DEBC" w:rsidRPr="00EA7459" w:rsidRDefault="2058DEBC" w:rsidP="68F3EADA">
            <w:pPr>
              <w:widowControl w:val="0"/>
              <w:bidi/>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6F52EB42" w14:textId="0004C75B"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Name </w:t>
            </w:r>
          </w:p>
        </w:tc>
      </w:tr>
      <w:tr w:rsidR="2058DEBC" w:rsidRPr="00EA7459" w14:paraId="2114783C"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AC3B55" w14:textId="7DDB31F4" w:rsidR="2058DEBC" w:rsidRPr="00EA7459" w:rsidRDefault="2058DEBC" w:rsidP="2058DEBC">
            <w:pPr>
              <w:jc w:val="right"/>
              <w:rPr>
                <w:rFonts w:ascii="Calibri" w:eastAsia="Calibri" w:hAnsi="Calibri" w:cs="Calibri"/>
                <w:sz w:val="22"/>
                <w:szCs w:val="22"/>
              </w:rPr>
            </w:pP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F5C7E7" w14:textId="174EFD5E" w:rsidR="2058DEBC" w:rsidRPr="00EA7459" w:rsidRDefault="2058DEBC" w:rsidP="2058DEBC">
            <w:pPr>
              <w:rPr>
                <w:rFonts w:ascii="Calibri" w:eastAsia="Calibri" w:hAnsi="Calibri" w:cs="Calibri"/>
                <w:sz w:val="22"/>
                <w:szCs w:val="22"/>
              </w:rPr>
            </w:pPr>
            <w:r w:rsidRPr="00EA7459">
              <w:rPr>
                <w:rFonts w:ascii="Calibri" w:eastAsia="Calibri" w:hAnsi="Calibri" w:cs="Calibri"/>
                <w:b/>
                <w:bCs/>
                <w:sz w:val="22"/>
                <w:szCs w:val="22"/>
                <w:lang w:val="en"/>
              </w:rPr>
              <w:t xml:space="preserve">Platform </w:t>
            </w:r>
            <w:r w:rsidRPr="00EA7459">
              <w:rPr>
                <w:rFonts w:ascii="Calibri" w:hAnsi="Calibri" w:cs="Calibri"/>
              </w:rPr>
              <w:br/>
            </w:r>
            <w:r w:rsidRPr="00EA7459">
              <w:rPr>
                <w:rFonts w:ascii="Calibri" w:hAnsi="Calibri" w:cs="Calibri"/>
              </w:rPr>
              <w:br/>
            </w:r>
            <w:r w:rsidRPr="00EA7459">
              <w:rPr>
                <w:rFonts w:ascii="Calibri" w:eastAsia="Calibri" w:hAnsi="Calibri" w:cs="Calibri"/>
                <w:sz w:val="22"/>
                <w:szCs w:val="22"/>
                <w:lang w:val="en"/>
              </w:rPr>
              <w:t xml:space="preserve">Application No </w:t>
            </w:r>
            <w:r w:rsidRPr="00EA7459">
              <w:rPr>
                <w:rFonts w:ascii="Calibri" w:hAnsi="Calibri" w:cs="Calibri"/>
              </w:rPr>
              <w:br/>
            </w:r>
            <w:r w:rsidRPr="00EA7459">
              <w:rPr>
                <w:rFonts w:ascii="Calibri" w:eastAsia="Calibri" w:hAnsi="Calibri" w:cs="Calibri"/>
                <w:sz w:val="22"/>
                <w:szCs w:val="22"/>
                <w:lang w:val="en"/>
              </w:rPr>
              <w:t>Service Name</w:t>
            </w:r>
          </w:p>
          <w:p w14:paraId="2BCF3A96" w14:textId="672F5E70"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Created On </w:t>
            </w:r>
          </w:p>
          <w:p w14:paraId="4292E80A" w14:textId="27610B51"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Nationality </w:t>
            </w:r>
          </w:p>
          <w:p w14:paraId="777CD08A" w14:textId="150C27DB"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Origin (Internal/ External)</w:t>
            </w:r>
            <w:r w:rsidRPr="00EA7459">
              <w:rPr>
                <w:rFonts w:ascii="Calibri" w:hAnsi="Calibri" w:cs="Calibri"/>
              </w:rPr>
              <w:br/>
            </w: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DEEDC9" w14:textId="4C7C1F6D" w:rsidR="2058DEBC" w:rsidRPr="00EA7459" w:rsidRDefault="2058DEBC" w:rsidP="2058DEBC">
            <w:pPr>
              <w:rPr>
                <w:rFonts w:ascii="Calibri" w:eastAsia="Calibri" w:hAnsi="Calibri" w:cs="Calibri"/>
                <w:sz w:val="22"/>
                <w:szCs w:val="22"/>
              </w:rPr>
            </w:pPr>
            <w:r w:rsidRPr="00EA7459">
              <w:rPr>
                <w:rStyle w:val="normaltextrun"/>
                <w:rFonts w:ascii="Calibri" w:eastAsia="Calibri" w:hAnsi="Calibri" w:cs="Calibri"/>
                <w:sz w:val="22"/>
                <w:szCs w:val="22"/>
                <w:lang w:val="en"/>
              </w:rPr>
              <w:t>No </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FDE597" w14:textId="27AA48EB" w:rsidR="2058DEBC" w:rsidRPr="00EA7459" w:rsidRDefault="2058DEBC" w:rsidP="2058DEBC">
            <w:pPr>
              <w:rPr>
                <w:rFonts w:ascii="Calibri" w:eastAsia="Calibri" w:hAnsi="Calibri" w:cs="Calibri"/>
                <w:sz w:val="22"/>
                <w:szCs w:val="22"/>
              </w:rPr>
            </w:pPr>
            <w:r w:rsidRPr="00EA7459">
              <w:rPr>
                <w:rStyle w:val="normaltextrun"/>
                <w:rFonts w:ascii="Calibri" w:eastAsia="Calibri" w:hAnsi="Calibri" w:cs="Calibri"/>
                <w:sz w:val="22"/>
                <w:szCs w:val="22"/>
                <w:lang w:val="en"/>
              </w:rPr>
              <w:t>Yes </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A5844" w14:textId="66D2DC47"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Pre-populated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EE6D0D" w14:textId="584714E3" w:rsidR="2058DEBC" w:rsidRPr="00EA7459" w:rsidRDefault="2058DEBC" w:rsidP="68F3EADA">
            <w:pPr>
              <w:bidi/>
              <w:jc w:val="right"/>
              <w:rPr>
                <w:rFonts w:ascii="Calibri" w:eastAsia="Segoe UI" w:hAnsi="Calibri" w:cs="Calibri"/>
                <w:color w:val="333333"/>
                <w:sz w:val="22"/>
                <w:szCs w:val="22"/>
              </w:rPr>
            </w:pPr>
            <w:r w:rsidRPr="00EA7459">
              <w:rPr>
                <w:rFonts w:ascii="Calibri" w:eastAsia="Segoe UI" w:hAnsi="Calibri" w:cs="Calibri"/>
                <w:color w:val="333333"/>
                <w:sz w:val="22"/>
                <w:szCs w:val="22"/>
                <w:rtl/>
              </w:rPr>
              <w:t>معلومات الطلب</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6A243C" w14:textId="1E4D5949"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Application Details</w:t>
            </w:r>
          </w:p>
        </w:tc>
      </w:tr>
      <w:tr w:rsidR="6297CDB5" w14:paraId="40F5F0EE" w14:textId="77777777" w:rsidTr="6297CDB5">
        <w:trPr>
          <w:trHeight w:val="720"/>
        </w:trPr>
        <w:tc>
          <w:tcPr>
            <w:tcW w:w="12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A81DEF" w14:textId="57C4E688" w:rsidR="6297CDB5" w:rsidRDefault="6297CDB5" w:rsidP="6297CDB5">
            <w:pPr>
              <w:bidi/>
              <w:jc w:val="right"/>
              <w:rPr>
                <w:rFonts w:ascii="Calibri" w:eastAsia="Calibri" w:hAnsi="Calibri" w:cs="Calibri"/>
                <w:color w:val="000000" w:themeColor="text1"/>
                <w:sz w:val="22"/>
                <w:szCs w:val="22"/>
              </w:rPr>
            </w:pPr>
          </w:p>
        </w:tc>
        <w:tc>
          <w:tcPr>
            <w:tcW w:w="13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AC6A44" w14:textId="4AC95AA8" w:rsidR="6297CDB5" w:rsidRDefault="6297CDB5" w:rsidP="6297CDB5">
            <w:pPr>
              <w:bidi/>
              <w:rPr>
                <w:rFonts w:ascii="Calibri" w:eastAsia="Calibri" w:hAnsi="Calibri" w:cs="Calibri"/>
                <w:color w:val="000000" w:themeColor="text1"/>
                <w:sz w:val="22"/>
                <w:szCs w:val="22"/>
                <w:lang w:val="en"/>
              </w:rPr>
            </w:pPr>
          </w:p>
        </w:tc>
        <w:tc>
          <w:tcPr>
            <w:tcW w:w="10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E1AB1" w14:textId="31C09594" w:rsidR="6297CDB5" w:rsidRDefault="6297CDB5" w:rsidP="6297CDB5">
            <w:pPr>
              <w:bidi/>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No</w:t>
            </w:r>
          </w:p>
        </w:tc>
        <w:tc>
          <w:tcPr>
            <w:tcW w:w="123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723FD"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1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89B51B"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3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BB7B9"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20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45E007" w14:textId="2D18C90F" w:rsidR="6297CDB5" w:rsidRDefault="6297CDB5" w:rsidP="6297CDB5">
            <w:pPr>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License Information Screen (TAB001)</w:t>
            </w:r>
          </w:p>
        </w:tc>
      </w:tr>
      <w:tr w:rsidR="029018B9" w:rsidRPr="00EA7459" w14:paraId="578FC8A3"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2E4F4" w14:textId="3013A982"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4EF2B" w14:textId="5F9DD89A" w:rsidR="6297CDB5" w:rsidRDefault="6297CDB5" w:rsidP="6297CDB5">
            <w:pPr>
              <w:spacing w:line="279" w:lineRule="auto"/>
              <w:rPr>
                <w:rFonts w:ascii="Calibri" w:eastAsia="Calibri" w:hAnsi="Calibri" w:cs="Calibri"/>
                <w:color w:val="000000" w:themeColor="text1"/>
                <w:sz w:val="22"/>
                <w:szCs w:val="22"/>
              </w:rPr>
            </w:pP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2F877E" w14:textId="63DF21AC"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C34EF" w14:textId="438231DC"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AB66DF" w14:textId="31B667A3"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30198" w14:textId="46B8FF8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المعلومات الرئيسية</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A5160E" w14:textId="340D7485"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Main Information Screen (TAB002)</w:t>
            </w:r>
          </w:p>
        </w:tc>
      </w:tr>
      <w:tr w:rsidR="029018B9" w:rsidRPr="00EA7459" w14:paraId="720E5B4E"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EA513B" w14:textId="370B5D28"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DDFFA8" w14:textId="5EB7E669" w:rsidR="6297CDB5" w:rsidRDefault="6297CDB5" w:rsidP="6297CDB5">
            <w:pPr>
              <w:spacing w:line="279" w:lineRule="auto"/>
              <w:rPr>
                <w:rFonts w:ascii="Calibri" w:eastAsia="Calibri" w:hAnsi="Calibri" w:cs="Calibri"/>
                <w:color w:val="000000" w:themeColor="text1"/>
                <w:sz w:val="22"/>
                <w:szCs w:val="22"/>
              </w:rPr>
            </w:pP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51A67" w14:textId="589E5224"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6FD93" w14:textId="468020FD"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D8C05" w14:textId="075806D3"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091379" w14:textId="264DF64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معلومات المنشأة</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AEE22" w14:textId="2418E397"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Location Information (Including all fields inTAB003)</w:t>
            </w:r>
          </w:p>
        </w:tc>
      </w:tr>
      <w:tr w:rsidR="029018B9" w:rsidRPr="00EA7459" w14:paraId="0D4DA957"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36B157" w14:textId="15BD9BE6"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28E33D" w14:textId="7D54B6B8" w:rsidR="6297CDB5" w:rsidRDefault="6297CDB5" w:rsidP="6297CDB5">
            <w:pPr>
              <w:spacing w:line="279" w:lineRule="auto"/>
              <w:rPr>
                <w:rFonts w:ascii="Calibri" w:eastAsia="Calibri" w:hAnsi="Calibri" w:cs="Calibri"/>
                <w:color w:val="000000" w:themeColor="text1"/>
                <w:sz w:val="22"/>
                <w:szCs w:val="22"/>
              </w:rPr>
            </w:pP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02A009" w14:textId="358CC5A1"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DD4C26" w14:textId="355D841A"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B4FFD0" w14:textId="60909B9E"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41A818" w14:textId="25C0E128" w:rsidR="6297CDB5" w:rsidRDefault="6297CDB5" w:rsidP="6297CDB5">
            <w:pPr>
              <w:spacing w:line="279" w:lineRule="auto"/>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المرفقات</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B9CAD" w14:textId="020F6CFB" w:rsidR="6297CDB5" w:rsidRDefault="6297CDB5" w:rsidP="6297CDB5">
            <w:pPr>
              <w:spacing w:line="279" w:lineRule="auto"/>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Attachments (Including all attachments in TAB004)</w:t>
            </w:r>
          </w:p>
        </w:tc>
      </w:tr>
      <w:tr w:rsidR="2058DEBC" w:rsidRPr="00EA7459" w14:paraId="72970826"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EA02AE" w14:textId="53D15D20" w:rsidR="2058DEBC" w:rsidRPr="00EA7459" w:rsidRDefault="2058DEBC" w:rsidP="2058DEBC">
            <w:pPr>
              <w:rPr>
                <w:rFonts w:ascii="Calibri" w:eastAsia="Calibri" w:hAnsi="Calibri" w:cs="Calibri"/>
                <w:color w:val="000000" w:themeColor="text1"/>
                <w:sz w:val="22"/>
                <w:szCs w:val="22"/>
              </w:rPr>
            </w:pP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8DA95E" w14:textId="67295C57" w:rsidR="2058DEBC" w:rsidRPr="00EA7459" w:rsidRDefault="2058DEBC" w:rsidP="2058DEBC">
            <w:pPr>
              <w:rPr>
                <w:rFonts w:ascii="Calibri" w:eastAsia="Calibri" w:hAnsi="Calibri" w:cs="Calibri"/>
                <w:color w:val="000000" w:themeColor="text1"/>
                <w:sz w:val="22"/>
                <w:szCs w:val="22"/>
              </w:rPr>
            </w:pP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60E81" w14:textId="61C6495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 </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0E9F9C" w14:textId="0EC547AB"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if there are any remarks present </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E9E606" w14:textId="571D1CE1"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Pre-populated</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6D3EB5" w14:textId="49E781F9" w:rsidR="2058DEBC" w:rsidRPr="00EA7459" w:rsidRDefault="2058DEBC" w:rsidP="68F3EADA">
            <w:pPr>
              <w:bidi/>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C33463" w14:textId="58BF6B49" w:rsidR="2058DEBC" w:rsidRPr="00EA7459" w:rsidRDefault="1E7C7FD8" w:rsidP="2058DEBC">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Remarks (TAB00</w:t>
            </w:r>
            <w:r w:rsidR="7FAE010A" w:rsidRPr="6297CDB5">
              <w:rPr>
                <w:rFonts w:ascii="Calibri" w:eastAsia="Calibri" w:hAnsi="Calibri" w:cs="Calibri"/>
                <w:color w:val="000000" w:themeColor="text1"/>
                <w:sz w:val="22"/>
                <w:szCs w:val="22"/>
                <w:lang w:val="en"/>
              </w:rPr>
              <w:t>5</w:t>
            </w:r>
            <w:r w:rsidRPr="6297CDB5">
              <w:rPr>
                <w:rFonts w:ascii="Calibri" w:eastAsia="Calibri" w:hAnsi="Calibri" w:cs="Calibri"/>
                <w:color w:val="000000" w:themeColor="text1"/>
                <w:sz w:val="22"/>
                <w:szCs w:val="22"/>
                <w:lang w:val="en"/>
              </w:rPr>
              <w:t>)</w:t>
            </w:r>
          </w:p>
        </w:tc>
      </w:tr>
      <w:tr w:rsidR="2058DEBC" w:rsidRPr="00EA7459" w14:paraId="7E22497C"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76133D" w14:textId="53EBB65A"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When pressed </w:t>
            </w:r>
            <w:proofErr w:type="gramStart"/>
            <w:r w:rsidRPr="00EA7459">
              <w:rPr>
                <w:rStyle w:val="normaltextrun"/>
                <w:rFonts w:ascii="Calibri" w:eastAsia="Calibri" w:hAnsi="Calibri" w:cs="Calibri"/>
                <w:color w:val="000000" w:themeColor="text1"/>
                <w:sz w:val="22"/>
                <w:szCs w:val="22"/>
                <w:lang w:val="en"/>
              </w:rPr>
              <w:t>the a</w:t>
            </w:r>
            <w:proofErr w:type="gramEnd"/>
            <w:r w:rsidRPr="00EA7459">
              <w:rPr>
                <w:rStyle w:val="normaltextrun"/>
                <w:rFonts w:ascii="Calibri" w:eastAsia="Calibri" w:hAnsi="Calibri" w:cs="Calibri"/>
                <w:color w:val="000000" w:themeColor="text1"/>
                <w:sz w:val="22"/>
                <w:szCs w:val="22"/>
                <w:lang w:val="en"/>
              </w:rPr>
              <w:t xml:space="preserve"> dropdown will appear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17B324" w14:textId="66E84199"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998B1" w14:textId="66C7D527"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4659D" w14:textId="3B44C17E"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18644" w14:textId="06805D70"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Radio Button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75A62E" w14:textId="0B0790E2" w:rsidR="2058DEBC" w:rsidRPr="00EA7459" w:rsidRDefault="000433DF" w:rsidP="68F3EADA">
            <w:pPr>
              <w:bidi/>
              <w:jc w:val="right"/>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rtl/>
                <w:lang w:val="en"/>
              </w:rPr>
              <w:t>تأكيد الرفض</w:t>
            </w:r>
            <w:r w:rsidR="2058DEBC" w:rsidRPr="00EA7459">
              <w:rPr>
                <w:rStyle w:val="eop"/>
                <w:rFonts w:ascii="Calibri" w:eastAsia="Calibri" w:hAnsi="Calibri" w:cs="Calibri"/>
                <w:color w:val="000000" w:themeColor="text1"/>
                <w:sz w:val="22"/>
                <w:szCs w:val="22"/>
                <w:rtl/>
                <w:lang w:val="en"/>
              </w:rPr>
              <w:t> </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CDB0E" w14:textId="486E218E"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Confirm Rejection </w:t>
            </w:r>
          </w:p>
        </w:tc>
      </w:tr>
      <w:tr w:rsidR="2058DEBC" w:rsidRPr="00EA7459" w14:paraId="6ACC779F"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33A21D" w14:textId="578CC711"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This will appear when confirm </w:t>
            </w:r>
            <w:r w:rsidRPr="00EA7459">
              <w:rPr>
                <w:rStyle w:val="normaltextrun"/>
                <w:rFonts w:ascii="Calibri" w:eastAsia="Calibri" w:hAnsi="Calibri" w:cs="Calibri"/>
                <w:color w:val="000000" w:themeColor="text1"/>
                <w:sz w:val="22"/>
                <w:szCs w:val="22"/>
                <w:lang w:val="en"/>
              </w:rPr>
              <w:lastRenderedPageBreak/>
              <w:t>rejection is selected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459DAC" w14:textId="44692233"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lastRenderedPageBreak/>
              <w:t> </w:t>
            </w: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C44FB0" w14:textId="44E7308E"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r w:rsidR="00206766">
              <w:rPr>
                <w:rStyle w:val="eop"/>
                <w:rFonts w:ascii="Calibri" w:eastAsia="Calibri" w:hAnsi="Calibri" w:cs="Calibri"/>
                <w:color w:val="000000" w:themeColor="text1"/>
                <w:sz w:val="22"/>
                <w:szCs w:val="22"/>
                <w:lang w:val="en"/>
              </w:rPr>
              <w:t>NO</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4D1A1F" w14:textId="6598F00E"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46C1E3" w14:textId="3D40ADDB" w:rsidR="2058DEBC" w:rsidRPr="00EA7459" w:rsidRDefault="2058DEBC" w:rsidP="68F3EADA">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dropdown</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5F0DD8" w14:textId="49001413"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Arial" w:hAnsi="Calibri" w:cs="Calibri"/>
                <w:color w:val="000000" w:themeColor="text1"/>
                <w:sz w:val="22"/>
                <w:szCs w:val="22"/>
                <w:rtl/>
              </w:rPr>
              <w:t>عدم اكتمال البيانات(الطلب غير مكتمل)</w:t>
            </w: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 xml:space="preserve">المستندات </w:t>
            </w:r>
            <w:r w:rsidRPr="00EA7459">
              <w:rPr>
                <w:rStyle w:val="normaltextrun"/>
                <w:rFonts w:ascii="Calibri" w:eastAsia="Arial" w:hAnsi="Calibri" w:cs="Calibri"/>
                <w:color w:val="000000" w:themeColor="text1"/>
                <w:sz w:val="22"/>
                <w:szCs w:val="22"/>
                <w:rtl/>
              </w:rPr>
              <w:lastRenderedPageBreak/>
              <w:t>المرفقة غير كافية</w:t>
            </w:r>
            <w:r w:rsidRPr="00EA7459">
              <w:rPr>
                <w:rStyle w:val="eop"/>
                <w:rFonts w:ascii="Calibri" w:eastAsia="Arial" w:hAnsi="Calibri" w:cs="Calibri"/>
                <w:color w:val="000000" w:themeColor="text1"/>
                <w:sz w:val="22"/>
                <w:szCs w:val="22"/>
                <w:rtl/>
              </w:rPr>
              <w:t> </w:t>
            </w:r>
          </w:p>
          <w:p w14:paraId="0EB3D70F" w14:textId="50B1BF04"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Arial" w:hAnsi="Calibri" w:cs="Calibri"/>
                <w:color w:val="000000" w:themeColor="text1"/>
                <w:sz w:val="22"/>
                <w:szCs w:val="22"/>
                <w:rtl/>
              </w:rPr>
              <w:t>المستند غير ساري</w:t>
            </w:r>
            <w:r w:rsidRPr="00EA7459">
              <w:rPr>
                <w:rStyle w:val="eop"/>
                <w:rFonts w:ascii="Calibri" w:eastAsia="Arial" w:hAnsi="Calibri" w:cs="Calibri"/>
                <w:color w:val="000000" w:themeColor="text1"/>
                <w:sz w:val="22"/>
                <w:szCs w:val="22"/>
                <w:rtl/>
              </w:rPr>
              <w:t> </w:t>
            </w:r>
          </w:p>
          <w:p w14:paraId="11F62264" w14:textId="72E018F1" w:rsidR="2058DEBC" w:rsidRPr="00EA7459" w:rsidRDefault="2058DEBC" w:rsidP="68F3EADA">
            <w:pPr>
              <w:bidi/>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مقدم الطلب غير مخول له تقديم الطلب</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355CE697" w14:textId="3EB27672"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يتعارض مع المخطط التنظيمي العام للهيئة</w:t>
            </w:r>
            <w:r w:rsidRPr="00EA7459">
              <w:rPr>
                <w:rStyle w:val="eop"/>
                <w:rFonts w:ascii="Calibri" w:eastAsia="Arial" w:hAnsi="Calibri" w:cs="Calibri"/>
                <w:color w:val="000000" w:themeColor="text1"/>
                <w:sz w:val="22"/>
                <w:szCs w:val="22"/>
                <w:rtl/>
              </w:rPr>
              <w:t> </w:t>
            </w:r>
          </w:p>
          <w:p w14:paraId="2AC9A8F7" w14:textId="37BFF703" w:rsidR="2058DEBC" w:rsidRPr="00EA7459" w:rsidRDefault="2058DEBC" w:rsidP="68F3EADA">
            <w:pPr>
              <w:bidi/>
              <w:rPr>
                <w:rFonts w:ascii="Calibri" w:eastAsia="Calibri"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خارج المنطقة المسموح البناء بها</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7C2FF82A" w14:textId="5284EE0B"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Arial" w:hAnsi="Calibri" w:cs="Calibri"/>
                <w:color w:val="000000" w:themeColor="text1"/>
                <w:sz w:val="22"/>
                <w:szCs w:val="22"/>
                <w:rtl/>
              </w:rPr>
              <w:t>اعادة التقديم على الخدمة الصحيحة</w:t>
            </w:r>
            <w:r w:rsidRPr="00EA7459">
              <w:rPr>
                <w:rStyle w:val="eop"/>
                <w:rFonts w:ascii="Calibri" w:eastAsia="Arial" w:hAnsi="Calibri" w:cs="Calibri"/>
                <w:color w:val="000000" w:themeColor="text1"/>
                <w:sz w:val="22"/>
                <w:szCs w:val="22"/>
                <w:rtl/>
              </w:rPr>
              <w:t> </w:t>
            </w:r>
          </w:p>
          <w:p w14:paraId="53D6F37A" w14:textId="4DFDB4A7" w:rsidR="2058DEBC" w:rsidRPr="00EA7459" w:rsidRDefault="2058DEBC" w:rsidP="68F3EADA">
            <w:pPr>
              <w:bidi/>
              <w:rPr>
                <w:rFonts w:ascii="Calibri" w:eastAsia="Calibri"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عقد التأجير لا يمح بإعادة التأجير</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7BE61C31" w14:textId="06A16019"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Arial" w:hAnsi="Calibri" w:cs="Calibri"/>
                <w:color w:val="000000" w:themeColor="text1"/>
                <w:sz w:val="22"/>
                <w:szCs w:val="22"/>
                <w:rtl/>
              </w:rPr>
              <w:t>المنطقة خارج نطاق الهيئة الملكية لمحافظة العلا</w:t>
            </w:r>
            <w:r w:rsidRPr="00EA7459">
              <w:rPr>
                <w:rStyle w:val="eop"/>
                <w:rFonts w:ascii="Calibri" w:eastAsia="Arial" w:hAnsi="Calibri" w:cs="Calibri"/>
                <w:color w:val="000000" w:themeColor="text1"/>
                <w:sz w:val="22"/>
                <w:szCs w:val="22"/>
                <w:rtl/>
              </w:rPr>
              <w:t> </w:t>
            </w:r>
          </w:p>
          <w:p w14:paraId="3ECE3985" w14:textId="6029B01B"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عدم تسديد الرسوم المطلوبة</w:t>
            </w:r>
            <w:r w:rsidRPr="00EA7459">
              <w:rPr>
                <w:rStyle w:val="eop"/>
                <w:rFonts w:ascii="Calibri" w:eastAsia="Arial" w:hAnsi="Calibri" w:cs="Calibri"/>
                <w:color w:val="000000" w:themeColor="text1"/>
                <w:sz w:val="22"/>
                <w:szCs w:val="22"/>
                <w:rtl/>
              </w:rPr>
              <w:t> </w:t>
            </w:r>
          </w:p>
          <w:p w14:paraId="0CBF7E00" w14:textId="756B847C"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عدم تقديم مما يثبت حق الملكية أو الانتفاع بالعين محل التصريح</w:t>
            </w:r>
            <w:r w:rsidRPr="00EA7459">
              <w:rPr>
                <w:rStyle w:val="eop"/>
                <w:rFonts w:ascii="Calibri" w:eastAsia="Arial" w:hAnsi="Calibri" w:cs="Calibri"/>
                <w:color w:val="000000" w:themeColor="text1"/>
                <w:sz w:val="22"/>
                <w:szCs w:val="22"/>
                <w:rtl/>
              </w:rPr>
              <w:t> </w:t>
            </w:r>
          </w:p>
          <w:p w14:paraId="76052FCD" w14:textId="364A62E4"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انتهاء صلاحية المستندات المقدمة</w:t>
            </w:r>
            <w:r w:rsidRPr="00EA7459">
              <w:rPr>
                <w:rStyle w:val="eop"/>
                <w:rFonts w:ascii="Calibri" w:eastAsia="Arial" w:hAnsi="Calibri" w:cs="Calibri"/>
                <w:color w:val="000000" w:themeColor="text1"/>
                <w:sz w:val="22"/>
                <w:szCs w:val="22"/>
                <w:rtl/>
              </w:rPr>
              <w:t> </w:t>
            </w:r>
          </w:p>
          <w:p w14:paraId="32E9A0FA" w14:textId="1439A537" w:rsidR="2058DEBC" w:rsidRPr="00EA7459" w:rsidRDefault="2058DEBC" w:rsidP="68F3EADA">
            <w:pPr>
              <w:bidi/>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وجود ملاحظات خلال الزيارة الميدانية</w:t>
            </w:r>
            <w:r w:rsidRPr="00EA7459">
              <w:rPr>
                <w:rStyle w:val="eop"/>
                <w:rFonts w:ascii="Calibri" w:eastAsia="Arial" w:hAnsi="Calibri" w:cs="Calibri"/>
                <w:color w:val="000000" w:themeColor="text1"/>
                <w:sz w:val="22"/>
                <w:szCs w:val="22"/>
                <w:rtl/>
              </w:rPr>
              <w:t> </w:t>
            </w:r>
          </w:p>
          <w:p w14:paraId="43DB5F05" w14:textId="3685C6EE" w:rsidR="2058DEBC" w:rsidRPr="00EA7459" w:rsidRDefault="2058DEBC" w:rsidP="68F3EADA">
            <w:pPr>
              <w:bidi/>
              <w:jc w:val="right"/>
              <w:rPr>
                <w:rFonts w:ascii="Calibri" w:eastAsia="Arial" w:hAnsi="Calibri" w:cs="Calibri"/>
                <w:color w:val="000000" w:themeColor="text1"/>
                <w:sz w:val="22"/>
                <w:szCs w:val="22"/>
              </w:rPr>
            </w:pPr>
            <w:r w:rsidRPr="00EA7459">
              <w:rPr>
                <w:rStyle w:val="normaltextrun"/>
                <w:rFonts w:ascii="Calibri" w:eastAsia="Arial" w:hAnsi="Calibri" w:cs="Calibri"/>
                <w:color w:val="000000" w:themeColor="text1"/>
                <w:sz w:val="22"/>
                <w:szCs w:val="22"/>
                <w:rtl/>
              </w:rPr>
              <w:t>عدم تقديم الضمان المالي</w:t>
            </w:r>
            <w:r w:rsidRPr="00EA7459">
              <w:rPr>
                <w:rStyle w:val="eop"/>
                <w:rFonts w:ascii="Calibri" w:eastAsia="Arial" w:hAnsi="Calibri" w:cs="Calibri"/>
                <w:color w:val="000000" w:themeColor="text1"/>
                <w:sz w:val="22"/>
                <w:szCs w:val="22"/>
                <w:rtl/>
                <w:lang w:val="en"/>
              </w:rPr>
              <w:t> </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2C2D13" w14:textId="64F121F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lastRenderedPageBreak/>
              <w:t>Reject Reason:</w:t>
            </w:r>
            <w:r w:rsidRPr="00EA7459">
              <w:rPr>
                <w:rStyle w:val="eop"/>
                <w:rFonts w:ascii="Calibri" w:eastAsia="Calibri" w:hAnsi="Calibri" w:cs="Calibri"/>
                <w:color w:val="000000" w:themeColor="text1"/>
                <w:sz w:val="22"/>
                <w:szCs w:val="22"/>
              </w:rPr>
              <w:t> </w:t>
            </w:r>
          </w:p>
          <w:p w14:paraId="52A4531B" w14:textId="2CF8AB6A"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Incomplete Application</w:t>
            </w:r>
            <w:r w:rsidRPr="00EA7459">
              <w:rPr>
                <w:rStyle w:val="eop"/>
                <w:rFonts w:ascii="Calibri" w:eastAsia="Calibri" w:hAnsi="Calibri" w:cs="Calibri"/>
                <w:color w:val="000000" w:themeColor="text1"/>
                <w:sz w:val="22"/>
                <w:szCs w:val="22"/>
              </w:rPr>
              <w:t> </w:t>
            </w:r>
          </w:p>
          <w:p w14:paraId="7AC96C5E" w14:textId="03D037B3"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lastRenderedPageBreak/>
              <w:t>Insufficient Supporting Documentation</w:t>
            </w:r>
            <w:r w:rsidRPr="00EA7459">
              <w:rPr>
                <w:rStyle w:val="eop"/>
                <w:rFonts w:ascii="Calibri" w:eastAsia="Calibri" w:hAnsi="Calibri" w:cs="Calibri"/>
                <w:color w:val="000000" w:themeColor="text1"/>
                <w:sz w:val="22"/>
                <w:szCs w:val="22"/>
              </w:rPr>
              <w:t> </w:t>
            </w:r>
          </w:p>
          <w:p w14:paraId="43232CE6" w14:textId="451ADBC5"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Expired documents</w:t>
            </w:r>
            <w:r w:rsidRPr="00EA7459">
              <w:rPr>
                <w:rStyle w:val="eop"/>
                <w:rFonts w:ascii="Calibri" w:eastAsia="Calibri" w:hAnsi="Calibri" w:cs="Calibri"/>
                <w:color w:val="000000" w:themeColor="text1"/>
                <w:sz w:val="22"/>
                <w:szCs w:val="22"/>
              </w:rPr>
              <w:t> </w:t>
            </w:r>
          </w:p>
          <w:p w14:paraId="273BED76" w14:textId="6C6EFE52"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Non-Authorized Applicant</w:t>
            </w:r>
            <w:r w:rsidRPr="00EA7459">
              <w:rPr>
                <w:rStyle w:val="eop"/>
                <w:rFonts w:ascii="Calibri" w:eastAsia="Calibri" w:hAnsi="Calibri" w:cs="Calibri"/>
                <w:color w:val="000000" w:themeColor="text1"/>
                <w:sz w:val="22"/>
                <w:szCs w:val="22"/>
              </w:rPr>
              <w:t> </w:t>
            </w:r>
          </w:p>
          <w:p w14:paraId="7AFCC2C3" w14:textId="1361B48C"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Conflict with the Master plan outside the released area</w:t>
            </w:r>
            <w:r w:rsidRPr="00EA7459">
              <w:rPr>
                <w:rStyle w:val="eop"/>
                <w:rFonts w:ascii="Calibri" w:eastAsia="Calibri" w:hAnsi="Calibri" w:cs="Calibri"/>
                <w:color w:val="000000" w:themeColor="text1"/>
                <w:sz w:val="22"/>
                <w:szCs w:val="22"/>
              </w:rPr>
              <w:t> </w:t>
            </w:r>
          </w:p>
          <w:p w14:paraId="18D6EF54" w14:textId="490E7453"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apply for the correct services</w:t>
            </w:r>
            <w:r w:rsidRPr="00EA7459">
              <w:rPr>
                <w:rStyle w:val="eop"/>
                <w:rFonts w:ascii="Calibri" w:eastAsia="Calibri" w:hAnsi="Calibri" w:cs="Calibri"/>
                <w:color w:val="000000" w:themeColor="text1"/>
                <w:sz w:val="22"/>
                <w:szCs w:val="22"/>
              </w:rPr>
              <w:t> </w:t>
            </w:r>
          </w:p>
          <w:p w14:paraId="4101F918" w14:textId="22D217BE"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lease agreements </w:t>
            </w:r>
            <w:proofErr w:type="gramStart"/>
            <w:r w:rsidRPr="00EA7459">
              <w:rPr>
                <w:rStyle w:val="normaltextrun"/>
                <w:rFonts w:ascii="Calibri" w:eastAsia="Calibri" w:hAnsi="Calibri" w:cs="Calibri"/>
                <w:color w:val="000000" w:themeColor="text1"/>
                <w:sz w:val="22"/>
                <w:szCs w:val="22"/>
                <w:lang w:val="en"/>
              </w:rPr>
              <w:t>does</w:t>
            </w:r>
            <w:proofErr w:type="gramEnd"/>
            <w:r w:rsidRPr="00EA7459">
              <w:rPr>
                <w:rStyle w:val="normaltextrun"/>
                <w:rFonts w:ascii="Calibri" w:eastAsia="Calibri" w:hAnsi="Calibri" w:cs="Calibri"/>
                <w:color w:val="000000" w:themeColor="text1"/>
                <w:sz w:val="22"/>
                <w:szCs w:val="22"/>
                <w:lang w:val="en"/>
              </w:rPr>
              <w:t xml:space="preserve"> not allowed for release</w:t>
            </w:r>
            <w:r w:rsidRPr="00EA7459">
              <w:rPr>
                <w:rStyle w:val="eop"/>
                <w:rFonts w:ascii="Calibri" w:eastAsia="Calibri" w:hAnsi="Calibri" w:cs="Calibri"/>
                <w:color w:val="000000" w:themeColor="text1"/>
                <w:sz w:val="22"/>
                <w:szCs w:val="22"/>
              </w:rPr>
              <w:t> </w:t>
            </w:r>
          </w:p>
          <w:p w14:paraId="0D9D53FA" w14:textId="71DDA39A"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The area is outside the boundaries of the Royal Commission for Al-Ula</w:t>
            </w:r>
            <w:r w:rsidRPr="00EA7459">
              <w:rPr>
                <w:rStyle w:val="eop"/>
                <w:rFonts w:ascii="Calibri" w:eastAsia="Calibri" w:hAnsi="Calibri" w:cs="Calibri"/>
                <w:color w:val="000000" w:themeColor="text1"/>
                <w:sz w:val="22"/>
                <w:szCs w:val="22"/>
              </w:rPr>
              <w:t> </w:t>
            </w:r>
          </w:p>
          <w:p w14:paraId="3C3F3EDC" w14:textId="6EBC5CB7"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The fees have not been paid due to not providing proof of the right of ownership or use of the property</w:t>
            </w:r>
            <w:r w:rsidRPr="00EA7459">
              <w:rPr>
                <w:rStyle w:val="eop"/>
                <w:rFonts w:ascii="Calibri" w:eastAsia="Calibri" w:hAnsi="Calibri" w:cs="Calibri"/>
                <w:color w:val="000000" w:themeColor="text1"/>
                <w:sz w:val="22"/>
                <w:szCs w:val="22"/>
              </w:rPr>
              <w:t> </w:t>
            </w:r>
          </w:p>
          <w:p w14:paraId="38ADAF3E" w14:textId="18DBB1DC" w:rsidR="2058DEBC" w:rsidRPr="00EA7459" w:rsidRDefault="2058DEBC" w:rsidP="008B645F">
            <w:pPr>
              <w:pStyle w:val="ListParagraph"/>
              <w:numPr>
                <w:ilvl w:val="0"/>
                <w:numId w:val="19"/>
              </w:numPr>
              <w:ind w:left="36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Expired documents</w:t>
            </w:r>
            <w:r w:rsidRPr="00EA7459">
              <w:rPr>
                <w:rStyle w:val="eop"/>
                <w:rFonts w:ascii="Calibri" w:eastAsia="Calibri" w:hAnsi="Calibri" w:cs="Calibri"/>
                <w:color w:val="000000" w:themeColor="text1"/>
                <w:sz w:val="22"/>
                <w:szCs w:val="22"/>
              </w:rPr>
              <w:t> </w:t>
            </w:r>
          </w:p>
          <w:p w14:paraId="35ACE5B7" w14:textId="0379EF2E"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Observations during the inspection visit not providing financial guarantee </w:t>
            </w:r>
          </w:p>
        </w:tc>
      </w:tr>
      <w:tr w:rsidR="2058DEBC" w:rsidRPr="00EA7459" w14:paraId="2A878329"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BCF7D9" w14:textId="7179E435"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lastRenderedPageBreak/>
              <w:t xml:space="preserve">When pressed application will be returned </w:t>
            </w:r>
            <w:r w:rsidRPr="00EA7459">
              <w:rPr>
                <w:rStyle w:val="normaltextrun"/>
                <w:rFonts w:ascii="Calibri" w:eastAsia="Calibri" w:hAnsi="Calibri" w:cs="Calibri"/>
                <w:color w:val="000000" w:themeColor="text1"/>
                <w:sz w:val="22"/>
                <w:szCs w:val="22"/>
                <w:lang w:val="en"/>
              </w:rPr>
              <w:lastRenderedPageBreak/>
              <w:t>to the previous user persona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4BA7A5" w14:textId="52D38001"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lastRenderedPageBreak/>
              <w:t> </w:t>
            </w: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E021E6" w14:textId="7A782EAA"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19499F" w14:textId="4AB97C07"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C0A92C" w14:textId="7D8E8AF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Radio Button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79CD29" w14:textId="4E7E9BDB" w:rsidR="2058DEBC" w:rsidRPr="00EA7459" w:rsidRDefault="2419ACEA" w:rsidP="6297CDB5">
            <w:pPr>
              <w:bidi/>
              <w:spacing w:line="279" w:lineRule="auto"/>
              <w:jc w:val="right"/>
              <w:rPr>
                <w:rFonts w:ascii="Calibri" w:eastAsia="Calibri" w:hAnsi="Calibri" w:cs="Calibri"/>
                <w:sz w:val="22"/>
                <w:szCs w:val="22"/>
                <w:lang w:val="en"/>
              </w:rPr>
            </w:pPr>
            <w:r w:rsidRPr="6297CDB5">
              <w:rPr>
                <w:rStyle w:val="eop"/>
                <w:rFonts w:ascii="Times New Roman" w:eastAsia="Times New Roman" w:hAnsi="Times New Roman" w:cs="Times New Roman"/>
                <w:color w:val="000000" w:themeColor="text1"/>
                <w:sz w:val="22"/>
                <w:szCs w:val="22"/>
                <w:highlight w:val="yellow"/>
                <w:rtl/>
                <w:lang w:val="en"/>
              </w:rPr>
              <w:t>الغاء الرفض</w:t>
            </w:r>
            <w:r w:rsidRPr="6297CDB5">
              <w:rPr>
                <w:rStyle w:val="eop"/>
                <w:rFonts w:ascii="Calibri" w:eastAsia="Calibri" w:hAnsi="Calibri" w:cs="Calibri"/>
                <w:color w:val="000000" w:themeColor="text1"/>
                <w:sz w:val="22"/>
                <w:szCs w:val="22"/>
                <w:highlight w:val="yellow"/>
                <w:rtl/>
                <w:lang w:val="en"/>
              </w:rPr>
              <w:t> </w:t>
            </w:r>
          </w:p>
          <w:p w14:paraId="7688B918" w14:textId="65BED9C5" w:rsidR="2058DEBC" w:rsidRPr="00EA7459" w:rsidRDefault="2058DEBC" w:rsidP="6297CDB5">
            <w:pPr>
              <w:bidi/>
              <w:jc w:val="right"/>
              <w:rPr>
                <w:rStyle w:val="eop"/>
                <w:rFonts w:ascii="Calibri" w:eastAsia="Calibri" w:hAnsi="Calibri" w:cs="Calibri"/>
                <w:color w:val="000000" w:themeColor="text1"/>
                <w:sz w:val="22"/>
                <w:szCs w:val="22"/>
                <w:rtl/>
                <w:lang w:val="en"/>
              </w:rPr>
            </w:pP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C2F07" w14:textId="3C5F5E6E"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Invalid Rejection </w:t>
            </w:r>
          </w:p>
        </w:tc>
      </w:tr>
      <w:tr w:rsidR="2058DEBC" w:rsidRPr="00EA7459" w14:paraId="0FF1786B"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AFDB38" w14:textId="59E7D825"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D2C52F" w14:textId="083786FA"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9799BF" w14:textId="36EA137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w:t>
            </w: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9CE9CC" w14:textId="5A706518"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in case of Invalid Rejection </w:t>
            </w: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CA703" w14:textId="3602CDCB"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Text Area </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F4F4E2" w14:textId="33772E22" w:rsidR="2058DEBC" w:rsidRPr="00EA7459" w:rsidRDefault="2058DEBC" w:rsidP="68F3EADA">
            <w:pPr>
              <w:bidi/>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EFB579" w14:textId="34B44DB6"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Remarks </w:t>
            </w:r>
          </w:p>
        </w:tc>
      </w:tr>
      <w:tr w:rsidR="2058DEBC" w:rsidRPr="00EA7459" w14:paraId="311CEB62"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F9C5C0" w14:textId="5394A9DA" w:rsidR="2058DEBC" w:rsidRPr="00EA7459" w:rsidRDefault="2058DEBC" w:rsidP="2058DEBC">
            <w:pPr>
              <w:rPr>
                <w:rFonts w:ascii="Calibri" w:eastAsia="Calibri" w:hAnsi="Calibri" w:cs="Calibri"/>
                <w:color w:val="000000" w:themeColor="text1"/>
                <w:sz w:val="22"/>
                <w:szCs w:val="22"/>
              </w:rPr>
            </w:pP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6BC1AC" w14:textId="727002B6" w:rsidR="2058DEBC" w:rsidRPr="00EA7459" w:rsidRDefault="2058DEBC" w:rsidP="2058DEBC">
            <w:pPr>
              <w:rPr>
                <w:rFonts w:ascii="Calibri" w:eastAsia="Calibri" w:hAnsi="Calibri" w:cs="Calibri"/>
                <w:color w:val="000000" w:themeColor="text1"/>
                <w:sz w:val="22"/>
                <w:szCs w:val="22"/>
              </w:rPr>
            </w:pP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069AD7" w14:textId="3844E7B1" w:rsidR="2058DEBC" w:rsidRPr="00EA7459" w:rsidRDefault="2058DEBC" w:rsidP="2058DEBC">
            <w:pPr>
              <w:rPr>
                <w:rFonts w:ascii="Calibri" w:eastAsia="Calibri" w:hAnsi="Calibri" w:cs="Calibri"/>
                <w:color w:val="000000" w:themeColor="text1"/>
                <w:sz w:val="22"/>
                <w:szCs w:val="22"/>
              </w:rPr>
            </w:pP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6AD9BE" w14:textId="0508F859" w:rsidR="2058DEBC" w:rsidRPr="00EA7459" w:rsidRDefault="2058DEBC" w:rsidP="2058DEBC">
            <w:pPr>
              <w:rPr>
                <w:rFonts w:ascii="Calibri" w:eastAsia="Calibri" w:hAnsi="Calibri" w:cs="Calibri"/>
                <w:color w:val="000000" w:themeColor="text1"/>
                <w:sz w:val="22"/>
                <w:szCs w:val="22"/>
              </w:rPr>
            </w:pP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1B015E" w14:textId="370E4F1C"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2A520" w14:textId="6C8C09D2"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تقديم</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93ABB5" w14:textId="587D9232"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Submit</w:t>
            </w:r>
          </w:p>
        </w:tc>
      </w:tr>
      <w:tr w:rsidR="2058DEBC" w:rsidRPr="00EA7459" w14:paraId="0B6DF3E2" w14:textId="77777777" w:rsidTr="6297CDB5">
        <w:trPr>
          <w:trHeight w:val="720"/>
        </w:trPr>
        <w:tc>
          <w:tcPr>
            <w:tcW w:w="64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FFB8FD" w14:textId="48081A83"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When pressed, Platform will close the task</w:t>
            </w:r>
          </w:p>
        </w:tc>
        <w:tc>
          <w:tcPr>
            <w:tcW w:w="8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93BE0" w14:textId="35C4D4E6" w:rsidR="2058DEBC" w:rsidRPr="00EA7459" w:rsidRDefault="2058DEBC" w:rsidP="2058DEBC">
            <w:pPr>
              <w:rPr>
                <w:rFonts w:ascii="Calibri" w:eastAsia="Calibri" w:hAnsi="Calibri" w:cs="Calibri"/>
                <w:color w:val="000000" w:themeColor="text1"/>
                <w:sz w:val="22"/>
                <w:szCs w:val="22"/>
              </w:rPr>
            </w:pPr>
          </w:p>
        </w:tc>
        <w:tc>
          <w:tcPr>
            <w:tcW w:w="51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6D4CD3" w14:textId="7C045337" w:rsidR="2058DEBC" w:rsidRPr="00EA7459" w:rsidRDefault="2058DEBC" w:rsidP="2058DEBC">
            <w:pPr>
              <w:rPr>
                <w:rFonts w:ascii="Calibri" w:eastAsia="Calibri" w:hAnsi="Calibri" w:cs="Calibri"/>
                <w:color w:val="000000" w:themeColor="text1"/>
                <w:sz w:val="22"/>
                <w:szCs w:val="22"/>
              </w:rPr>
            </w:pPr>
          </w:p>
        </w:tc>
        <w:tc>
          <w:tcPr>
            <w:tcW w:w="66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2168CA" w14:textId="34B345C7" w:rsidR="2058DEBC" w:rsidRPr="00EA7459" w:rsidRDefault="2058DEBC" w:rsidP="2058DEBC">
            <w:pPr>
              <w:rPr>
                <w:rFonts w:ascii="Calibri" w:eastAsia="Calibri" w:hAnsi="Calibri" w:cs="Calibri"/>
                <w:color w:val="000000" w:themeColor="text1"/>
                <w:sz w:val="22"/>
                <w:szCs w:val="22"/>
              </w:rPr>
            </w:pPr>
          </w:p>
        </w:tc>
        <w:tc>
          <w:tcPr>
            <w:tcW w:w="56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C99C4" w14:textId="487D008C"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636"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2AC2EF" w14:textId="0B5BC475"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اغلاق</w:t>
            </w:r>
          </w:p>
        </w:tc>
        <w:tc>
          <w:tcPr>
            <w:tcW w:w="110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D69C4E" w14:textId="0B51BA04" w:rsidR="2058DEBC" w:rsidRPr="00EA7459" w:rsidRDefault="2058DEBC" w:rsidP="2058DEBC">
            <w:pPr>
              <w:spacing w:line="259"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Close</w:t>
            </w:r>
          </w:p>
        </w:tc>
      </w:tr>
    </w:tbl>
    <w:p w14:paraId="48576A88" w14:textId="77777777" w:rsidR="00EA7459" w:rsidRDefault="00EA7459" w:rsidP="00EA7459">
      <w:pPr>
        <w:rPr>
          <w:rFonts w:ascii="Calibri" w:hAnsi="Calibri" w:cs="Calibri"/>
        </w:rPr>
      </w:pPr>
      <w:bookmarkStart w:id="106" w:name="_Toc1170688322"/>
    </w:p>
    <w:bookmarkEnd w:id="106"/>
    <w:p w14:paraId="72549D8A" w14:textId="1189334A" w:rsidR="00EA7459" w:rsidRPr="00EA7459" w:rsidRDefault="00EA7459" w:rsidP="00EA7459">
      <w:pPr>
        <w:pStyle w:val="Heading2"/>
        <w:keepNext/>
        <w:keepLines/>
        <w:shd w:val="clear" w:color="auto" w:fill="FFFFFF" w:themeFill="background1"/>
        <w:spacing w:before="120"/>
        <w:rPr>
          <w:sz w:val="28"/>
          <w:szCs w:val="28"/>
          <w:lang w:val="en-US"/>
        </w:rPr>
      </w:pPr>
      <w:r>
        <w:t>A</w:t>
      </w:r>
      <w:r w:rsidRPr="00EA7459">
        <w:t>ction Message</w:t>
      </w:r>
      <w:r w:rsidRPr="00EA7459">
        <w:rPr>
          <w:sz w:val="28"/>
          <w:szCs w:val="28"/>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192"/>
        <w:gridCol w:w="1291"/>
        <w:gridCol w:w="1291"/>
        <w:gridCol w:w="1587"/>
      </w:tblGrid>
      <w:tr w:rsidR="2058DEBC" w:rsidRPr="00EA7459" w14:paraId="08248CE8" w14:textId="77777777" w:rsidTr="67B56BFC">
        <w:trPr>
          <w:trHeight w:val="300"/>
        </w:trPr>
        <w:tc>
          <w:tcPr>
            <w:tcW w:w="51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2D4C0679" w14:textId="37832046"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1F1F8EDC" w14:textId="20E97140"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58146472" w14:textId="2FF457F4"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15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9873932" w14:textId="03CA8479"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54E5FA9A" w14:textId="77777777" w:rsidTr="67B56BFC">
        <w:trPr>
          <w:trHeight w:val="1065"/>
        </w:trPr>
        <w:tc>
          <w:tcPr>
            <w:tcW w:w="519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A0384A" w14:textId="6954E6B3" w:rsidR="2058DEBC" w:rsidRPr="00EA7459" w:rsidRDefault="2058DEBC" w:rsidP="2058DEBC">
            <w:pPr>
              <w:ind w:right="-210"/>
              <w:jc w:val="center"/>
              <w:rPr>
                <w:rFonts w:ascii="Calibri" w:eastAsia="Calibri" w:hAnsi="Calibri" w:cs="Calibri"/>
                <w:sz w:val="22"/>
                <w:szCs w:val="22"/>
              </w:rPr>
            </w:pPr>
            <w:r w:rsidRPr="00EA7459">
              <w:rPr>
                <w:rStyle w:val="normaltextrun"/>
                <w:rFonts w:ascii="Calibri" w:eastAsia="Calibri" w:hAnsi="Calibri" w:cs="Calibri"/>
                <w:sz w:val="22"/>
                <w:szCs w:val="22"/>
                <w:lang w:val="en"/>
              </w:rPr>
              <w:t>Dear User,</w:t>
            </w:r>
            <w:r w:rsidRPr="00EA7459">
              <w:rPr>
                <w:rStyle w:val="eop"/>
                <w:rFonts w:ascii="Calibri" w:eastAsia="Calibri" w:hAnsi="Calibri" w:cs="Calibri"/>
                <w:sz w:val="22"/>
                <w:szCs w:val="22"/>
              </w:rPr>
              <w:t> </w:t>
            </w:r>
          </w:p>
          <w:p w14:paraId="020A8D4A" w14:textId="16BDB3EC"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You have an application to review. Application Number- ########</w:t>
            </w:r>
          </w:p>
          <w:p w14:paraId="1B8886B1" w14:textId="15074162"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المستخدم،</w:t>
            </w:r>
          </w:p>
          <w:p w14:paraId="721BC714" w14:textId="699E3D29" w:rsidR="2058DEBC" w:rsidRPr="00EA7459" w:rsidRDefault="2058DEBC" w:rsidP="2058DEBC">
            <w:pPr>
              <w:jc w:val="center"/>
              <w:rPr>
                <w:rFonts w:ascii="Calibri" w:eastAsia="Calibri" w:hAnsi="Calibri" w:cs="Calibri"/>
                <w:sz w:val="22"/>
                <w:szCs w:val="22"/>
              </w:rPr>
            </w:pPr>
            <w:r w:rsidRPr="00EA7459">
              <w:rPr>
                <w:rFonts w:ascii="Calibri" w:eastAsia="Segoe UI" w:hAnsi="Calibri" w:cs="Calibri"/>
                <w:color w:val="333333"/>
                <w:sz w:val="22"/>
                <w:szCs w:val="22"/>
                <w:rtl/>
              </w:rPr>
              <w:t>لديك طلب للمراجعة. رقم الطلب - ########.</w:t>
            </w:r>
            <w:r w:rsidRPr="00EA7459">
              <w:rPr>
                <w:rStyle w:val="eop"/>
                <w:rFonts w:ascii="Calibri" w:eastAsia="Calibri" w:hAnsi="Calibri" w:cs="Calibri"/>
                <w:sz w:val="22"/>
                <w:szCs w:val="22"/>
                <w:lang w:val="en"/>
              </w:rPr>
              <w:t xml:space="preserve">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EFB427" w14:textId="204DF195" w:rsidR="1B20A2BB" w:rsidRPr="00EA7459" w:rsidRDefault="1BAE1849" w:rsidP="2058DEBC">
            <w:pPr>
              <w:rPr>
                <w:rFonts w:ascii="Calibri" w:eastAsia="Calibri" w:hAnsi="Calibri" w:cs="Calibri"/>
                <w:color w:val="000000" w:themeColor="text1"/>
                <w:sz w:val="22"/>
                <w:szCs w:val="22"/>
                <w:lang w:val="en"/>
              </w:rPr>
            </w:pPr>
            <w:r w:rsidRPr="67B56BFC">
              <w:rPr>
                <w:rFonts w:ascii="Calibri" w:eastAsia="Calibri" w:hAnsi="Calibri" w:cs="Calibri"/>
                <w:color w:val="000000" w:themeColor="text1"/>
                <w:sz w:val="22"/>
                <w:szCs w:val="22"/>
                <w:lang w:val="en"/>
              </w:rPr>
              <w:t>Agriculture Relation and Market Management Manager</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5B5099" w14:textId="0ADC346A"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EMAIL  </w:t>
            </w:r>
          </w:p>
        </w:tc>
        <w:tc>
          <w:tcPr>
            <w:tcW w:w="15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2F4F78" w14:textId="400E335C"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EML-RC-05-02 </w:t>
            </w:r>
          </w:p>
        </w:tc>
      </w:tr>
      <w:tr w:rsidR="2058DEBC" w:rsidRPr="00EA7459" w14:paraId="2086B8F9" w14:textId="77777777" w:rsidTr="67B56BFC">
        <w:trPr>
          <w:trHeight w:val="75"/>
        </w:trPr>
        <w:tc>
          <w:tcPr>
            <w:tcW w:w="519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527AF4" w14:textId="4936248F"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Application Number “#######” has been Rejected  </w:t>
            </w:r>
          </w:p>
          <w:p w14:paraId="66F11690" w14:textId="06722BCB" w:rsidR="2058DEBC" w:rsidRPr="00EA7459" w:rsidRDefault="2058DEBC" w:rsidP="2058DEBC">
            <w:pPr>
              <w:ind w:right="-200"/>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رفض الطلب رقم</w:t>
            </w:r>
            <w:r w:rsidRPr="00EA7459">
              <w:rPr>
                <w:rFonts w:ascii="Calibri" w:eastAsia="Segoe UI" w:hAnsi="Calibri" w:cs="Calibri"/>
                <w:color w:val="333333"/>
                <w:sz w:val="22"/>
                <w:szCs w:val="22"/>
              </w:rPr>
              <w:t xml:space="preserve">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EC31EE" w14:textId="25A7FDE5" w:rsidR="2058DEBC" w:rsidRPr="00EA7459" w:rsidRDefault="2058DEBC" w:rsidP="2058DEBC">
            <w:pPr>
              <w:rPr>
                <w:rFonts w:ascii="Calibri" w:eastAsia="Calibri" w:hAnsi="Calibri" w:cs="Calibri"/>
                <w:sz w:val="22"/>
                <w:szCs w:val="22"/>
              </w:rPr>
            </w:pPr>
            <w:r w:rsidRPr="00EA7459">
              <w:rPr>
                <w:rStyle w:val="normaltextrun"/>
                <w:rFonts w:ascii="Calibri" w:eastAsia="Calibri" w:hAnsi="Calibri" w:cs="Calibri"/>
                <w:sz w:val="22"/>
                <w:szCs w:val="22"/>
                <w:lang w:val="en"/>
              </w:rPr>
              <w:t>L&amp;P Specialist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CFCBAC" w14:textId="2C6452D0"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5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84937D" w14:textId="3E5B6972" w:rsidR="2058DEBC" w:rsidRPr="00EA7459" w:rsidRDefault="2058DEBC" w:rsidP="2058DEBC">
            <w:pPr>
              <w:spacing w:line="288" w:lineRule="auto"/>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PUP-RC-05-01 </w:t>
            </w:r>
          </w:p>
        </w:tc>
      </w:tr>
      <w:tr w:rsidR="2058DEBC" w:rsidRPr="00EA7459" w14:paraId="7C049C10" w14:textId="77777777" w:rsidTr="67B56BFC">
        <w:trPr>
          <w:trHeight w:val="75"/>
        </w:trPr>
        <w:tc>
          <w:tcPr>
            <w:tcW w:w="519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BD245D" w14:textId="35C7D378" w:rsidR="2058DEBC" w:rsidRPr="00EA7459" w:rsidRDefault="2058DEBC" w:rsidP="2058DEBC">
            <w:pPr>
              <w:ind w:right="-200"/>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Application Number “#######” has been Rejected</w:t>
            </w:r>
          </w:p>
          <w:p w14:paraId="01243A1C" w14:textId="7B5E464C" w:rsidR="2058DEBC" w:rsidRPr="00EA7459" w:rsidRDefault="2058DEBC" w:rsidP="2058DEBC">
            <w:pPr>
              <w:ind w:right="-200"/>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رفض الطلب رقم</w:t>
            </w:r>
            <w:r w:rsidRPr="00EA7459">
              <w:rPr>
                <w:rFonts w:ascii="Calibri" w:eastAsia="Segoe UI" w:hAnsi="Calibri" w:cs="Calibri"/>
                <w:color w:val="333333"/>
                <w:sz w:val="22"/>
                <w:szCs w:val="22"/>
              </w:rPr>
              <w:t xml:space="preserve"> "#######"</w:t>
            </w:r>
          </w:p>
          <w:p w14:paraId="3DA20637" w14:textId="45C4ABA1" w:rsidR="2058DEBC" w:rsidRPr="00EA7459" w:rsidRDefault="2058DEBC" w:rsidP="2058DEBC">
            <w:pPr>
              <w:ind w:right="-200"/>
              <w:jc w:val="center"/>
              <w:rPr>
                <w:rFonts w:ascii="Calibri" w:eastAsia="Segoe UI" w:hAnsi="Calibri" w:cs="Calibri"/>
                <w:color w:val="333333"/>
                <w:sz w:val="22"/>
                <w:szCs w:val="22"/>
              </w:rPr>
            </w:pP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80D137" w14:textId="4E656ABE" w:rsidR="2058DEBC" w:rsidRPr="00EA7459" w:rsidRDefault="2058DEBC" w:rsidP="2058DEBC">
            <w:pPr>
              <w:rPr>
                <w:rFonts w:ascii="Calibri" w:eastAsia="Calibri" w:hAnsi="Calibri" w:cs="Calibri"/>
                <w:sz w:val="22"/>
                <w:szCs w:val="22"/>
              </w:rPr>
            </w:pPr>
            <w:r w:rsidRPr="00EA7459">
              <w:rPr>
                <w:rStyle w:val="normaltextrun"/>
                <w:rFonts w:ascii="Calibri" w:eastAsia="Calibri" w:hAnsi="Calibri" w:cs="Calibri"/>
                <w:sz w:val="22"/>
                <w:szCs w:val="22"/>
                <w:lang w:val="en"/>
              </w:rPr>
              <w:t>L&amp;P Specialist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3781A9" w14:textId="79E8CF1C"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5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100F99" w14:textId="3543AF4E" w:rsidR="2058DEBC" w:rsidRPr="00EA7459" w:rsidRDefault="2058DEBC" w:rsidP="2058DEBC">
            <w:pPr>
              <w:spacing w:line="288" w:lineRule="auto"/>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PUP-RC-05-02 </w:t>
            </w:r>
          </w:p>
        </w:tc>
      </w:tr>
      <w:tr w:rsidR="2058DEBC" w:rsidRPr="00EA7459" w14:paraId="53D8101F" w14:textId="77777777" w:rsidTr="67B56BFC">
        <w:trPr>
          <w:trHeight w:val="75"/>
        </w:trPr>
        <w:tc>
          <w:tcPr>
            <w:tcW w:w="519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EF6061" w14:textId="1920D7D4" w:rsidR="2058DEBC" w:rsidRPr="00EA7459" w:rsidRDefault="2058DEBC" w:rsidP="2058DEBC">
            <w:pPr>
              <w:ind w:right="-210"/>
              <w:jc w:val="center"/>
              <w:rPr>
                <w:rFonts w:ascii="Calibri" w:eastAsia="Calibri" w:hAnsi="Calibri" w:cs="Calibri"/>
                <w:sz w:val="22"/>
                <w:szCs w:val="22"/>
              </w:rPr>
            </w:pPr>
            <w:r w:rsidRPr="00EA7459">
              <w:rPr>
                <w:rStyle w:val="normaltextrun"/>
                <w:rFonts w:ascii="Calibri" w:eastAsia="Calibri" w:hAnsi="Calibri" w:cs="Calibri"/>
                <w:sz w:val="22"/>
                <w:szCs w:val="22"/>
                <w:lang w:val="en"/>
              </w:rPr>
              <w:t>“Your application has been Rejected. Your application number is “Var1”.  </w:t>
            </w:r>
            <w:r w:rsidRPr="00EA7459">
              <w:rPr>
                <w:rStyle w:val="eop"/>
                <w:rFonts w:ascii="Calibri" w:eastAsia="Calibri" w:hAnsi="Calibri" w:cs="Calibri"/>
                <w:sz w:val="22"/>
                <w:szCs w:val="22"/>
              </w:rPr>
              <w:t> </w:t>
            </w:r>
          </w:p>
          <w:p w14:paraId="0F714C03" w14:textId="4FDF84AB" w:rsidR="2058DEBC" w:rsidRPr="00EA7459" w:rsidRDefault="2058DEBC" w:rsidP="2058DEBC">
            <w:pPr>
              <w:ind w:right="-210"/>
              <w:jc w:val="center"/>
              <w:rPr>
                <w:rFonts w:ascii="Calibri" w:eastAsia="Calibri" w:hAnsi="Calibri" w:cs="Calibri"/>
                <w:sz w:val="22"/>
                <w:szCs w:val="22"/>
              </w:rPr>
            </w:pPr>
            <w:r w:rsidRPr="00EA7459">
              <w:rPr>
                <w:rStyle w:val="normaltextrun"/>
                <w:rFonts w:ascii="Calibri" w:eastAsia="Calibri" w:hAnsi="Calibri" w:cs="Calibri"/>
                <w:sz w:val="22"/>
                <w:szCs w:val="22"/>
                <w:lang w:val="en"/>
              </w:rPr>
              <w:t>RCU” </w:t>
            </w:r>
            <w:r w:rsidRPr="00EA7459">
              <w:rPr>
                <w:rStyle w:val="eop"/>
                <w:rFonts w:ascii="Calibri" w:eastAsia="Calibri" w:hAnsi="Calibri" w:cs="Calibri"/>
                <w:sz w:val="22"/>
                <w:szCs w:val="22"/>
              </w:rPr>
              <w:t> </w:t>
            </w:r>
          </w:p>
          <w:p w14:paraId="4D37C485" w14:textId="075D0516" w:rsidR="2058DEBC" w:rsidRPr="00EA7459" w:rsidRDefault="2058DEBC" w:rsidP="2058DEBC">
            <w:pPr>
              <w:pStyle w:val="paragraph"/>
              <w:spacing w:beforeAutospacing="0" w:afterAutospacing="0"/>
              <w:ind w:right="-210"/>
              <w:jc w:val="center"/>
              <w:rPr>
                <w:rFonts w:ascii="Calibri" w:hAnsi="Calibri" w:cs="Calibri"/>
                <w:sz w:val="22"/>
                <w:szCs w:val="22"/>
              </w:rPr>
            </w:pPr>
            <w:r w:rsidRPr="00EA7459">
              <w:rPr>
                <w:rFonts w:ascii="Calibri" w:eastAsia="Segoe UI" w:hAnsi="Calibri" w:cs="Calibri"/>
                <w:color w:val="333333"/>
                <w:sz w:val="22"/>
                <w:szCs w:val="22"/>
                <w:rtl/>
              </w:rPr>
              <w:t>تم رفض طلبك. رقم الطلب #####</w:t>
            </w:r>
            <w:r w:rsidRPr="00EA7459">
              <w:rPr>
                <w:rFonts w:ascii="Calibri" w:eastAsia="Segoe UI" w:hAnsi="Calibri" w:cs="Calibri"/>
                <w:color w:val="333333"/>
                <w:sz w:val="22"/>
                <w:szCs w:val="22"/>
              </w:rPr>
              <w:t>.</w:t>
            </w:r>
            <w:r w:rsidRPr="00EA7459">
              <w:rPr>
                <w:rStyle w:val="eop"/>
                <w:rFonts w:ascii="Calibri" w:hAnsi="Calibri" w:cs="Calibri"/>
                <w:sz w:val="22"/>
                <w:szCs w:val="22"/>
              </w:rPr>
              <w:t>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3596BD" w14:textId="4D2D0823"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Applicant  </w:t>
            </w:r>
          </w:p>
        </w:tc>
        <w:tc>
          <w:tcPr>
            <w:tcW w:w="12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AE18E7" w14:textId="115C13F9"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SMS and Email </w:t>
            </w:r>
          </w:p>
        </w:tc>
        <w:tc>
          <w:tcPr>
            <w:tcW w:w="15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48B6BE" w14:textId="6CA80ED7" w:rsidR="2058DEBC" w:rsidRPr="00EA7459" w:rsidRDefault="2058DEBC" w:rsidP="2058DEBC">
            <w:pPr>
              <w:ind w:left="75" w:right="-210"/>
              <w:jc w:val="center"/>
              <w:rPr>
                <w:rFonts w:ascii="Calibri" w:eastAsia="Calibri" w:hAnsi="Calibri" w:cs="Calibri"/>
                <w:sz w:val="22"/>
                <w:szCs w:val="22"/>
              </w:rPr>
            </w:pPr>
            <w:r w:rsidRPr="00EA7459">
              <w:rPr>
                <w:rStyle w:val="normaltextrun"/>
                <w:rFonts w:ascii="Calibri" w:eastAsia="Calibri" w:hAnsi="Calibri" w:cs="Calibri"/>
                <w:sz w:val="22"/>
                <w:szCs w:val="22"/>
                <w:lang w:val="en"/>
              </w:rPr>
              <w:t>SMS-RC-01-01</w:t>
            </w:r>
            <w:r w:rsidRPr="00EA7459">
              <w:rPr>
                <w:rStyle w:val="eop"/>
                <w:rFonts w:ascii="Calibri" w:eastAsia="Calibri" w:hAnsi="Calibri" w:cs="Calibri"/>
                <w:sz w:val="22"/>
                <w:szCs w:val="22"/>
              </w:rPr>
              <w:t> </w:t>
            </w:r>
          </w:p>
          <w:p w14:paraId="17E2FECF" w14:textId="4EBA39E0" w:rsidR="2058DEBC" w:rsidRPr="00EA7459" w:rsidRDefault="2058DEBC" w:rsidP="2058DEBC">
            <w:pPr>
              <w:ind w:left="80"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EML-RC-01-01 </w:t>
            </w:r>
          </w:p>
        </w:tc>
      </w:tr>
    </w:tbl>
    <w:p w14:paraId="3EFB5649" w14:textId="5AF0AF72" w:rsidR="2058DEBC" w:rsidRPr="00EA7459" w:rsidRDefault="2058DEBC">
      <w:pPr>
        <w:rPr>
          <w:rFonts w:ascii="Calibri" w:hAnsi="Calibri" w:cs="Calibri"/>
        </w:rPr>
      </w:pPr>
      <w:r w:rsidRPr="00EA7459">
        <w:rPr>
          <w:rFonts w:ascii="Calibri" w:hAnsi="Calibri" w:cs="Calibri"/>
        </w:rPr>
        <w:br w:type="page"/>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79"/>
        <w:gridCol w:w="6581"/>
      </w:tblGrid>
      <w:tr w:rsidR="2058DEBC" w:rsidRPr="00EA7459" w14:paraId="4F46139C" w14:textId="77777777" w:rsidTr="67B56BFC">
        <w:trPr>
          <w:trHeight w:val="315"/>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383C2CD" w14:textId="6195F928"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lastRenderedPageBreak/>
              <w:t>Use Case Number</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6AF59527" w14:textId="42F0F5FA" w:rsidR="2058DEBC" w:rsidRPr="00EA7459" w:rsidRDefault="2058DEBC" w:rsidP="68F3EADA">
            <w:pPr>
              <w:pStyle w:val="Heading2"/>
              <w:keepNext/>
              <w:keepLines/>
              <w:widowControl w:val="0"/>
              <w:shd w:val="clear" w:color="auto" w:fill="FFFFFF" w:themeFill="background1"/>
              <w:rPr>
                <w:color w:val="000000" w:themeColor="text1"/>
                <w:sz w:val="22"/>
                <w:szCs w:val="22"/>
              </w:rPr>
            </w:pPr>
            <w:bookmarkStart w:id="107" w:name="_Toc1803363312"/>
            <w:r w:rsidRPr="00EA7459">
              <w:rPr>
                <w:b w:val="0"/>
                <w:bCs w:val="0"/>
                <w:color w:val="000000" w:themeColor="text1"/>
                <w:sz w:val="22"/>
                <w:szCs w:val="22"/>
              </w:rPr>
              <w:t>UC-08</w:t>
            </w:r>
            <w:bookmarkEnd w:id="107"/>
          </w:p>
        </w:tc>
      </w:tr>
      <w:tr w:rsidR="2058DEBC" w:rsidRPr="00EA7459" w14:paraId="5936DEE8" w14:textId="77777777" w:rsidTr="67B56BFC">
        <w:trPr>
          <w:trHeight w:val="315"/>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7274077" w14:textId="7B9BF60D"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 case</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11E99BF1" w14:textId="55333564"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As the L &amp; P Specialist, I want to review the Rejected application. (rejected </w:t>
            </w:r>
            <w:proofErr w:type="gramStart"/>
            <w:r w:rsidRPr="00EA7459">
              <w:rPr>
                <w:rFonts w:ascii="Calibri" w:eastAsia="Calibri" w:hAnsi="Calibri" w:cs="Calibri"/>
                <w:color w:val="000000" w:themeColor="text1"/>
                <w:sz w:val="22"/>
                <w:szCs w:val="22"/>
                <w:lang w:val="en"/>
              </w:rPr>
              <w:t>by  COO</w:t>
            </w:r>
            <w:proofErr w:type="gramEnd"/>
            <w:r w:rsidRPr="00EA7459">
              <w:rPr>
                <w:rFonts w:ascii="Calibri" w:eastAsia="Calibri" w:hAnsi="Calibri" w:cs="Calibri"/>
                <w:color w:val="000000" w:themeColor="text1"/>
                <w:sz w:val="22"/>
                <w:szCs w:val="22"/>
                <w:lang w:val="en"/>
              </w:rPr>
              <w:t>) in order to approve the rejection</w:t>
            </w:r>
          </w:p>
        </w:tc>
      </w:tr>
      <w:tr w:rsidR="2058DEBC" w:rsidRPr="00EA7459" w14:paraId="419D04B0" w14:textId="77777777" w:rsidTr="67B56BFC">
        <w:trPr>
          <w:trHeight w:val="315"/>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0BAE74BB" w14:textId="24B876C1"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Given</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2944C8F9" w14:textId="41965A2C" w:rsidR="2058DEBC" w:rsidRPr="00EA7459" w:rsidRDefault="2058DEBC" w:rsidP="008B645F">
            <w:pPr>
              <w:pStyle w:val="ListParagraph"/>
              <w:widowControl w:val="0"/>
              <w:numPr>
                <w:ilvl w:val="0"/>
                <w:numId w:val="18"/>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rPr>
              <w:t xml:space="preserve">The applicant has </w:t>
            </w:r>
            <w:proofErr w:type="gramStart"/>
            <w:r w:rsidRPr="00EA7459">
              <w:rPr>
                <w:rFonts w:ascii="Calibri" w:eastAsia="Calibri" w:hAnsi="Calibri" w:cs="Calibri"/>
                <w:color w:val="000000" w:themeColor="text1"/>
                <w:sz w:val="22"/>
                <w:szCs w:val="22"/>
              </w:rPr>
              <w:t>submitted a</w:t>
            </w:r>
            <w:r w:rsidR="3926339F" w:rsidRPr="00EA7459">
              <w:rPr>
                <w:rFonts w:ascii="Calibri" w:eastAsia="Calibri" w:hAnsi="Calibri" w:cs="Calibri"/>
                <w:color w:val="000000" w:themeColor="text1"/>
                <w:sz w:val="22"/>
                <w:szCs w:val="22"/>
              </w:rPr>
              <w:t>n application</w:t>
            </w:r>
            <w:proofErr w:type="gramEnd"/>
            <w:r w:rsidR="3926339F" w:rsidRPr="00EA7459">
              <w:rPr>
                <w:rFonts w:ascii="Calibri" w:eastAsia="Calibri" w:hAnsi="Calibri" w:cs="Calibri"/>
                <w:color w:val="000000" w:themeColor="text1"/>
                <w:sz w:val="22"/>
                <w:szCs w:val="22"/>
              </w:rPr>
              <w:t xml:space="preserve"> the Issuance of an Agricultural Record</w:t>
            </w:r>
          </w:p>
          <w:p w14:paraId="0636D460" w14:textId="5ACE7057" w:rsidR="2058DEBC" w:rsidRPr="00EA7459" w:rsidRDefault="2058DEBC" w:rsidP="008B645F">
            <w:pPr>
              <w:pStyle w:val="ListParagraph"/>
              <w:widowControl w:val="0"/>
              <w:numPr>
                <w:ilvl w:val="0"/>
                <w:numId w:val="18"/>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COO has rejected the Application</w:t>
            </w:r>
          </w:p>
        </w:tc>
      </w:tr>
      <w:tr w:rsidR="2058DEBC" w:rsidRPr="00EA7459" w14:paraId="23157A78" w14:textId="77777777" w:rsidTr="67B56BFC">
        <w:trPr>
          <w:trHeight w:val="315"/>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3DB20B31" w14:textId="25206107"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Platform</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50D782D7" w14:textId="75869E53" w:rsidR="2058DEBC" w:rsidRPr="00EA7459" w:rsidRDefault="2058DEBC" w:rsidP="2058DEBC">
            <w:pPr>
              <w:widowControl w:val="0"/>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Site</w:t>
            </w:r>
          </w:p>
        </w:tc>
      </w:tr>
      <w:tr w:rsidR="2058DEBC" w:rsidRPr="00EA7459" w14:paraId="4729EB4B" w14:textId="77777777" w:rsidTr="67B56BFC">
        <w:trPr>
          <w:trHeight w:val="315"/>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7CF40719" w14:textId="5CFC856D"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User</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273369ED" w14:textId="7ABCC29F"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L&amp;P specialist</w:t>
            </w:r>
          </w:p>
        </w:tc>
      </w:tr>
      <w:tr w:rsidR="2058DEBC" w:rsidRPr="00EA7459" w14:paraId="68A51A19" w14:textId="77777777" w:rsidTr="67B56BFC">
        <w:trPr>
          <w:trHeight w:val="315"/>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379B3154" w14:textId="098DE4E2"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Preconditions</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602AC640" w14:textId="03852445" w:rsidR="2058DEBC" w:rsidRPr="00EA7459" w:rsidRDefault="2058DEBC" w:rsidP="008B645F">
            <w:pPr>
              <w:pStyle w:val="ListParagraph"/>
              <w:widowControl w:val="0"/>
              <w:numPr>
                <w:ilvl w:val="0"/>
                <w:numId w:val="1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necessary permissions.</w:t>
            </w:r>
          </w:p>
          <w:p w14:paraId="02D9C3CC" w14:textId="0B5FB807" w:rsidR="2058DEBC" w:rsidRPr="00EA7459" w:rsidRDefault="2058DEBC" w:rsidP="008B645F">
            <w:pPr>
              <w:pStyle w:val="ListParagraph"/>
              <w:widowControl w:val="0"/>
              <w:numPr>
                <w:ilvl w:val="0"/>
                <w:numId w:val="1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Appian website is active.</w:t>
            </w:r>
          </w:p>
          <w:p w14:paraId="2748631A" w14:textId="397F4FFD" w:rsidR="2058DEBC" w:rsidRPr="00EA7459" w:rsidRDefault="2058DEBC" w:rsidP="008B645F">
            <w:pPr>
              <w:pStyle w:val="ListParagraph"/>
              <w:widowControl w:val="0"/>
              <w:numPr>
                <w:ilvl w:val="0"/>
                <w:numId w:val="1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COO has rejected the Application</w:t>
            </w:r>
          </w:p>
          <w:p w14:paraId="721D58B1" w14:textId="748C84D9" w:rsidR="2058DEBC" w:rsidRPr="00EA7459" w:rsidRDefault="2058DEBC" w:rsidP="008B645F">
            <w:pPr>
              <w:pStyle w:val="ListParagraph"/>
              <w:widowControl w:val="0"/>
              <w:numPr>
                <w:ilvl w:val="0"/>
                <w:numId w:val="17"/>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User has a task to review the application assigned to them</w:t>
            </w:r>
          </w:p>
        </w:tc>
      </w:tr>
      <w:tr w:rsidR="2058DEBC" w:rsidRPr="00EA7459" w14:paraId="76855BB2" w14:textId="77777777" w:rsidTr="67B56BFC">
        <w:trPr>
          <w:trHeight w:val="2580"/>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62AC5617" w14:textId="19D2599F"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Main Steps</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4BDC028" w14:textId="245B7265" w:rsidR="2058DEBC" w:rsidRPr="00EA7459" w:rsidRDefault="2058DEBC" w:rsidP="008B645F">
            <w:pPr>
              <w:pStyle w:val="ListParagraph"/>
              <w:widowControl w:val="0"/>
              <w:numPr>
                <w:ilvl w:val="0"/>
                <w:numId w:val="1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L&amp;P specialist logs in to the platform.</w:t>
            </w:r>
          </w:p>
          <w:p w14:paraId="1F4FA9C2" w14:textId="0F81E462" w:rsidR="2058DEBC" w:rsidRPr="00EA7459" w:rsidRDefault="2058DEBC" w:rsidP="008B645F">
            <w:pPr>
              <w:pStyle w:val="ListParagraph"/>
              <w:widowControl w:val="0"/>
              <w:numPr>
                <w:ilvl w:val="0"/>
                <w:numId w:val="1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navigates to the "My Tasks" tab on the dashboard.</w:t>
            </w:r>
          </w:p>
          <w:p w14:paraId="245B8267" w14:textId="43E28436" w:rsidR="2058DEBC" w:rsidRPr="00EA7459" w:rsidRDefault="2058DEBC" w:rsidP="008B645F">
            <w:pPr>
              <w:pStyle w:val="ListParagraph"/>
              <w:widowControl w:val="0"/>
              <w:numPr>
                <w:ilvl w:val="0"/>
                <w:numId w:val="1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platform displays a list of Applications along with the active task "Review by L&amp;P specialist". </w:t>
            </w:r>
          </w:p>
          <w:p w14:paraId="70677C2F" w14:textId="51324438" w:rsidR="2058DEBC" w:rsidRPr="00EA7459" w:rsidRDefault="2058DEBC" w:rsidP="008B645F">
            <w:pPr>
              <w:pStyle w:val="ListParagraph"/>
              <w:widowControl w:val="0"/>
              <w:numPr>
                <w:ilvl w:val="0"/>
                <w:numId w:val="1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selects the task assigned to them from the list.</w:t>
            </w:r>
          </w:p>
          <w:p w14:paraId="2F7006AC" w14:textId="5C57E02C" w:rsidR="2058DEBC" w:rsidRPr="00EA7459" w:rsidRDefault="2058DEBC" w:rsidP="008B645F">
            <w:pPr>
              <w:pStyle w:val="ListParagraph"/>
              <w:widowControl w:val="0"/>
              <w:numPr>
                <w:ilvl w:val="0"/>
                <w:numId w:val="1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platform displays the details of the Application.</w:t>
            </w:r>
          </w:p>
          <w:p w14:paraId="177429CE" w14:textId="3C3EF67E" w:rsidR="2058DEBC" w:rsidRPr="00EA7459" w:rsidRDefault="2058DEBC" w:rsidP="008B645F">
            <w:pPr>
              <w:pStyle w:val="ListParagraph"/>
              <w:widowControl w:val="0"/>
              <w:numPr>
                <w:ilvl w:val="0"/>
                <w:numId w:val="1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The user reviews the Application and verifies the accuracy of the information provided. </w:t>
            </w:r>
          </w:p>
          <w:p w14:paraId="65251D54" w14:textId="02DCF15E" w:rsidR="2058DEBC" w:rsidRPr="00EA7459" w:rsidRDefault="2058DEBC" w:rsidP="008B645F">
            <w:pPr>
              <w:pStyle w:val="ListParagraph"/>
              <w:widowControl w:val="0"/>
              <w:numPr>
                <w:ilvl w:val="0"/>
                <w:numId w:val="16"/>
              </w:num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The user selects one out of the following:</w:t>
            </w:r>
          </w:p>
          <w:p w14:paraId="71FB86B2" w14:textId="7550C01F" w:rsidR="2058DEBC" w:rsidRPr="00EA7459" w:rsidRDefault="2058DEBC" w:rsidP="008B645F">
            <w:pPr>
              <w:pStyle w:val="ListParagraph"/>
              <w:numPr>
                <w:ilvl w:val="0"/>
                <w:numId w:val="15"/>
              </w:numPr>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b/>
                <w:bCs/>
                <w:color w:val="000000" w:themeColor="text1"/>
                <w:sz w:val="22"/>
                <w:szCs w:val="22"/>
                <w:lang w:val="en"/>
              </w:rPr>
              <w:t>Confirm Rejection</w:t>
            </w:r>
            <w:r w:rsidRPr="00EA7459">
              <w:rPr>
                <w:rStyle w:val="normaltextrun"/>
                <w:rFonts w:ascii="Calibri" w:eastAsia="Calibri" w:hAnsi="Calibri" w:cs="Calibri"/>
                <w:color w:val="000000" w:themeColor="text1"/>
                <w:sz w:val="22"/>
                <w:szCs w:val="22"/>
                <w:lang w:val="en"/>
              </w:rPr>
              <w:t>: This will result in the process end</w:t>
            </w:r>
            <w:r w:rsidRPr="00EA7459">
              <w:rPr>
                <w:rStyle w:val="eop"/>
                <w:rFonts w:ascii="Calibri" w:eastAsia="Calibri" w:hAnsi="Calibri" w:cs="Calibri"/>
                <w:color w:val="000000" w:themeColor="text1"/>
                <w:sz w:val="22"/>
                <w:szCs w:val="22"/>
              </w:rPr>
              <w:t> </w:t>
            </w:r>
          </w:p>
          <w:p w14:paraId="608CA8B1" w14:textId="57814128" w:rsidR="2058DEBC" w:rsidRPr="00EA7459" w:rsidRDefault="2058DEBC" w:rsidP="008B645F">
            <w:pPr>
              <w:pStyle w:val="ListParagraph"/>
              <w:numPr>
                <w:ilvl w:val="0"/>
                <w:numId w:val="15"/>
              </w:numPr>
              <w:ind w:left="1080" w:firstLine="0"/>
              <w:rPr>
                <w:rFonts w:ascii="Calibri" w:eastAsia="Calibri" w:hAnsi="Calibri" w:cs="Calibri"/>
                <w:color w:val="000000" w:themeColor="text1"/>
                <w:sz w:val="22"/>
                <w:szCs w:val="22"/>
              </w:rPr>
            </w:pPr>
            <w:commentRangeStart w:id="108"/>
            <w:commentRangeStart w:id="109"/>
            <w:r w:rsidRPr="67B56BFC">
              <w:rPr>
                <w:rStyle w:val="normaltextrun"/>
                <w:rFonts w:ascii="Calibri" w:eastAsia="Calibri" w:hAnsi="Calibri" w:cs="Calibri"/>
                <w:b/>
                <w:bCs/>
                <w:color w:val="000000" w:themeColor="text1"/>
                <w:sz w:val="22"/>
                <w:szCs w:val="22"/>
                <w:lang w:val="en"/>
              </w:rPr>
              <w:t xml:space="preserve">Return to </w:t>
            </w:r>
            <w:r w:rsidR="3E35DFE3" w:rsidRPr="67B56BFC">
              <w:rPr>
                <w:rFonts w:ascii="Calibri" w:eastAsia="Calibri" w:hAnsi="Calibri" w:cs="Calibri"/>
                <w:b/>
                <w:bCs/>
                <w:color w:val="000000" w:themeColor="text1"/>
                <w:sz w:val="22"/>
                <w:szCs w:val="22"/>
                <w:lang w:val="en"/>
              </w:rPr>
              <w:t>Agriculture Relation and Market Management Manager</w:t>
            </w:r>
            <w:commentRangeEnd w:id="108"/>
            <w:r>
              <w:rPr>
                <w:rStyle w:val="CommentReference"/>
              </w:rPr>
              <w:commentReference w:id="108"/>
            </w:r>
            <w:commentRangeEnd w:id="109"/>
            <w:r w:rsidR="00D92644">
              <w:rPr>
                <w:rStyle w:val="CommentReference"/>
              </w:rPr>
              <w:commentReference w:id="109"/>
            </w:r>
            <w:r w:rsidRPr="67B56BFC">
              <w:rPr>
                <w:rStyle w:val="normaltextrun"/>
                <w:rFonts w:ascii="Calibri" w:eastAsia="Calibri" w:hAnsi="Calibri" w:cs="Calibri"/>
                <w:b/>
                <w:bCs/>
                <w:color w:val="000000" w:themeColor="text1"/>
                <w:sz w:val="22"/>
                <w:szCs w:val="22"/>
                <w:lang w:val="en"/>
              </w:rPr>
              <w:t>:</w:t>
            </w:r>
            <w:r w:rsidRPr="67B56BFC">
              <w:rPr>
                <w:rStyle w:val="normaltextrun"/>
                <w:rFonts w:ascii="Calibri" w:eastAsia="Calibri" w:hAnsi="Calibri" w:cs="Calibri"/>
                <w:color w:val="000000" w:themeColor="text1"/>
                <w:sz w:val="22"/>
                <w:szCs w:val="22"/>
                <w:lang w:val="en"/>
              </w:rPr>
              <w:t xml:space="preserve">  This will result in returning of the Application to </w:t>
            </w:r>
            <w:r w:rsidR="3E35DFE3" w:rsidRPr="67B56BFC">
              <w:rPr>
                <w:rFonts w:ascii="Calibri" w:eastAsia="Calibri" w:hAnsi="Calibri" w:cs="Calibri"/>
                <w:color w:val="000000" w:themeColor="text1"/>
                <w:sz w:val="22"/>
                <w:szCs w:val="22"/>
                <w:lang w:val="en"/>
              </w:rPr>
              <w:t>Agriculture Relation and Market Management Manager</w:t>
            </w:r>
            <w:r w:rsidR="67C5A993" w:rsidRPr="67B56BFC">
              <w:rPr>
                <w:rStyle w:val="eop"/>
                <w:rFonts w:ascii="Calibri" w:eastAsia="Calibri" w:hAnsi="Calibri" w:cs="Calibri"/>
                <w:color w:val="000000" w:themeColor="text1"/>
                <w:sz w:val="22"/>
                <w:szCs w:val="22"/>
              </w:rPr>
              <w:t xml:space="preserve"> </w:t>
            </w:r>
            <w:r w:rsidRPr="67B56BFC">
              <w:rPr>
                <w:rStyle w:val="eop"/>
                <w:rFonts w:ascii="Calibri" w:eastAsia="Calibri" w:hAnsi="Calibri" w:cs="Calibri"/>
                <w:color w:val="000000" w:themeColor="text1"/>
                <w:sz w:val="22"/>
                <w:szCs w:val="22"/>
              </w:rPr>
              <w:t> </w:t>
            </w:r>
          </w:p>
          <w:p w14:paraId="134F8849" w14:textId="0E566AC1" w:rsidR="2058DEBC" w:rsidRPr="00EA7459" w:rsidRDefault="2058DEBC" w:rsidP="008B645F">
            <w:pPr>
              <w:pStyle w:val="ListParagraph"/>
              <w:numPr>
                <w:ilvl w:val="0"/>
                <w:numId w:val="15"/>
              </w:numPr>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b/>
                <w:bCs/>
                <w:color w:val="000000" w:themeColor="text1"/>
                <w:sz w:val="22"/>
                <w:szCs w:val="22"/>
                <w:lang w:val="en"/>
              </w:rPr>
              <w:t>Return to COO</w:t>
            </w:r>
            <w:r w:rsidRPr="00EA7459">
              <w:rPr>
                <w:rStyle w:val="normaltextrun"/>
                <w:rFonts w:ascii="Calibri" w:eastAsia="Calibri" w:hAnsi="Calibri" w:cs="Calibri"/>
                <w:color w:val="000000" w:themeColor="text1"/>
                <w:sz w:val="22"/>
                <w:szCs w:val="22"/>
                <w:lang w:val="en"/>
              </w:rPr>
              <w:t>: This will result in returning of the Application to COO</w:t>
            </w:r>
            <w:r w:rsidRPr="00EA7459">
              <w:rPr>
                <w:rStyle w:val="eop"/>
                <w:rFonts w:ascii="Calibri" w:eastAsia="Calibri" w:hAnsi="Calibri" w:cs="Calibri"/>
                <w:color w:val="000000" w:themeColor="text1"/>
                <w:sz w:val="22"/>
                <w:szCs w:val="22"/>
              </w:rPr>
              <w:t> </w:t>
            </w:r>
          </w:p>
          <w:p w14:paraId="1CB359FC" w14:textId="1F7CA263" w:rsidR="2058DEBC" w:rsidRPr="00EA7459" w:rsidRDefault="2058DEBC" w:rsidP="008B645F">
            <w:pPr>
              <w:pStyle w:val="ListParagraph"/>
              <w:numPr>
                <w:ilvl w:val="0"/>
                <w:numId w:val="14"/>
              </w:numPr>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User clicks on the “Submit” button.</w:t>
            </w:r>
            <w:r w:rsidRPr="00EA7459">
              <w:rPr>
                <w:rStyle w:val="eop"/>
                <w:rFonts w:ascii="Calibri" w:eastAsia="Calibri" w:hAnsi="Calibri" w:cs="Calibri"/>
                <w:color w:val="000000" w:themeColor="text1"/>
                <w:sz w:val="22"/>
                <w:szCs w:val="22"/>
              </w:rPr>
              <w:t> </w:t>
            </w:r>
          </w:p>
          <w:p w14:paraId="7650E750" w14:textId="2E9B2F78" w:rsidR="2058DEBC" w:rsidRPr="00EA7459" w:rsidRDefault="2058DEBC" w:rsidP="008B645F">
            <w:pPr>
              <w:pStyle w:val="ListParagraph"/>
              <w:numPr>
                <w:ilvl w:val="0"/>
                <w:numId w:val="13"/>
              </w:numPr>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The Application is submitted.</w:t>
            </w:r>
            <w:r w:rsidRPr="00EA7459">
              <w:rPr>
                <w:rStyle w:val="eop"/>
                <w:rFonts w:ascii="Calibri" w:eastAsia="Calibri" w:hAnsi="Calibri" w:cs="Calibri"/>
                <w:color w:val="000000" w:themeColor="text1"/>
                <w:sz w:val="22"/>
                <w:szCs w:val="22"/>
              </w:rPr>
              <w:t> </w:t>
            </w:r>
          </w:p>
        </w:tc>
      </w:tr>
      <w:tr w:rsidR="2058DEBC" w:rsidRPr="00EA7459" w14:paraId="29C42870" w14:textId="77777777" w:rsidTr="67B56BFC">
        <w:trPr>
          <w:trHeight w:val="315"/>
        </w:trPr>
        <w:tc>
          <w:tcPr>
            <w:tcW w:w="2779" w:type="dxa"/>
            <w:tcBorders>
              <w:top w:val="single" w:sz="6" w:space="0" w:color="CCCCCC"/>
              <w:left w:val="single" w:sz="6" w:space="0" w:color="CCCCCC"/>
              <w:bottom w:val="single" w:sz="6" w:space="0" w:color="CCCCCC"/>
              <w:right w:val="single" w:sz="6" w:space="0" w:color="CCCCCC"/>
            </w:tcBorders>
            <w:shd w:val="clear" w:color="auto" w:fill="BF8F00"/>
            <w:tcMar>
              <w:top w:w="30" w:type="dxa"/>
              <w:left w:w="30" w:type="dxa"/>
              <w:bottom w:w="30" w:type="dxa"/>
              <w:right w:w="30" w:type="dxa"/>
            </w:tcMar>
            <w:vAlign w:val="bottom"/>
          </w:tcPr>
          <w:p w14:paraId="22A20802" w14:textId="60C23BFE" w:rsidR="2058DEBC" w:rsidRPr="00EA7459" w:rsidRDefault="2058DEBC" w:rsidP="2058DEBC">
            <w:pPr>
              <w:widowControl w:val="0"/>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work rules</w:t>
            </w:r>
          </w:p>
        </w:tc>
        <w:tc>
          <w:tcPr>
            <w:tcW w:w="658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bottom"/>
          </w:tcPr>
          <w:p w14:paraId="3E67850A" w14:textId="3ED3904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BR001 </w:t>
            </w:r>
            <w:r w:rsidRPr="00EA7459">
              <w:rPr>
                <w:rStyle w:val="eop"/>
                <w:rFonts w:ascii="Calibri" w:eastAsia="Calibri" w:hAnsi="Calibri" w:cs="Calibri"/>
                <w:color w:val="000000" w:themeColor="text1"/>
                <w:sz w:val="22"/>
                <w:szCs w:val="22"/>
              </w:rPr>
              <w:t> </w:t>
            </w:r>
          </w:p>
          <w:p w14:paraId="56FA1057" w14:textId="41571385" w:rsidR="2058DEBC" w:rsidRPr="00EA7459" w:rsidRDefault="2058DEBC" w:rsidP="2058DEBC">
            <w:pPr>
              <w:widowControl w:val="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System must enable the “Next” button after all mandatory requirements in the screen are provided.</w:t>
            </w:r>
            <w:r w:rsidRPr="00EA7459">
              <w:rPr>
                <w:rStyle w:val="eop"/>
                <w:rFonts w:ascii="Calibri" w:eastAsia="Calibri" w:hAnsi="Calibri" w:cs="Calibri"/>
                <w:color w:val="000000" w:themeColor="text1"/>
                <w:sz w:val="22"/>
                <w:szCs w:val="22"/>
              </w:rPr>
              <w:t> </w:t>
            </w:r>
          </w:p>
        </w:tc>
      </w:tr>
    </w:tbl>
    <w:p w14:paraId="0161EF66" w14:textId="5CEB82B7" w:rsidR="2058DEBC" w:rsidRPr="00EA7459" w:rsidRDefault="2058DEBC">
      <w:pPr>
        <w:rPr>
          <w:rFonts w:ascii="Calibri" w:hAnsi="Calibri" w:cs="Calibri"/>
        </w:rPr>
      </w:pPr>
      <w:r w:rsidRPr="00EA7459">
        <w:rPr>
          <w:rFonts w:ascii="Calibri" w:hAnsi="Calibri" w:cs="Calibri"/>
        </w:rPr>
        <w:br w:type="page"/>
      </w:r>
    </w:p>
    <w:p w14:paraId="2FD5A132" w14:textId="409119E9" w:rsidR="7653EBE2" w:rsidRPr="00EA7459" w:rsidRDefault="7653EBE2" w:rsidP="68F3EADA">
      <w:pPr>
        <w:pStyle w:val="Heading2"/>
        <w:keepNext/>
        <w:keepLines/>
        <w:shd w:val="clear" w:color="auto" w:fill="FFFFFF" w:themeFill="background1"/>
        <w:spacing w:before="120"/>
        <w:rPr>
          <w:lang w:val="en-US"/>
        </w:rPr>
      </w:pPr>
      <w:bookmarkStart w:id="110" w:name="_Toc651322452"/>
      <w:r w:rsidRPr="00EA7459">
        <w:lastRenderedPageBreak/>
        <w:t>Screen Component</w:t>
      </w:r>
      <w:bookmarkEnd w:id="110"/>
      <w:r w:rsidRPr="00EA7459">
        <w:t xml:space="preserve">  </w:t>
      </w:r>
    </w:p>
    <w:tbl>
      <w:tblPr>
        <w:bidiVisual/>
        <w:tblW w:w="5000" w:type="pct"/>
        <w:tblBorders>
          <w:top w:val="single" w:sz="6" w:space="0" w:color="auto"/>
          <w:left w:val="single" w:sz="6" w:space="0" w:color="auto"/>
          <w:bottom w:val="single" w:sz="6" w:space="0" w:color="auto"/>
          <w:right w:val="single" w:sz="6" w:space="0" w:color="auto"/>
        </w:tblBorders>
        <w:tblLook w:val="0600" w:firstRow="0" w:lastRow="0" w:firstColumn="0" w:lastColumn="0" w:noHBand="1" w:noVBand="1"/>
      </w:tblPr>
      <w:tblGrid>
        <w:gridCol w:w="1305"/>
        <w:gridCol w:w="1135"/>
        <w:gridCol w:w="948"/>
        <w:gridCol w:w="1143"/>
        <w:gridCol w:w="1103"/>
        <w:gridCol w:w="1205"/>
        <w:gridCol w:w="2505"/>
      </w:tblGrid>
      <w:tr w:rsidR="2058DEBC" w:rsidRPr="00EA7459" w14:paraId="4197DDF2"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541A85B2" w14:textId="412CBEF5"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Validation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0AFAAF7D" w14:textId="7FBEAE60"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Data Source </w:t>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04281704" w14:textId="1A9DD158"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Editable </w:t>
            </w:r>
          </w:p>
          <w:p w14:paraId="66AA8B2B" w14:textId="098DED5B"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(Yes/No) </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585B046C" w14:textId="40D6BBBC"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Mandatory (Yes/No) </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0F1799AC" w14:textId="609B8E3C"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type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4857C4BC" w14:textId="57EA0525" w:rsidR="2058DEBC" w:rsidRPr="00EA7459" w:rsidRDefault="2058DEBC" w:rsidP="68F3EADA">
            <w:pPr>
              <w:widowControl w:val="0"/>
              <w:bidi/>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AR </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tcPr>
          <w:p w14:paraId="2B633C6F" w14:textId="08A1E619" w:rsidR="2058DEBC" w:rsidRPr="00EA7459" w:rsidRDefault="2058DEBC" w:rsidP="2058DEBC">
            <w:pPr>
              <w:widowControl w:val="0"/>
              <w:spacing w:line="276" w:lineRule="auto"/>
              <w:rPr>
                <w:rFonts w:ascii="Calibri" w:eastAsia="Calibri" w:hAnsi="Calibri" w:cs="Calibri"/>
                <w:color w:val="FFFFFF" w:themeColor="background1"/>
                <w:sz w:val="22"/>
                <w:szCs w:val="22"/>
              </w:rPr>
            </w:pPr>
            <w:r w:rsidRPr="00EA7459">
              <w:rPr>
                <w:rFonts w:ascii="Calibri" w:eastAsia="Calibri" w:hAnsi="Calibri" w:cs="Calibri"/>
                <w:b/>
                <w:bCs/>
                <w:color w:val="FFFFFF" w:themeColor="background1"/>
                <w:sz w:val="22"/>
                <w:szCs w:val="22"/>
                <w:lang w:val="en"/>
              </w:rPr>
              <w:t xml:space="preserve">Field Name </w:t>
            </w:r>
          </w:p>
        </w:tc>
      </w:tr>
      <w:tr w:rsidR="2058DEBC" w:rsidRPr="00EA7459" w14:paraId="4C8D5C19"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E69467" w14:textId="19CC5108" w:rsidR="2058DEBC" w:rsidRPr="00EA7459" w:rsidRDefault="2058DEBC" w:rsidP="2058DEBC">
            <w:pPr>
              <w:jc w:val="right"/>
              <w:rPr>
                <w:rFonts w:ascii="Calibri" w:eastAsia="Calibri" w:hAnsi="Calibri" w:cs="Calibri"/>
                <w:sz w:val="22"/>
                <w:szCs w:val="22"/>
              </w:rPr>
            </w:pP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3C88BA" w14:textId="718A3996" w:rsidR="2058DEBC" w:rsidRPr="00EA7459" w:rsidRDefault="2058DEBC" w:rsidP="2058DEBC">
            <w:pPr>
              <w:rPr>
                <w:rFonts w:ascii="Calibri" w:eastAsia="Calibri" w:hAnsi="Calibri" w:cs="Calibri"/>
                <w:sz w:val="22"/>
                <w:szCs w:val="22"/>
              </w:rPr>
            </w:pPr>
            <w:r w:rsidRPr="00EA7459">
              <w:rPr>
                <w:rFonts w:ascii="Calibri" w:eastAsia="Calibri" w:hAnsi="Calibri" w:cs="Calibri"/>
                <w:b/>
                <w:bCs/>
                <w:sz w:val="22"/>
                <w:szCs w:val="22"/>
                <w:lang w:val="en"/>
              </w:rPr>
              <w:t xml:space="preserve">Platform </w:t>
            </w:r>
            <w:r w:rsidRPr="00EA7459">
              <w:rPr>
                <w:rFonts w:ascii="Calibri" w:hAnsi="Calibri" w:cs="Calibri"/>
              </w:rPr>
              <w:br/>
            </w:r>
            <w:r w:rsidRPr="00EA7459">
              <w:rPr>
                <w:rFonts w:ascii="Calibri" w:hAnsi="Calibri" w:cs="Calibri"/>
              </w:rPr>
              <w:br/>
            </w:r>
            <w:r w:rsidRPr="00EA7459">
              <w:rPr>
                <w:rFonts w:ascii="Calibri" w:eastAsia="Calibri" w:hAnsi="Calibri" w:cs="Calibri"/>
                <w:sz w:val="22"/>
                <w:szCs w:val="22"/>
                <w:lang w:val="en"/>
              </w:rPr>
              <w:t xml:space="preserve">Application No </w:t>
            </w:r>
            <w:r w:rsidRPr="00EA7459">
              <w:rPr>
                <w:rFonts w:ascii="Calibri" w:hAnsi="Calibri" w:cs="Calibri"/>
              </w:rPr>
              <w:br/>
            </w:r>
            <w:r w:rsidRPr="00EA7459">
              <w:rPr>
                <w:rFonts w:ascii="Calibri" w:eastAsia="Calibri" w:hAnsi="Calibri" w:cs="Calibri"/>
                <w:sz w:val="22"/>
                <w:szCs w:val="22"/>
                <w:lang w:val="en"/>
              </w:rPr>
              <w:t>Service Name</w:t>
            </w:r>
          </w:p>
          <w:p w14:paraId="64C568E1" w14:textId="04440D2D"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Created On </w:t>
            </w:r>
          </w:p>
          <w:p w14:paraId="31835B8C" w14:textId="0D9ACDA0"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Nationality </w:t>
            </w:r>
          </w:p>
          <w:p w14:paraId="48BC57FD" w14:textId="7E1B7FD9"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Origin (Internal/ External)</w:t>
            </w:r>
            <w:r w:rsidRPr="00EA7459">
              <w:rPr>
                <w:rFonts w:ascii="Calibri" w:hAnsi="Calibri" w:cs="Calibri"/>
              </w:rPr>
              <w:br/>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08F21B" w14:textId="04EC6789" w:rsidR="2058DEBC" w:rsidRPr="00EA7459" w:rsidRDefault="2058DEBC" w:rsidP="2058DEBC">
            <w:pPr>
              <w:rPr>
                <w:rFonts w:ascii="Calibri" w:eastAsia="Calibri" w:hAnsi="Calibri" w:cs="Calibri"/>
                <w:sz w:val="22"/>
                <w:szCs w:val="22"/>
              </w:rPr>
            </w:pP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6C5F50" w14:textId="14564304" w:rsidR="2058DEBC" w:rsidRPr="00EA7459" w:rsidRDefault="2058DEBC" w:rsidP="2058DEBC">
            <w:pPr>
              <w:rPr>
                <w:rFonts w:ascii="Calibri" w:eastAsia="Calibri" w:hAnsi="Calibri" w:cs="Calibri"/>
                <w:sz w:val="22"/>
                <w:szCs w:val="22"/>
              </w:rPr>
            </w:pP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60DA7E" w14:textId="0F8EA55C"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 xml:space="preserve">Pre-populated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6FA755" w14:textId="55D01E8A" w:rsidR="2058DEBC" w:rsidRPr="00EA7459" w:rsidRDefault="2058DEBC" w:rsidP="68F3EADA">
            <w:pPr>
              <w:bidi/>
              <w:rPr>
                <w:rFonts w:ascii="Calibri" w:eastAsia="Segoe UI" w:hAnsi="Calibri" w:cs="Calibri"/>
                <w:color w:val="333333"/>
                <w:sz w:val="22"/>
                <w:szCs w:val="22"/>
              </w:rPr>
            </w:pPr>
            <w:r w:rsidRPr="00EA7459">
              <w:rPr>
                <w:rFonts w:ascii="Calibri" w:eastAsia="Segoe UI" w:hAnsi="Calibri" w:cs="Calibri"/>
                <w:color w:val="333333"/>
                <w:sz w:val="22"/>
                <w:szCs w:val="22"/>
                <w:rtl/>
              </w:rPr>
              <w:t>معلومات الطلب</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CC23E5" w14:textId="02194D29" w:rsidR="2058DEBC" w:rsidRPr="00EA7459" w:rsidRDefault="2058DEBC" w:rsidP="2058DEBC">
            <w:pPr>
              <w:rPr>
                <w:rFonts w:ascii="Calibri" w:eastAsia="Calibri" w:hAnsi="Calibri" w:cs="Calibri"/>
                <w:sz w:val="22"/>
                <w:szCs w:val="22"/>
              </w:rPr>
            </w:pPr>
            <w:r w:rsidRPr="00EA7459">
              <w:rPr>
                <w:rFonts w:ascii="Calibri" w:eastAsia="Calibri" w:hAnsi="Calibri" w:cs="Calibri"/>
                <w:sz w:val="22"/>
                <w:szCs w:val="22"/>
                <w:lang w:val="en"/>
              </w:rPr>
              <w:t>Application Details</w:t>
            </w:r>
          </w:p>
        </w:tc>
      </w:tr>
      <w:tr w:rsidR="6297CDB5" w14:paraId="10BB2DB8" w14:textId="77777777" w:rsidTr="67B56BFC">
        <w:trPr>
          <w:trHeight w:val="720"/>
        </w:trPr>
        <w:tc>
          <w:tcPr>
            <w:tcW w:w="11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CF2F9" w14:textId="57C4E688" w:rsidR="6297CDB5" w:rsidRDefault="6297CDB5" w:rsidP="6297CDB5">
            <w:pPr>
              <w:bidi/>
              <w:jc w:val="right"/>
              <w:rPr>
                <w:rFonts w:ascii="Calibri" w:eastAsia="Calibri" w:hAnsi="Calibri" w:cs="Calibri"/>
                <w:color w:val="000000" w:themeColor="text1"/>
                <w:sz w:val="22"/>
                <w:szCs w:val="22"/>
              </w:rPr>
            </w:pPr>
          </w:p>
        </w:tc>
        <w:tc>
          <w:tcPr>
            <w:tcW w:w="115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5DFD93" w14:textId="4AC95AA8" w:rsidR="6297CDB5" w:rsidRDefault="6297CDB5" w:rsidP="6297CDB5">
            <w:pPr>
              <w:bidi/>
              <w:rPr>
                <w:rFonts w:ascii="Calibri" w:eastAsia="Calibri" w:hAnsi="Calibri" w:cs="Calibri"/>
                <w:color w:val="000000" w:themeColor="text1"/>
                <w:sz w:val="22"/>
                <w:szCs w:val="22"/>
                <w:lang w:val="en"/>
              </w:rPr>
            </w:pPr>
          </w:p>
        </w:tc>
        <w:tc>
          <w:tcPr>
            <w:tcW w:w="9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4ADB9C" w14:textId="31C09594" w:rsidR="6297CDB5" w:rsidRDefault="6297CDB5" w:rsidP="6297CDB5">
            <w:pPr>
              <w:bidi/>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No</w:t>
            </w:r>
          </w:p>
        </w:tc>
        <w:tc>
          <w:tcPr>
            <w:tcW w:w="11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6408C4" w14:textId="5F2EB87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4B570B" w14:textId="23824890"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900B9A" w14:textId="748E4508" w:rsidR="6297CDB5" w:rsidRDefault="6297CDB5" w:rsidP="6297CDB5">
            <w:pPr>
              <w:bidi/>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rtl/>
              </w:rPr>
              <w:t>المعلومات الرئيسية</w:t>
            </w:r>
          </w:p>
        </w:tc>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FBB4C3" w14:textId="2D18C90F" w:rsidR="6297CDB5" w:rsidRDefault="6297CDB5" w:rsidP="6297CDB5">
            <w:pPr>
              <w:rPr>
                <w:rFonts w:ascii="Calibri" w:eastAsia="Calibri" w:hAnsi="Calibri" w:cs="Calibri"/>
                <w:color w:val="000000" w:themeColor="text1"/>
                <w:sz w:val="22"/>
                <w:szCs w:val="22"/>
                <w:lang w:val="en"/>
              </w:rPr>
            </w:pPr>
            <w:r w:rsidRPr="6297CDB5">
              <w:rPr>
                <w:rFonts w:ascii="Calibri" w:eastAsia="Calibri" w:hAnsi="Calibri" w:cs="Calibri"/>
                <w:color w:val="000000" w:themeColor="text1"/>
                <w:sz w:val="22"/>
                <w:szCs w:val="22"/>
                <w:lang w:val="en"/>
              </w:rPr>
              <w:t>License Information Screen (TAB001)</w:t>
            </w:r>
          </w:p>
        </w:tc>
      </w:tr>
      <w:tr w:rsidR="029018B9" w:rsidRPr="00EA7459" w14:paraId="6F08B1D7"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0C5187" w14:textId="3013A982"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2F840" w14:textId="5F9DD89A" w:rsidR="6297CDB5" w:rsidRDefault="6297CDB5" w:rsidP="6297CDB5">
            <w:pPr>
              <w:rPr>
                <w:rFonts w:ascii="Calibri" w:eastAsia="Calibri" w:hAnsi="Calibri" w:cs="Calibri"/>
                <w:color w:val="000000" w:themeColor="text1"/>
                <w:sz w:val="22"/>
                <w:szCs w:val="22"/>
              </w:rPr>
            </w:pP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8A4A04" w14:textId="63DF21AC"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C595FD" w14:textId="438231DC"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FA537B" w14:textId="31B667A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C67A4" w14:textId="46B8FF88" w:rsidR="6297CDB5" w:rsidRDefault="6297CDB5" w:rsidP="6297CDB5">
            <w:pPr>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المعلومات الرئيسية</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541B92" w14:textId="340D7485"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Main Information Screen (TAB002)</w:t>
            </w:r>
          </w:p>
        </w:tc>
      </w:tr>
      <w:tr w:rsidR="029018B9" w:rsidRPr="00EA7459" w14:paraId="157E3227"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D31FB" w14:textId="370B5D28"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747DF8" w14:textId="5EB7E669" w:rsidR="6297CDB5" w:rsidRDefault="6297CDB5" w:rsidP="6297CDB5">
            <w:pPr>
              <w:rPr>
                <w:rFonts w:ascii="Calibri" w:eastAsia="Calibri" w:hAnsi="Calibri" w:cs="Calibri"/>
                <w:color w:val="000000" w:themeColor="text1"/>
                <w:sz w:val="22"/>
                <w:szCs w:val="22"/>
              </w:rPr>
            </w:pP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1260DF" w14:textId="589E5224"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AD8295" w14:textId="468020FD"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420A9B" w14:textId="075806D3"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EFAE5A" w14:textId="264DF648" w:rsidR="6297CDB5" w:rsidRDefault="6297CDB5" w:rsidP="6297CDB5">
            <w:pPr>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معلومات المنشأة</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2FA157" w14:textId="2418E397"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Location Information (Including all fields inTAB003)</w:t>
            </w:r>
          </w:p>
        </w:tc>
      </w:tr>
      <w:tr w:rsidR="029018B9" w:rsidRPr="00EA7459" w14:paraId="66416914"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C57E5B" w14:textId="15BD9BE6"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N/A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6929D" w14:textId="7D54B6B8" w:rsidR="6297CDB5" w:rsidRDefault="6297CDB5" w:rsidP="6297CDB5">
            <w:pPr>
              <w:rPr>
                <w:rFonts w:ascii="Calibri" w:eastAsia="Calibri" w:hAnsi="Calibri" w:cs="Calibri"/>
                <w:color w:val="000000" w:themeColor="text1"/>
                <w:sz w:val="22"/>
                <w:szCs w:val="22"/>
              </w:rPr>
            </w:pP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EC2645" w14:textId="358CC5A1"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No</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307356" w14:textId="355D841A"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Yes</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E4D7B" w14:textId="60909B9E"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 xml:space="preserve">Pre-Populated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C75DEE" w14:textId="25C0E128" w:rsidR="6297CDB5" w:rsidRDefault="6297CDB5" w:rsidP="6297CDB5">
            <w:pPr>
              <w:jc w:val="right"/>
              <w:rPr>
                <w:rFonts w:ascii="Times New Roman" w:eastAsia="Times New Roman" w:hAnsi="Times New Roman" w:cs="Times New Roman"/>
                <w:color w:val="000000" w:themeColor="text1"/>
                <w:sz w:val="22"/>
                <w:szCs w:val="22"/>
              </w:rPr>
            </w:pPr>
            <w:r w:rsidRPr="6297CDB5">
              <w:rPr>
                <w:rFonts w:ascii="Times New Roman" w:eastAsia="Times New Roman" w:hAnsi="Times New Roman" w:cs="Times New Roman"/>
                <w:color w:val="000000" w:themeColor="text1"/>
                <w:sz w:val="22"/>
                <w:szCs w:val="22"/>
                <w:rtl/>
              </w:rPr>
              <w:t>المرفقات</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CD46B4" w14:textId="020F6CFB" w:rsidR="6297CDB5" w:rsidRDefault="6297CDB5" w:rsidP="6297CDB5">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Attachments (Including all attachments in TAB004)</w:t>
            </w:r>
          </w:p>
        </w:tc>
      </w:tr>
      <w:tr w:rsidR="2058DEBC" w:rsidRPr="00EA7459" w14:paraId="508F9FCC"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C7C17" w14:textId="29B8CC4F"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F0560" w14:textId="7B6B0642"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0BB986" w14:textId="461DF1D5"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Yes, in case there are </w:t>
            </w:r>
            <w:r w:rsidRPr="00EA7459">
              <w:rPr>
                <w:rStyle w:val="normaltextrun"/>
                <w:rFonts w:ascii="Calibri" w:eastAsia="Calibri" w:hAnsi="Calibri" w:cs="Calibri"/>
                <w:color w:val="000000" w:themeColor="text1"/>
                <w:sz w:val="22"/>
                <w:szCs w:val="22"/>
                <w:lang w:val="en"/>
              </w:rPr>
              <w:lastRenderedPageBreak/>
              <w:t>remarks present </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B21A8E" w14:textId="70372B66"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lastRenderedPageBreak/>
              <w:t>Yes</w:t>
            </w:r>
            <w:r w:rsidRPr="00EA7459">
              <w:rPr>
                <w:rStyle w:val="eop"/>
                <w:rFonts w:ascii="Calibri" w:eastAsia="Calibri" w:hAnsi="Calibri" w:cs="Calibri"/>
                <w:color w:val="000000" w:themeColor="text1"/>
                <w:sz w:val="22"/>
                <w:szCs w:val="22"/>
              </w:rPr>
              <w:t> </w:t>
            </w:r>
          </w:p>
          <w:p w14:paraId="6384309D" w14:textId="1265A052"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D3734" w14:textId="78A51CAB"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Pre-populated</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41A639" w14:textId="34B7D28C" w:rsidR="2058DEBC" w:rsidRPr="00EA7459" w:rsidRDefault="2058DEBC" w:rsidP="68F3EADA">
            <w:pPr>
              <w:bidi/>
              <w:spacing w:before="100" w:after="200" w:line="276" w:lineRule="auto"/>
              <w:jc w:val="right"/>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1FD490" w14:textId="49F22087" w:rsidR="2058DEBC" w:rsidRPr="00EA7459" w:rsidRDefault="1E7C7FD8" w:rsidP="2058DEBC">
            <w:pPr>
              <w:rPr>
                <w:rFonts w:ascii="Calibri" w:eastAsia="Calibri" w:hAnsi="Calibri" w:cs="Calibri"/>
                <w:color w:val="000000" w:themeColor="text1"/>
                <w:sz w:val="22"/>
                <w:szCs w:val="22"/>
              </w:rPr>
            </w:pPr>
            <w:r w:rsidRPr="6297CDB5">
              <w:rPr>
                <w:rFonts w:ascii="Calibri" w:eastAsia="Calibri" w:hAnsi="Calibri" w:cs="Calibri"/>
                <w:color w:val="000000" w:themeColor="text1"/>
                <w:sz w:val="22"/>
                <w:szCs w:val="22"/>
                <w:lang w:val="en"/>
              </w:rPr>
              <w:t>Remarks (TAB00</w:t>
            </w:r>
            <w:r w:rsidR="1185CCE5" w:rsidRPr="6297CDB5">
              <w:rPr>
                <w:rFonts w:ascii="Calibri" w:eastAsia="Calibri" w:hAnsi="Calibri" w:cs="Calibri"/>
                <w:color w:val="000000" w:themeColor="text1"/>
                <w:sz w:val="22"/>
                <w:szCs w:val="22"/>
                <w:lang w:val="en"/>
              </w:rPr>
              <w:t>5</w:t>
            </w:r>
            <w:r w:rsidRPr="6297CDB5">
              <w:rPr>
                <w:rFonts w:ascii="Calibri" w:eastAsia="Calibri" w:hAnsi="Calibri" w:cs="Calibri"/>
                <w:color w:val="000000" w:themeColor="text1"/>
                <w:sz w:val="22"/>
                <w:szCs w:val="22"/>
                <w:lang w:val="en"/>
              </w:rPr>
              <w:t>)</w:t>
            </w:r>
          </w:p>
        </w:tc>
      </w:tr>
      <w:tr w:rsidR="2058DEBC" w:rsidRPr="00EA7459" w14:paraId="210C10D7"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8BA57" w14:textId="21ECEE55"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When pressed the reject reason dropdown will appear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6F0531" w14:textId="7F0DEF5A"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A8DE49" w14:textId="68C26731"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E9F1A" w14:textId="7C45FE67"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7DDAE7" w14:textId="411F890E"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Radio Button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280D82" w14:textId="04B1F9FB" w:rsidR="2058DEBC" w:rsidRPr="00EA7459" w:rsidRDefault="2058DEBC" w:rsidP="68F3EADA">
            <w:pPr>
              <w:bidi/>
              <w:jc w:val="right"/>
              <w:rPr>
                <w:rFonts w:ascii="Calibri" w:eastAsia="Calibri" w:hAnsi="Calibri" w:cs="Calibri"/>
                <w:color w:val="000000" w:themeColor="text1"/>
                <w:sz w:val="22"/>
                <w:szCs w:val="22"/>
              </w:rPr>
            </w:pPr>
            <w:r w:rsidRPr="00EA7459">
              <w:rPr>
                <w:rStyle w:val="eop"/>
                <w:rFonts w:ascii="Calibri" w:eastAsia="Times New Roman" w:hAnsi="Calibri" w:cs="Calibri"/>
                <w:color w:val="000000" w:themeColor="text1"/>
                <w:sz w:val="22"/>
                <w:szCs w:val="22"/>
                <w:rtl/>
              </w:rPr>
              <w:t>تأكيد الرفض</w:t>
            </w:r>
            <w:r w:rsidRPr="00EA7459">
              <w:rPr>
                <w:rStyle w:val="eop"/>
                <w:rFonts w:ascii="Calibri" w:eastAsia="Calibri" w:hAnsi="Calibri" w:cs="Calibri"/>
                <w:color w:val="000000" w:themeColor="text1"/>
                <w:sz w:val="22"/>
                <w:szCs w:val="22"/>
                <w:rtl/>
                <w:lang w:val="en"/>
              </w:rPr>
              <w:t> </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A47462" w14:textId="1D520FB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Confirm Rejection </w:t>
            </w:r>
          </w:p>
        </w:tc>
      </w:tr>
      <w:tr w:rsidR="2058DEBC" w:rsidRPr="00EA7459" w14:paraId="0D4B1CD3"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A173EC" w14:textId="710354A7"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This will appear when confirm rejection is selected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CF9C52" w14:textId="1AFD91BB"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4F2E9E" w14:textId="49E9BAB7"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r w:rsidR="00206766">
              <w:rPr>
                <w:rStyle w:val="eop"/>
                <w:rFonts w:ascii="Calibri" w:eastAsia="Calibri" w:hAnsi="Calibri" w:cs="Calibri"/>
                <w:color w:val="000000" w:themeColor="text1"/>
                <w:sz w:val="22"/>
                <w:szCs w:val="22"/>
                <w:lang w:val="en"/>
              </w:rPr>
              <w:t>NO</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A7B9D" w14:textId="6A5E2DB7"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roofErr w:type="gramStart"/>
            <w:r w:rsidRPr="00EA7459">
              <w:rPr>
                <w:rStyle w:val="eop"/>
                <w:rFonts w:ascii="Calibri" w:eastAsia="Calibri" w:hAnsi="Calibri" w:cs="Calibri"/>
                <w:color w:val="000000" w:themeColor="text1"/>
                <w:sz w:val="22"/>
                <w:szCs w:val="22"/>
                <w:lang w:val="en"/>
              </w:rPr>
              <w:t>Yes</w:t>
            </w:r>
            <w:proofErr w:type="gramEnd"/>
            <w:r w:rsidRPr="00EA7459">
              <w:rPr>
                <w:rStyle w:val="eop"/>
                <w:rFonts w:ascii="Calibri" w:eastAsia="Calibri" w:hAnsi="Calibri" w:cs="Calibri"/>
                <w:color w:val="000000" w:themeColor="text1"/>
                <w:sz w:val="22"/>
                <w:szCs w:val="22"/>
                <w:lang w:val="en"/>
              </w:rPr>
              <w:t xml:space="preserve"> in case of Confirm </w:t>
            </w:r>
            <w:r w:rsidR="00EA7459" w:rsidRPr="00EA7459">
              <w:rPr>
                <w:rStyle w:val="eop"/>
                <w:rFonts w:ascii="Calibri" w:eastAsia="Calibri" w:hAnsi="Calibri" w:cs="Calibri"/>
                <w:color w:val="000000" w:themeColor="text1"/>
                <w:sz w:val="22"/>
                <w:szCs w:val="22"/>
                <w:lang w:val="en"/>
              </w:rPr>
              <w:t>rejection</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9A5979" w14:textId="178E45BC"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dropdown</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CFE643" w14:textId="18BB5A83"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Times New Roman" w:hAnsi="Calibri" w:cs="Calibri"/>
                <w:color w:val="000000" w:themeColor="text1"/>
                <w:sz w:val="22"/>
                <w:szCs w:val="22"/>
                <w:rtl/>
              </w:rPr>
              <w:t>عدم اكتمال البيانات(الطلب غير مكتمل)</w:t>
            </w: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Times New Roman" w:hAnsi="Calibri" w:cs="Calibri"/>
                <w:color w:val="000000" w:themeColor="text1"/>
                <w:sz w:val="22"/>
                <w:szCs w:val="22"/>
                <w:rtl/>
              </w:rPr>
              <w:t>المستندات المرفقة غير كافية</w:t>
            </w:r>
            <w:r w:rsidRPr="00EA7459">
              <w:rPr>
                <w:rStyle w:val="eop"/>
                <w:rFonts w:ascii="Calibri" w:eastAsia="Calibri" w:hAnsi="Calibri" w:cs="Calibri"/>
                <w:color w:val="000000" w:themeColor="text1"/>
                <w:sz w:val="22"/>
                <w:szCs w:val="22"/>
                <w:rtl/>
              </w:rPr>
              <w:t> </w:t>
            </w:r>
          </w:p>
          <w:p w14:paraId="2C227A6A" w14:textId="27ECA128"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Times New Roman" w:hAnsi="Calibri" w:cs="Calibri"/>
                <w:color w:val="000000" w:themeColor="text1"/>
                <w:sz w:val="22"/>
                <w:szCs w:val="22"/>
                <w:rtl/>
              </w:rPr>
              <w:t>المستند غير ساري</w:t>
            </w:r>
            <w:r w:rsidRPr="00EA7459">
              <w:rPr>
                <w:rStyle w:val="eop"/>
                <w:rFonts w:ascii="Calibri" w:eastAsia="Calibri" w:hAnsi="Calibri" w:cs="Calibri"/>
                <w:color w:val="000000" w:themeColor="text1"/>
                <w:sz w:val="22"/>
                <w:szCs w:val="22"/>
                <w:rtl/>
              </w:rPr>
              <w:t> </w:t>
            </w:r>
          </w:p>
          <w:p w14:paraId="77317709" w14:textId="28FAE244"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Times New Roman" w:hAnsi="Calibri" w:cs="Calibri"/>
                <w:color w:val="000000" w:themeColor="text1"/>
                <w:sz w:val="22"/>
                <w:szCs w:val="22"/>
                <w:rtl/>
              </w:rPr>
              <w:t>مقدم الطلب غير مخول له تقديم الطلب</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45329507" w14:textId="3AFD8C85"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Times New Roman" w:hAnsi="Calibri" w:cs="Calibri"/>
                <w:color w:val="000000" w:themeColor="text1"/>
                <w:sz w:val="22"/>
                <w:szCs w:val="22"/>
                <w:rtl/>
              </w:rPr>
              <w:t>يتعارض مع المخطط التنظيمي العام للهيئة</w:t>
            </w:r>
            <w:r w:rsidRPr="00EA7459">
              <w:rPr>
                <w:rStyle w:val="eop"/>
                <w:rFonts w:ascii="Calibri" w:eastAsia="Calibri" w:hAnsi="Calibri" w:cs="Calibri"/>
                <w:color w:val="000000" w:themeColor="text1"/>
                <w:sz w:val="22"/>
                <w:szCs w:val="22"/>
                <w:rtl/>
              </w:rPr>
              <w:t> </w:t>
            </w:r>
          </w:p>
          <w:p w14:paraId="14E640BF" w14:textId="279AEE0D"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Times New Roman" w:hAnsi="Calibri" w:cs="Calibri"/>
                <w:color w:val="000000" w:themeColor="text1"/>
                <w:sz w:val="22"/>
                <w:szCs w:val="22"/>
                <w:rtl/>
              </w:rPr>
              <w:t>خارج المنطقة المسموح البناء بها</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5116AD29" w14:textId="20E10B66"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 xml:space="preserve">– </w:t>
            </w:r>
            <w:r w:rsidRPr="00EA7459">
              <w:rPr>
                <w:rStyle w:val="normaltextrun"/>
                <w:rFonts w:ascii="Calibri" w:eastAsia="Times New Roman" w:hAnsi="Calibri" w:cs="Calibri"/>
                <w:color w:val="000000" w:themeColor="text1"/>
                <w:sz w:val="22"/>
                <w:szCs w:val="22"/>
                <w:rtl/>
              </w:rPr>
              <w:t>اعادة التقديم على الخدمة الصحيحة</w:t>
            </w:r>
            <w:r w:rsidRPr="00EA7459">
              <w:rPr>
                <w:rStyle w:val="eop"/>
                <w:rFonts w:ascii="Calibri" w:eastAsia="Calibri" w:hAnsi="Calibri" w:cs="Calibri"/>
                <w:color w:val="000000" w:themeColor="text1"/>
                <w:sz w:val="22"/>
                <w:szCs w:val="22"/>
                <w:rtl/>
              </w:rPr>
              <w:t> </w:t>
            </w:r>
          </w:p>
          <w:p w14:paraId="5615BAAB" w14:textId="7B9A9358"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Times New Roman" w:hAnsi="Calibri" w:cs="Calibri"/>
                <w:color w:val="000000" w:themeColor="text1"/>
                <w:sz w:val="22"/>
                <w:szCs w:val="22"/>
                <w:rtl/>
              </w:rPr>
              <w:t>عقد التأجير لا يمح بإعادة التأجير</w:t>
            </w:r>
            <w:r w:rsidRPr="00EA7459">
              <w:rPr>
                <w:rStyle w:val="normaltextrun"/>
                <w:rFonts w:ascii="Calibri" w:eastAsia="Calibri" w:hAnsi="Calibri" w:cs="Calibri"/>
                <w:color w:val="000000" w:themeColor="text1"/>
                <w:sz w:val="22"/>
                <w:szCs w:val="22"/>
                <w:rtl/>
                <w:lang w:val="en"/>
              </w:rPr>
              <w:t xml:space="preserve"> –</w:t>
            </w:r>
            <w:r w:rsidRPr="00EA7459">
              <w:rPr>
                <w:rStyle w:val="eop"/>
                <w:rFonts w:ascii="Calibri" w:eastAsia="Calibri" w:hAnsi="Calibri" w:cs="Calibri"/>
                <w:color w:val="000000" w:themeColor="text1"/>
                <w:sz w:val="22"/>
                <w:szCs w:val="22"/>
                <w:rtl/>
              </w:rPr>
              <w:t> </w:t>
            </w:r>
          </w:p>
          <w:p w14:paraId="211FFE2C" w14:textId="14A0701D"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lang w:val="en"/>
              </w:rPr>
              <w:t>-</w:t>
            </w:r>
            <w:r w:rsidRPr="00EA7459">
              <w:rPr>
                <w:rStyle w:val="normaltextrun"/>
                <w:rFonts w:ascii="Calibri" w:eastAsia="Times New Roman" w:hAnsi="Calibri" w:cs="Calibri"/>
                <w:color w:val="000000" w:themeColor="text1"/>
                <w:sz w:val="22"/>
                <w:szCs w:val="22"/>
                <w:rtl/>
              </w:rPr>
              <w:t xml:space="preserve">المنطقة خارج نطاق </w:t>
            </w:r>
            <w:r w:rsidRPr="00EA7459">
              <w:rPr>
                <w:rStyle w:val="normaltextrun"/>
                <w:rFonts w:ascii="Calibri" w:eastAsia="Times New Roman" w:hAnsi="Calibri" w:cs="Calibri"/>
                <w:color w:val="000000" w:themeColor="text1"/>
                <w:sz w:val="22"/>
                <w:szCs w:val="22"/>
                <w:rtl/>
              </w:rPr>
              <w:lastRenderedPageBreak/>
              <w:t>الهيئة الملكية لمحافظة العلا</w:t>
            </w:r>
            <w:r w:rsidRPr="00EA7459">
              <w:rPr>
                <w:rStyle w:val="eop"/>
                <w:rFonts w:ascii="Calibri" w:eastAsia="Calibri" w:hAnsi="Calibri" w:cs="Calibri"/>
                <w:color w:val="000000" w:themeColor="text1"/>
                <w:sz w:val="22"/>
                <w:szCs w:val="22"/>
                <w:rtl/>
              </w:rPr>
              <w:t> </w:t>
            </w:r>
          </w:p>
          <w:p w14:paraId="3714F44E" w14:textId="34B54105"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Times New Roman" w:hAnsi="Calibri" w:cs="Calibri"/>
                <w:color w:val="000000" w:themeColor="text1"/>
                <w:sz w:val="22"/>
                <w:szCs w:val="22"/>
                <w:rtl/>
              </w:rPr>
              <w:t>عدم تسديد الرسوم المطلوبة</w:t>
            </w:r>
            <w:r w:rsidRPr="00EA7459">
              <w:rPr>
                <w:rStyle w:val="eop"/>
                <w:rFonts w:ascii="Calibri" w:eastAsia="Calibri" w:hAnsi="Calibri" w:cs="Calibri"/>
                <w:color w:val="000000" w:themeColor="text1"/>
                <w:sz w:val="22"/>
                <w:szCs w:val="22"/>
                <w:rtl/>
              </w:rPr>
              <w:t> </w:t>
            </w:r>
          </w:p>
          <w:p w14:paraId="49B38C21" w14:textId="5BCD00C2"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Times New Roman" w:hAnsi="Calibri" w:cs="Calibri"/>
                <w:color w:val="000000" w:themeColor="text1"/>
                <w:sz w:val="22"/>
                <w:szCs w:val="22"/>
                <w:rtl/>
              </w:rPr>
              <w:t>عدم تقديم مما يثبت حق الملكية أو الانتفاع بالعين محل التصريح</w:t>
            </w:r>
            <w:r w:rsidRPr="00EA7459">
              <w:rPr>
                <w:rStyle w:val="eop"/>
                <w:rFonts w:ascii="Calibri" w:eastAsia="Calibri" w:hAnsi="Calibri" w:cs="Calibri"/>
                <w:color w:val="000000" w:themeColor="text1"/>
                <w:sz w:val="22"/>
                <w:szCs w:val="22"/>
                <w:rtl/>
              </w:rPr>
              <w:t> </w:t>
            </w:r>
          </w:p>
          <w:p w14:paraId="2B584D58" w14:textId="377F23B7"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Times New Roman" w:hAnsi="Calibri" w:cs="Calibri"/>
                <w:color w:val="000000" w:themeColor="text1"/>
                <w:sz w:val="22"/>
                <w:szCs w:val="22"/>
                <w:rtl/>
              </w:rPr>
              <w:t>انتهاء صلاحية المستندات المقدمة</w:t>
            </w:r>
            <w:r w:rsidRPr="00EA7459">
              <w:rPr>
                <w:rStyle w:val="eop"/>
                <w:rFonts w:ascii="Calibri" w:eastAsia="Calibri" w:hAnsi="Calibri" w:cs="Calibri"/>
                <w:color w:val="000000" w:themeColor="text1"/>
                <w:sz w:val="22"/>
                <w:szCs w:val="22"/>
                <w:rtl/>
              </w:rPr>
              <w:t> </w:t>
            </w:r>
          </w:p>
          <w:p w14:paraId="39212CCA" w14:textId="23C8890A" w:rsidR="2058DEBC" w:rsidRPr="00EA7459" w:rsidRDefault="2058DEBC" w:rsidP="68F3EADA">
            <w:pPr>
              <w:bidi/>
              <w:spacing w:after="0"/>
              <w:rPr>
                <w:rFonts w:ascii="Calibri" w:eastAsia="Calibri" w:hAnsi="Calibri" w:cs="Calibri"/>
                <w:color w:val="000000" w:themeColor="text1"/>
                <w:sz w:val="22"/>
                <w:szCs w:val="22"/>
              </w:rPr>
            </w:pPr>
            <w:r w:rsidRPr="00EA7459">
              <w:rPr>
                <w:rStyle w:val="normaltextrun"/>
                <w:rFonts w:ascii="Calibri" w:eastAsia="Times New Roman" w:hAnsi="Calibri" w:cs="Calibri"/>
                <w:color w:val="000000" w:themeColor="text1"/>
                <w:sz w:val="22"/>
                <w:szCs w:val="22"/>
                <w:rtl/>
              </w:rPr>
              <w:t>وجود ملاحظات خلال الزيارة الميدانية</w:t>
            </w:r>
            <w:r w:rsidRPr="00EA7459">
              <w:rPr>
                <w:rStyle w:val="eop"/>
                <w:rFonts w:ascii="Calibri" w:eastAsia="Calibri" w:hAnsi="Calibri" w:cs="Calibri"/>
                <w:color w:val="000000" w:themeColor="text1"/>
                <w:sz w:val="22"/>
                <w:szCs w:val="22"/>
                <w:rtl/>
              </w:rPr>
              <w:t> </w:t>
            </w:r>
          </w:p>
          <w:p w14:paraId="50ED8DCF" w14:textId="48227E4E" w:rsidR="2058DEBC" w:rsidRPr="00EA7459" w:rsidRDefault="2058DEBC" w:rsidP="00EA7459">
            <w:pPr>
              <w:bidi/>
              <w:rPr>
                <w:rFonts w:ascii="Calibri" w:eastAsia="Calibri" w:hAnsi="Calibri" w:cs="Calibri"/>
                <w:color w:val="000000" w:themeColor="text1"/>
                <w:sz w:val="22"/>
                <w:szCs w:val="22"/>
              </w:rPr>
            </w:pPr>
            <w:r w:rsidRPr="00EA7459">
              <w:rPr>
                <w:rStyle w:val="normaltextrun"/>
                <w:rFonts w:ascii="Calibri" w:eastAsia="Times New Roman" w:hAnsi="Calibri" w:cs="Calibri"/>
                <w:color w:val="000000" w:themeColor="text1"/>
                <w:sz w:val="22"/>
                <w:szCs w:val="22"/>
                <w:rtl/>
              </w:rPr>
              <w:t>عدم تقديم الضمان المالي</w:t>
            </w:r>
            <w:r w:rsidRPr="00EA7459">
              <w:rPr>
                <w:rStyle w:val="eop"/>
                <w:rFonts w:ascii="Calibri" w:eastAsia="Calibri" w:hAnsi="Calibri" w:cs="Calibri"/>
                <w:color w:val="000000" w:themeColor="text1"/>
                <w:sz w:val="22"/>
                <w:szCs w:val="22"/>
                <w:rtl/>
                <w:lang w:val="en"/>
              </w:rPr>
              <w:t> </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F817C" w14:textId="6D876D4C"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lastRenderedPageBreak/>
              <w:t>Reject Reason:</w:t>
            </w:r>
            <w:r w:rsidRPr="00EA7459">
              <w:rPr>
                <w:rStyle w:val="eop"/>
                <w:rFonts w:ascii="Calibri" w:eastAsia="Calibri" w:hAnsi="Calibri" w:cs="Calibri"/>
                <w:color w:val="000000" w:themeColor="text1"/>
                <w:sz w:val="22"/>
                <w:szCs w:val="22"/>
              </w:rPr>
              <w:t> </w:t>
            </w:r>
          </w:p>
          <w:p w14:paraId="5E04B448" w14:textId="2F5B727E"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Incomplete Application</w:t>
            </w:r>
            <w:r w:rsidRPr="00EA7459">
              <w:rPr>
                <w:rStyle w:val="eop"/>
                <w:rFonts w:ascii="Calibri" w:eastAsia="Calibri" w:hAnsi="Calibri" w:cs="Calibri"/>
                <w:color w:val="000000" w:themeColor="text1"/>
                <w:sz w:val="22"/>
                <w:szCs w:val="22"/>
              </w:rPr>
              <w:t> </w:t>
            </w:r>
          </w:p>
          <w:p w14:paraId="75C2750F" w14:textId="5E4273ED"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Insufficient Supporting Documentation</w:t>
            </w:r>
            <w:r w:rsidRPr="00EA7459">
              <w:rPr>
                <w:rStyle w:val="eop"/>
                <w:rFonts w:ascii="Calibri" w:eastAsia="Calibri" w:hAnsi="Calibri" w:cs="Calibri"/>
                <w:color w:val="000000" w:themeColor="text1"/>
                <w:sz w:val="22"/>
                <w:szCs w:val="22"/>
              </w:rPr>
              <w:t> </w:t>
            </w:r>
          </w:p>
          <w:p w14:paraId="020C5AF7" w14:textId="7EC9BE87"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Expired documents</w:t>
            </w:r>
            <w:r w:rsidRPr="00EA7459">
              <w:rPr>
                <w:rStyle w:val="eop"/>
                <w:rFonts w:ascii="Calibri" w:eastAsia="Calibri" w:hAnsi="Calibri" w:cs="Calibri"/>
                <w:color w:val="000000" w:themeColor="text1"/>
                <w:sz w:val="22"/>
                <w:szCs w:val="22"/>
              </w:rPr>
              <w:t> </w:t>
            </w:r>
          </w:p>
          <w:p w14:paraId="2FF20036" w14:textId="5F28112C"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Non-Authorized Applicant</w:t>
            </w:r>
            <w:r w:rsidRPr="00EA7459">
              <w:rPr>
                <w:rStyle w:val="eop"/>
                <w:rFonts w:ascii="Calibri" w:eastAsia="Calibri" w:hAnsi="Calibri" w:cs="Calibri"/>
                <w:color w:val="000000" w:themeColor="text1"/>
                <w:sz w:val="22"/>
                <w:szCs w:val="22"/>
              </w:rPr>
              <w:t> </w:t>
            </w:r>
          </w:p>
          <w:p w14:paraId="17F4C03C" w14:textId="523AC4C3"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Conflict with the Master plan outside the released area</w:t>
            </w:r>
            <w:r w:rsidRPr="00EA7459">
              <w:rPr>
                <w:rStyle w:val="eop"/>
                <w:rFonts w:ascii="Calibri" w:eastAsia="Calibri" w:hAnsi="Calibri" w:cs="Calibri"/>
                <w:color w:val="000000" w:themeColor="text1"/>
                <w:sz w:val="22"/>
                <w:szCs w:val="22"/>
              </w:rPr>
              <w:t> </w:t>
            </w:r>
          </w:p>
          <w:p w14:paraId="0BCA55A3" w14:textId="08C0D6E7"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apply for the correct services</w:t>
            </w:r>
            <w:r w:rsidRPr="00EA7459">
              <w:rPr>
                <w:rStyle w:val="eop"/>
                <w:rFonts w:ascii="Calibri" w:eastAsia="Calibri" w:hAnsi="Calibri" w:cs="Calibri"/>
                <w:color w:val="000000" w:themeColor="text1"/>
                <w:sz w:val="22"/>
                <w:szCs w:val="22"/>
              </w:rPr>
              <w:t> </w:t>
            </w:r>
          </w:p>
          <w:p w14:paraId="077BE8D1" w14:textId="68D7F096"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lease agreements </w:t>
            </w:r>
            <w:proofErr w:type="gramStart"/>
            <w:r w:rsidRPr="00EA7459">
              <w:rPr>
                <w:rStyle w:val="normaltextrun"/>
                <w:rFonts w:ascii="Calibri" w:eastAsia="Calibri" w:hAnsi="Calibri" w:cs="Calibri"/>
                <w:color w:val="000000" w:themeColor="text1"/>
                <w:sz w:val="22"/>
                <w:szCs w:val="22"/>
                <w:lang w:val="en"/>
              </w:rPr>
              <w:t>does</w:t>
            </w:r>
            <w:proofErr w:type="gramEnd"/>
            <w:r w:rsidRPr="00EA7459">
              <w:rPr>
                <w:rStyle w:val="normaltextrun"/>
                <w:rFonts w:ascii="Calibri" w:eastAsia="Calibri" w:hAnsi="Calibri" w:cs="Calibri"/>
                <w:color w:val="000000" w:themeColor="text1"/>
                <w:sz w:val="22"/>
                <w:szCs w:val="22"/>
                <w:lang w:val="en"/>
              </w:rPr>
              <w:t xml:space="preserve"> not allowed for release</w:t>
            </w:r>
            <w:r w:rsidRPr="00EA7459">
              <w:rPr>
                <w:rStyle w:val="eop"/>
                <w:rFonts w:ascii="Calibri" w:eastAsia="Calibri" w:hAnsi="Calibri" w:cs="Calibri"/>
                <w:color w:val="000000" w:themeColor="text1"/>
                <w:sz w:val="22"/>
                <w:szCs w:val="22"/>
              </w:rPr>
              <w:t> </w:t>
            </w:r>
          </w:p>
          <w:p w14:paraId="52499AC5" w14:textId="76E347A8"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 xml:space="preserve">The area is outside the </w:t>
            </w:r>
            <w:r w:rsidRPr="00EA7459">
              <w:rPr>
                <w:rStyle w:val="normaltextrun"/>
                <w:rFonts w:ascii="Calibri" w:eastAsia="Calibri" w:hAnsi="Calibri" w:cs="Calibri"/>
                <w:color w:val="000000" w:themeColor="text1"/>
                <w:sz w:val="22"/>
                <w:szCs w:val="22"/>
                <w:lang w:val="en"/>
              </w:rPr>
              <w:lastRenderedPageBreak/>
              <w:t>boundaries of the Royal Commission for Al-Ula</w:t>
            </w:r>
            <w:r w:rsidRPr="00EA7459">
              <w:rPr>
                <w:rStyle w:val="eop"/>
                <w:rFonts w:ascii="Calibri" w:eastAsia="Calibri" w:hAnsi="Calibri" w:cs="Calibri"/>
                <w:color w:val="000000" w:themeColor="text1"/>
                <w:sz w:val="22"/>
                <w:szCs w:val="22"/>
              </w:rPr>
              <w:t> </w:t>
            </w:r>
          </w:p>
          <w:p w14:paraId="56F348FC" w14:textId="5B2890D7"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The fees have not been paid due to not providing proof of the right of ownership or use of the property</w:t>
            </w:r>
            <w:r w:rsidRPr="00EA7459">
              <w:rPr>
                <w:rStyle w:val="eop"/>
                <w:rFonts w:ascii="Calibri" w:eastAsia="Calibri" w:hAnsi="Calibri" w:cs="Calibri"/>
                <w:color w:val="000000" w:themeColor="text1"/>
                <w:sz w:val="22"/>
                <w:szCs w:val="22"/>
              </w:rPr>
              <w:t> </w:t>
            </w:r>
          </w:p>
          <w:p w14:paraId="4B2A2693" w14:textId="5495FFA7" w:rsidR="2058DEBC" w:rsidRPr="00EA7459" w:rsidRDefault="2058DEBC" w:rsidP="008B645F">
            <w:pPr>
              <w:pStyle w:val="ListParagraph"/>
              <w:numPr>
                <w:ilvl w:val="0"/>
                <w:numId w:val="12"/>
              </w:numPr>
              <w:spacing w:after="0"/>
              <w:ind w:left="1080" w:firstLine="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Expired documents</w:t>
            </w:r>
            <w:r w:rsidRPr="00EA7459">
              <w:rPr>
                <w:rStyle w:val="eop"/>
                <w:rFonts w:ascii="Calibri" w:eastAsia="Calibri" w:hAnsi="Calibri" w:cs="Calibri"/>
                <w:color w:val="000000" w:themeColor="text1"/>
                <w:sz w:val="22"/>
                <w:szCs w:val="22"/>
              </w:rPr>
              <w:t> </w:t>
            </w:r>
          </w:p>
          <w:p w14:paraId="5C112E6F" w14:textId="1191D4C2" w:rsidR="2058DEBC" w:rsidRPr="00EA7459" w:rsidRDefault="2058DEBC" w:rsidP="008B645F">
            <w:pPr>
              <w:pStyle w:val="ListParagraph"/>
              <w:numPr>
                <w:ilvl w:val="0"/>
                <w:numId w:val="12"/>
              </w:num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Observations during the inspection visit not providing financial guarantee </w:t>
            </w:r>
          </w:p>
        </w:tc>
      </w:tr>
      <w:tr w:rsidR="2058DEBC" w:rsidRPr="00EA7459" w14:paraId="47D53DA5"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F1DF5" w14:textId="35A29D9C" w:rsidR="2058DEBC" w:rsidRPr="00EA7459" w:rsidRDefault="2058DEBC" w:rsidP="2058DEBC">
            <w:pPr>
              <w:rPr>
                <w:rFonts w:ascii="Calibri" w:eastAsia="Calibri" w:hAnsi="Calibri" w:cs="Calibri"/>
                <w:sz w:val="22"/>
                <w:szCs w:val="22"/>
                <w:lang w:val="en"/>
              </w:rPr>
            </w:pPr>
            <w:r w:rsidRPr="67B56BFC">
              <w:rPr>
                <w:rStyle w:val="normaltextrun"/>
                <w:rFonts w:ascii="Calibri" w:eastAsia="Calibri" w:hAnsi="Calibri" w:cs="Calibri"/>
                <w:color w:val="000000" w:themeColor="text1"/>
                <w:sz w:val="22"/>
                <w:szCs w:val="22"/>
                <w:lang w:val="en"/>
              </w:rPr>
              <w:lastRenderedPageBreak/>
              <w:t xml:space="preserve">This will return the application to the </w:t>
            </w:r>
            <w:r w:rsidR="3E35DFE3" w:rsidRPr="67B56BFC">
              <w:rPr>
                <w:rStyle w:val="normaltextrun"/>
                <w:rFonts w:ascii="Calibri" w:eastAsia="Calibri" w:hAnsi="Calibri" w:cs="Calibri"/>
                <w:color w:val="000000" w:themeColor="text1"/>
                <w:sz w:val="22"/>
                <w:szCs w:val="22"/>
                <w:lang w:val="en"/>
              </w:rPr>
              <w:t>Agriculture Relation and Market Management Manager</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19E667" w14:textId="7B6C6915"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FD969" w14:textId="75FA0A94"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72011" w14:textId="7F610D59"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14877F" w14:textId="505079C2"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Radio Button</w:t>
            </w:r>
            <w:r w:rsidRPr="00EA7459">
              <w:rPr>
                <w:rStyle w:val="eop"/>
                <w:rFonts w:ascii="Calibri" w:eastAsia="Calibri" w:hAnsi="Calibri" w:cs="Calibri"/>
                <w:color w:val="000000" w:themeColor="text1"/>
                <w:sz w:val="22"/>
                <w:szCs w:val="22"/>
              </w:rPr>
              <w:t> </w:t>
            </w:r>
          </w:p>
          <w:p w14:paraId="3CD7F010" w14:textId="73199C44"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9C51E8" w14:textId="2F81BC59" w:rsidR="2058DEBC" w:rsidRPr="00EA7459" w:rsidRDefault="2058DEBC" w:rsidP="00EA7459">
            <w:pPr>
              <w:bidi/>
              <w:rPr>
                <w:rFonts w:ascii="Calibri" w:eastAsia="Calibri" w:hAnsi="Calibri" w:cs="Calibri"/>
                <w:color w:val="000000" w:themeColor="text1"/>
                <w:sz w:val="22"/>
                <w:szCs w:val="22"/>
              </w:rPr>
            </w:pPr>
            <w:r w:rsidRPr="00EA7459">
              <w:rPr>
                <w:rStyle w:val="eop"/>
                <w:rFonts w:ascii="Calibri" w:eastAsia="Times New Roman" w:hAnsi="Calibri" w:cs="Calibri"/>
                <w:color w:val="000000" w:themeColor="text1"/>
                <w:sz w:val="22"/>
                <w:szCs w:val="22"/>
                <w:rtl/>
              </w:rPr>
              <w:t xml:space="preserve">اعادة الى مدير </w:t>
            </w:r>
            <w:r w:rsidR="000433DF" w:rsidRPr="00EA7459">
              <w:rPr>
                <w:rStyle w:val="eop"/>
                <w:rFonts w:ascii="Calibri" w:eastAsia="Times New Roman" w:hAnsi="Calibri" w:cs="Calibri"/>
                <w:color w:val="000000" w:themeColor="text1"/>
                <w:sz w:val="22"/>
                <w:szCs w:val="22"/>
                <w:rtl/>
              </w:rPr>
              <w:t>أبحاث وإدارة الاسواق</w:t>
            </w:r>
            <w:r w:rsidRPr="00EA7459">
              <w:rPr>
                <w:rStyle w:val="eop"/>
                <w:rFonts w:ascii="Calibri" w:eastAsia="Calibri" w:hAnsi="Calibri" w:cs="Calibri"/>
                <w:color w:val="000000" w:themeColor="text1"/>
                <w:sz w:val="22"/>
                <w:szCs w:val="22"/>
                <w:rtl/>
                <w:lang w:val="en"/>
              </w:rPr>
              <w:t> </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B8D6BE" w14:textId="259318D7" w:rsidR="2058DEBC" w:rsidRPr="00EA7459" w:rsidRDefault="2058DEBC" w:rsidP="2058DEBC">
            <w:pPr>
              <w:rPr>
                <w:rFonts w:ascii="Calibri" w:eastAsia="Calibri" w:hAnsi="Calibri" w:cs="Calibri"/>
                <w:color w:val="000000" w:themeColor="text1"/>
                <w:sz w:val="22"/>
                <w:szCs w:val="22"/>
              </w:rPr>
            </w:pPr>
            <w:r w:rsidRPr="67B56BFC">
              <w:rPr>
                <w:rStyle w:val="normaltextrun"/>
                <w:rFonts w:ascii="Calibri" w:eastAsia="Calibri" w:hAnsi="Calibri" w:cs="Calibri"/>
                <w:color w:val="000000" w:themeColor="text1"/>
                <w:sz w:val="22"/>
                <w:szCs w:val="22"/>
                <w:lang w:val="en"/>
              </w:rPr>
              <w:t>Return to</w:t>
            </w:r>
            <w:r w:rsidR="2FE2835D" w:rsidRPr="67B56BFC">
              <w:rPr>
                <w:rStyle w:val="normaltextrun"/>
                <w:rFonts w:ascii="Calibri" w:eastAsia="Calibri" w:hAnsi="Calibri" w:cs="Calibri"/>
                <w:color w:val="000000" w:themeColor="text1"/>
                <w:sz w:val="22"/>
                <w:szCs w:val="22"/>
                <w:lang w:val="en"/>
              </w:rPr>
              <w:t xml:space="preserve"> </w:t>
            </w:r>
            <w:r w:rsidR="3E35DFE3" w:rsidRPr="67B56BFC">
              <w:rPr>
                <w:rStyle w:val="normaltextrun"/>
                <w:rFonts w:ascii="Calibri" w:eastAsia="Calibri" w:hAnsi="Calibri" w:cs="Calibri"/>
                <w:color w:val="000000" w:themeColor="text1"/>
                <w:sz w:val="22"/>
                <w:szCs w:val="22"/>
                <w:lang w:val="en"/>
              </w:rPr>
              <w:t>Agriculture Relation and Market Management Manager</w:t>
            </w:r>
            <w:r w:rsidR="2FE2835D" w:rsidRPr="67B56BFC">
              <w:rPr>
                <w:rFonts w:ascii="Calibri" w:eastAsia="Calibri" w:hAnsi="Calibri" w:cs="Calibri"/>
                <w:sz w:val="22"/>
                <w:szCs w:val="22"/>
                <w:lang w:val="en"/>
              </w:rPr>
              <w:t xml:space="preserve"> </w:t>
            </w:r>
            <w:r w:rsidRPr="67B56BFC">
              <w:rPr>
                <w:rStyle w:val="normaltextrun"/>
                <w:rFonts w:ascii="Calibri" w:eastAsia="Calibri" w:hAnsi="Calibri" w:cs="Calibri"/>
                <w:color w:val="000000" w:themeColor="text1"/>
                <w:sz w:val="22"/>
                <w:szCs w:val="22"/>
                <w:lang w:val="en"/>
              </w:rPr>
              <w:t> </w:t>
            </w:r>
          </w:p>
        </w:tc>
      </w:tr>
      <w:tr w:rsidR="2058DEBC" w:rsidRPr="00EA7459" w14:paraId="23850DEC"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0B808F" w14:textId="50BF227C"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This will return the application to the COO </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AD9CB" w14:textId="59E6A007"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E07AEF" w14:textId="3CD3C091"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4ACA1" w14:textId="51AB93F0"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4ABC45" w14:textId="64CC7F9A"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Radio Button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3D88D" w14:textId="349A8F10" w:rsidR="2058DEBC" w:rsidRPr="00EA7459" w:rsidRDefault="2058DEBC" w:rsidP="00EA7459">
            <w:pPr>
              <w:bidi/>
              <w:rPr>
                <w:rFonts w:ascii="Calibri" w:eastAsia="Calibri" w:hAnsi="Calibri" w:cs="Calibri"/>
                <w:color w:val="000000" w:themeColor="text1"/>
                <w:sz w:val="22"/>
                <w:szCs w:val="22"/>
              </w:rPr>
            </w:pPr>
            <w:r w:rsidRPr="00EA7459">
              <w:rPr>
                <w:rStyle w:val="eop"/>
                <w:rFonts w:ascii="Calibri" w:eastAsia="Times New Roman" w:hAnsi="Calibri" w:cs="Calibri"/>
                <w:color w:val="000000" w:themeColor="text1"/>
                <w:sz w:val="22"/>
                <w:szCs w:val="22"/>
                <w:rtl/>
              </w:rPr>
              <w:t>اعادة الى الرئيس التنفيذي لقطاع العمليات</w:t>
            </w:r>
            <w:r w:rsidRPr="00EA7459">
              <w:rPr>
                <w:rStyle w:val="eop"/>
                <w:rFonts w:ascii="Calibri" w:eastAsia="Calibri" w:hAnsi="Calibri" w:cs="Calibri"/>
                <w:color w:val="000000" w:themeColor="text1"/>
                <w:sz w:val="22"/>
                <w:szCs w:val="22"/>
                <w:rtl/>
                <w:lang w:val="en"/>
              </w:rPr>
              <w:t> </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D479F2" w14:textId="41BE4076" w:rsidR="2058DEBC" w:rsidRPr="00EA7459" w:rsidRDefault="2058DEBC" w:rsidP="2058DEBC">
            <w:pPr>
              <w:spacing w:after="0"/>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Return</w:t>
            </w:r>
            <w:r w:rsidR="0591ECDB" w:rsidRPr="00EA7459">
              <w:rPr>
                <w:rStyle w:val="normaltextrun"/>
                <w:rFonts w:ascii="Calibri" w:eastAsia="Calibri" w:hAnsi="Calibri" w:cs="Calibri"/>
                <w:color w:val="000000" w:themeColor="text1"/>
                <w:sz w:val="22"/>
                <w:szCs w:val="22"/>
                <w:lang w:val="en"/>
              </w:rPr>
              <w:t xml:space="preserve"> </w:t>
            </w:r>
            <w:r w:rsidRPr="00EA7459">
              <w:rPr>
                <w:rStyle w:val="normaltextrun"/>
                <w:rFonts w:ascii="Calibri" w:eastAsia="Calibri" w:hAnsi="Calibri" w:cs="Calibri"/>
                <w:color w:val="000000" w:themeColor="text1"/>
                <w:sz w:val="22"/>
                <w:szCs w:val="22"/>
                <w:lang w:val="en"/>
              </w:rPr>
              <w:t>to</w:t>
            </w:r>
            <w:r w:rsidR="7FBA0A11" w:rsidRPr="00EA7459">
              <w:rPr>
                <w:rStyle w:val="normaltextrun"/>
                <w:rFonts w:ascii="Calibri" w:eastAsia="Calibri" w:hAnsi="Calibri" w:cs="Calibri"/>
                <w:color w:val="000000" w:themeColor="text1"/>
                <w:sz w:val="22"/>
                <w:szCs w:val="22"/>
                <w:lang w:val="en"/>
              </w:rPr>
              <w:t xml:space="preserve"> </w:t>
            </w:r>
            <w:r w:rsidRPr="00EA7459">
              <w:rPr>
                <w:rStyle w:val="normaltextrun"/>
                <w:rFonts w:ascii="Calibri" w:eastAsia="Calibri" w:hAnsi="Calibri" w:cs="Calibri"/>
                <w:color w:val="000000" w:themeColor="text1"/>
                <w:sz w:val="22"/>
                <w:szCs w:val="22"/>
                <w:lang w:val="en"/>
              </w:rPr>
              <w:t>C</w:t>
            </w:r>
            <w:r w:rsidR="1AA4C6A6" w:rsidRPr="00EA7459">
              <w:rPr>
                <w:rStyle w:val="normaltextrun"/>
                <w:rFonts w:ascii="Calibri" w:eastAsia="Calibri" w:hAnsi="Calibri" w:cs="Calibri"/>
                <w:color w:val="000000" w:themeColor="text1"/>
                <w:sz w:val="22"/>
                <w:szCs w:val="22"/>
                <w:lang w:val="en"/>
              </w:rPr>
              <w:t>O</w:t>
            </w:r>
            <w:r w:rsidRPr="00EA7459">
              <w:rPr>
                <w:rStyle w:val="normaltextrun"/>
                <w:rFonts w:ascii="Calibri" w:eastAsia="Calibri" w:hAnsi="Calibri" w:cs="Calibri"/>
                <w:color w:val="000000" w:themeColor="text1"/>
                <w:sz w:val="22"/>
                <w:szCs w:val="22"/>
                <w:lang w:val="en"/>
              </w:rPr>
              <w:t>O </w:t>
            </w:r>
          </w:p>
        </w:tc>
      </w:tr>
      <w:tr w:rsidR="2058DEBC" w:rsidRPr="00EA7459" w14:paraId="3630FDE8"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0C5AB2" w14:textId="5C13B90B"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Char 4000</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BF4BB" w14:textId="5C9127D6" w:rsidR="2058DEBC" w:rsidRPr="00EA7459" w:rsidRDefault="2058DEBC" w:rsidP="2058DEBC">
            <w:pPr>
              <w:rPr>
                <w:rFonts w:ascii="Calibri" w:eastAsia="Calibri" w:hAnsi="Calibri" w:cs="Calibri"/>
                <w:color w:val="000000" w:themeColor="text1"/>
                <w:sz w:val="22"/>
                <w:szCs w:val="22"/>
              </w:rPr>
            </w:pPr>
            <w:r w:rsidRPr="00EA7459">
              <w:rPr>
                <w:rStyle w:val="eop"/>
                <w:rFonts w:ascii="Calibri" w:eastAsia="Calibri" w:hAnsi="Calibri" w:cs="Calibri"/>
                <w:color w:val="000000" w:themeColor="text1"/>
                <w:sz w:val="22"/>
                <w:szCs w:val="22"/>
                <w:lang w:val="en"/>
              </w:rPr>
              <w:t> </w:t>
            </w: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2FD7ED" w14:textId="2724C666"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w:t>
            </w: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969EB" w14:textId="5A98296F"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Yes </w:t>
            </w: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37B366" w14:textId="3B20BE2D"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Text Box </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E20A18" w14:textId="54DFE468" w:rsidR="2058DEBC" w:rsidRPr="00EA7459" w:rsidRDefault="2058DEBC" w:rsidP="00EA7459">
            <w:pPr>
              <w:bidi/>
              <w:spacing w:before="100" w:after="200" w:line="276" w:lineRule="auto"/>
              <w:rPr>
                <w:rFonts w:ascii="Calibri" w:eastAsia="Segoe UI" w:hAnsi="Calibri" w:cs="Calibri"/>
                <w:color w:val="000000" w:themeColor="text1"/>
                <w:sz w:val="22"/>
                <w:szCs w:val="22"/>
              </w:rPr>
            </w:pPr>
            <w:r w:rsidRPr="00EA7459">
              <w:rPr>
                <w:rFonts w:ascii="Calibri" w:eastAsia="Segoe UI" w:hAnsi="Calibri" w:cs="Calibri"/>
                <w:color w:val="000000" w:themeColor="text1"/>
                <w:sz w:val="22"/>
                <w:szCs w:val="22"/>
                <w:rtl/>
              </w:rPr>
              <w:t>ملاحظات</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C37E31" w14:textId="6AE6CC35" w:rsidR="2058DEBC" w:rsidRPr="00EA7459" w:rsidRDefault="2058DEBC" w:rsidP="2058DEBC">
            <w:pP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Remarks </w:t>
            </w:r>
          </w:p>
        </w:tc>
      </w:tr>
      <w:tr w:rsidR="2058DEBC" w:rsidRPr="00EA7459" w14:paraId="63BA58E3"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F0031" w14:textId="1148D201" w:rsidR="2058DEBC" w:rsidRPr="00EA7459" w:rsidRDefault="2058DEBC" w:rsidP="2058DEBC">
            <w:pPr>
              <w:rPr>
                <w:rFonts w:ascii="Calibri" w:eastAsia="Calibri" w:hAnsi="Calibri" w:cs="Calibri"/>
                <w:color w:val="000000" w:themeColor="text1"/>
                <w:sz w:val="22"/>
                <w:szCs w:val="22"/>
              </w:rPr>
            </w:pP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34D33" w14:textId="5BCEDC99" w:rsidR="2058DEBC" w:rsidRPr="00EA7459" w:rsidRDefault="2058DEBC" w:rsidP="2058DEBC">
            <w:pPr>
              <w:rPr>
                <w:rFonts w:ascii="Calibri" w:eastAsia="Calibri" w:hAnsi="Calibri" w:cs="Calibri"/>
                <w:color w:val="000000" w:themeColor="text1"/>
                <w:sz w:val="22"/>
                <w:szCs w:val="22"/>
              </w:rPr>
            </w:pP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2A0EF6" w14:textId="4AABFDCB" w:rsidR="2058DEBC" w:rsidRPr="00EA7459" w:rsidRDefault="2058DEBC" w:rsidP="2058DEBC">
            <w:pPr>
              <w:rPr>
                <w:rFonts w:ascii="Calibri" w:eastAsia="Calibri" w:hAnsi="Calibri" w:cs="Calibri"/>
                <w:color w:val="000000" w:themeColor="text1"/>
                <w:sz w:val="22"/>
                <w:szCs w:val="22"/>
              </w:rPr>
            </w:pP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96111E" w14:textId="426BD302" w:rsidR="2058DEBC" w:rsidRPr="00EA7459" w:rsidRDefault="2058DEBC" w:rsidP="2058DEBC">
            <w:pPr>
              <w:rPr>
                <w:rFonts w:ascii="Calibri" w:eastAsia="Calibri" w:hAnsi="Calibri" w:cs="Calibri"/>
                <w:color w:val="000000" w:themeColor="text1"/>
                <w:sz w:val="22"/>
                <w:szCs w:val="22"/>
              </w:rPr>
            </w:pP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873A53" w14:textId="3DC2A028"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E6B538" w14:textId="3244E098" w:rsidR="2058DEBC" w:rsidRPr="00EA7459" w:rsidRDefault="2058DEBC" w:rsidP="00EA7459">
            <w:pPr>
              <w:bidi/>
              <w:rPr>
                <w:rFonts w:ascii="Calibri" w:eastAsia="Segoe UI" w:hAnsi="Calibri" w:cs="Calibri"/>
                <w:color w:val="333333"/>
                <w:sz w:val="22"/>
                <w:szCs w:val="22"/>
              </w:rPr>
            </w:pPr>
            <w:r w:rsidRPr="00EA7459">
              <w:rPr>
                <w:rFonts w:ascii="Calibri" w:eastAsia="Segoe UI" w:hAnsi="Calibri" w:cs="Calibri"/>
                <w:color w:val="333333"/>
                <w:sz w:val="22"/>
                <w:szCs w:val="22"/>
                <w:rtl/>
              </w:rPr>
              <w:t>تقديم</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C1E64" w14:textId="2A15D0B2"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Submit</w:t>
            </w:r>
          </w:p>
        </w:tc>
      </w:tr>
      <w:tr w:rsidR="2058DEBC" w:rsidRPr="00EA7459" w14:paraId="266A5564" w14:textId="77777777" w:rsidTr="67B56BFC">
        <w:trPr>
          <w:trHeight w:val="720"/>
        </w:trPr>
        <w:tc>
          <w:tcPr>
            <w:tcW w:w="63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A53C22" w14:textId="21334F7A"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When pressed, Platform will close the task</w:t>
            </w:r>
          </w:p>
        </w:tc>
        <w:tc>
          <w:tcPr>
            <w:tcW w:w="114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ADA391" w14:textId="6EF90911" w:rsidR="2058DEBC" w:rsidRPr="00EA7459" w:rsidRDefault="2058DEBC" w:rsidP="2058DEBC">
            <w:pPr>
              <w:rPr>
                <w:rFonts w:ascii="Calibri" w:eastAsia="Calibri" w:hAnsi="Calibri" w:cs="Calibri"/>
                <w:color w:val="000000" w:themeColor="text1"/>
                <w:sz w:val="22"/>
                <w:szCs w:val="22"/>
              </w:rPr>
            </w:pPr>
          </w:p>
        </w:tc>
        <w:tc>
          <w:tcPr>
            <w:tcW w:w="43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421B66" w14:textId="1A114336" w:rsidR="2058DEBC" w:rsidRPr="00EA7459" w:rsidRDefault="2058DEBC" w:rsidP="2058DEBC">
            <w:pPr>
              <w:rPr>
                <w:rFonts w:ascii="Calibri" w:eastAsia="Calibri" w:hAnsi="Calibri" w:cs="Calibri"/>
                <w:color w:val="000000" w:themeColor="text1"/>
                <w:sz w:val="22"/>
                <w:szCs w:val="22"/>
              </w:rPr>
            </w:pPr>
          </w:p>
        </w:tc>
        <w:tc>
          <w:tcPr>
            <w:tcW w:w="68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D66D5" w14:textId="44F6C7CE" w:rsidR="2058DEBC" w:rsidRPr="00EA7459" w:rsidRDefault="2058DEBC" w:rsidP="2058DEBC">
            <w:pPr>
              <w:rPr>
                <w:rFonts w:ascii="Calibri" w:eastAsia="Calibri" w:hAnsi="Calibri" w:cs="Calibri"/>
                <w:color w:val="000000" w:themeColor="text1"/>
                <w:sz w:val="22"/>
                <w:szCs w:val="22"/>
              </w:rPr>
            </w:pPr>
          </w:p>
        </w:tc>
        <w:tc>
          <w:tcPr>
            <w:tcW w:w="48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5AD2B" w14:textId="2A7757FD" w:rsidR="2058DEBC" w:rsidRPr="00EA7459" w:rsidRDefault="2058DEBC" w:rsidP="2058DEBC">
            <w:pP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Button</w:t>
            </w:r>
          </w:p>
        </w:tc>
        <w:tc>
          <w:tcPr>
            <w:tcW w:w="65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396C10" w14:textId="52CC44A5" w:rsidR="2058DEBC" w:rsidRPr="00EA7459" w:rsidRDefault="2058DEBC" w:rsidP="00EA7459">
            <w:pPr>
              <w:bidi/>
              <w:rPr>
                <w:rFonts w:ascii="Calibri" w:eastAsia="Segoe UI" w:hAnsi="Calibri" w:cs="Calibri"/>
                <w:color w:val="333333"/>
                <w:sz w:val="22"/>
                <w:szCs w:val="22"/>
              </w:rPr>
            </w:pPr>
            <w:r w:rsidRPr="00EA7459">
              <w:rPr>
                <w:rFonts w:ascii="Calibri" w:eastAsia="Segoe UI" w:hAnsi="Calibri" w:cs="Calibri"/>
                <w:color w:val="333333"/>
                <w:sz w:val="22"/>
                <w:szCs w:val="22"/>
                <w:rtl/>
              </w:rPr>
              <w:t>اغلاق</w:t>
            </w:r>
          </w:p>
        </w:tc>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1FD92" w14:textId="3446F89E" w:rsidR="2058DEBC" w:rsidRPr="00EA7459" w:rsidRDefault="2058DEBC" w:rsidP="2058DEBC">
            <w:pPr>
              <w:spacing w:line="259" w:lineRule="auto"/>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Close</w:t>
            </w:r>
          </w:p>
        </w:tc>
      </w:tr>
    </w:tbl>
    <w:p w14:paraId="22511BF3" w14:textId="5C9EB500" w:rsidR="2058DEBC" w:rsidRPr="00EA7459" w:rsidRDefault="2058DEBC">
      <w:pPr>
        <w:rPr>
          <w:rFonts w:ascii="Calibri" w:hAnsi="Calibri" w:cs="Calibri"/>
        </w:rPr>
      </w:pPr>
    </w:p>
    <w:p w14:paraId="1BD0C940" w14:textId="17E162F1" w:rsidR="55F27031" w:rsidRPr="00EA7459" w:rsidRDefault="55F27031" w:rsidP="68F3EADA">
      <w:pPr>
        <w:pStyle w:val="Heading2"/>
        <w:keepNext/>
        <w:keepLines/>
        <w:shd w:val="clear" w:color="auto" w:fill="FFFFFF" w:themeFill="background1"/>
        <w:spacing w:before="120"/>
        <w:rPr>
          <w:sz w:val="28"/>
          <w:szCs w:val="28"/>
          <w:lang w:val="en-US"/>
        </w:rPr>
      </w:pPr>
      <w:bookmarkStart w:id="111" w:name="_Toc155988560"/>
      <w:r w:rsidRPr="00EA7459">
        <w:t>Action Message</w:t>
      </w:r>
      <w:bookmarkEnd w:id="111"/>
      <w:r w:rsidRPr="00EA7459">
        <w:rPr>
          <w:sz w:val="28"/>
          <w:szCs w:val="28"/>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2127"/>
        <w:gridCol w:w="1021"/>
        <w:gridCol w:w="1574"/>
        <w:gridCol w:w="4637"/>
      </w:tblGrid>
      <w:tr w:rsidR="2058DEBC" w:rsidRPr="00EA7459" w14:paraId="359FCC67" w14:textId="77777777" w:rsidTr="67B56BFC">
        <w:trPr>
          <w:trHeight w:val="300"/>
        </w:trPr>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709FA8F6" w14:textId="7C2649E2"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Content </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E80AFD3" w14:textId="7FD24F85"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Recipient </w:t>
            </w:r>
          </w:p>
        </w:tc>
        <w:tc>
          <w:tcPr>
            <w:tcW w:w="15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4A3FF299" w14:textId="0791D04E"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Type </w:t>
            </w:r>
          </w:p>
        </w:tc>
        <w:tc>
          <w:tcPr>
            <w:tcW w:w="46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8F00"/>
            <w:vAlign w:val="center"/>
          </w:tcPr>
          <w:p w14:paraId="223E7212" w14:textId="3214D7CC" w:rsidR="2058DEBC" w:rsidRPr="00EA7459" w:rsidRDefault="2058DEBC" w:rsidP="2058DEBC">
            <w:pPr>
              <w:ind w:right="-200"/>
              <w:jc w:val="center"/>
              <w:rPr>
                <w:rFonts w:ascii="Calibri" w:eastAsia="Calibri" w:hAnsi="Calibri" w:cs="Calibri"/>
                <w:color w:val="FFFFFF" w:themeColor="background1"/>
                <w:sz w:val="22"/>
                <w:szCs w:val="22"/>
              </w:rPr>
            </w:pPr>
            <w:r w:rsidRPr="00EA7459">
              <w:rPr>
                <w:rFonts w:ascii="Calibri" w:eastAsia="Calibri" w:hAnsi="Calibri" w:cs="Calibri"/>
                <w:color w:val="FFFFFF" w:themeColor="background1"/>
                <w:sz w:val="22"/>
                <w:szCs w:val="22"/>
                <w:lang w:val="en"/>
              </w:rPr>
              <w:t xml:space="preserve">Identifier </w:t>
            </w:r>
          </w:p>
        </w:tc>
      </w:tr>
      <w:tr w:rsidR="2058DEBC" w:rsidRPr="00EA7459" w14:paraId="271F760B" w14:textId="77777777" w:rsidTr="67B56BFC">
        <w:trPr>
          <w:trHeight w:val="1065"/>
        </w:trPr>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5EB257" w14:textId="490E179E"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PUP-RC-06-01 </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39B575" w14:textId="225505C8" w:rsidR="2058DEBC" w:rsidRPr="00EA7459" w:rsidRDefault="2058DEBC" w:rsidP="2058DEBC">
            <w:pPr>
              <w:jc w:val="center"/>
              <w:rPr>
                <w:rFonts w:ascii="Calibri" w:eastAsia="Calibri" w:hAnsi="Calibri" w:cs="Calibri"/>
                <w:sz w:val="22"/>
                <w:szCs w:val="22"/>
              </w:rPr>
            </w:pPr>
            <w:r w:rsidRPr="00EA7459">
              <w:rPr>
                <w:rStyle w:val="normaltextrun"/>
                <w:rFonts w:ascii="Calibri" w:eastAsia="Calibri" w:hAnsi="Calibri" w:cs="Calibri"/>
                <w:sz w:val="22"/>
                <w:szCs w:val="22"/>
                <w:lang w:val="en"/>
              </w:rPr>
              <w:t>POP-UP </w:t>
            </w:r>
          </w:p>
        </w:tc>
        <w:tc>
          <w:tcPr>
            <w:tcW w:w="15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C619E8" w14:textId="7341AD65" w:rsidR="2058DEBC" w:rsidRPr="00EA7459" w:rsidRDefault="2058DEBC" w:rsidP="2058DEBC">
            <w:pPr>
              <w:spacing w:after="0"/>
              <w:ind w:right="-210"/>
              <w:jc w:val="center"/>
              <w:rPr>
                <w:rFonts w:ascii="Calibri" w:eastAsia="Calibri" w:hAnsi="Calibri" w:cs="Calibri"/>
                <w:sz w:val="22"/>
                <w:szCs w:val="22"/>
              </w:rPr>
            </w:pPr>
            <w:r w:rsidRPr="00EA7459">
              <w:rPr>
                <w:rStyle w:val="normaltextrun"/>
                <w:rFonts w:ascii="Calibri" w:eastAsia="Calibri" w:hAnsi="Calibri" w:cs="Calibri"/>
                <w:sz w:val="22"/>
                <w:szCs w:val="22"/>
                <w:lang w:val="en"/>
              </w:rPr>
              <w:t>L&amp;P specialist</w:t>
            </w:r>
            <w:r w:rsidRPr="00EA7459">
              <w:rPr>
                <w:rStyle w:val="eop"/>
                <w:rFonts w:ascii="Calibri" w:eastAsia="Calibri" w:hAnsi="Calibri" w:cs="Calibri"/>
                <w:sz w:val="22"/>
                <w:szCs w:val="22"/>
              </w:rPr>
              <w:t> </w:t>
            </w:r>
          </w:p>
          <w:p w14:paraId="10030959" w14:textId="27DDB225" w:rsidR="2058DEBC" w:rsidRPr="00EA7459" w:rsidRDefault="2058DEBC" w:rsidP="2058DEBC">
            <w:pPr>
              <w:ind w:right="-200"/>
              <w:jc w:val="center"/>
              <w:rPr>
                <w:rFonts w:ascii="Calibri" w:eastAsia="Calibri" w:hAnsi="Calibri" w:cs="Calibri"/>
                <w:sz w:val="22"/>
                <w:szCs w:val="22"/>
              </w:rPr>
            </w:pPr>
            <w:r w:rsidRPr="00EA7459">
              <w:rPr>
                <w:rStyle w:val="eop"/>
                <w:rFonts w:ascii="Calibri" w:eastAsia="Calibri" w:hAnsi="Calibri" w:cs="Calibri"/>
                <w:sz w:val="22"/>
                <w:szCs w:val="22"/>
                <w:lang w:val="en"/>
              </w:rPr>
              <w:t> </w:t>
            </w:r>
          </w:p>
        </w:tc>
        <w:tc>
          <w:tcPr>
            <w:tcW w:w="463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8A391F" w14:textId="2B50678B" w:rsidR="2058DEBC" w:rsidRPr="00EA7459" w:rsidRDefault="2058DEBC" w:rsidP="2058DEBC">
            <w:pPr>
              <w:jc w:val="center"/>
              <w:rPr>
                <w:rFonts w:ascii="Calibri" w:eastAsia="Calibri" w:hAnsi="Calibri" w:cs="Calibri"/>
                <w:color w:val="000000" w:themeColor="text1"/>
                <w:sz w:val="22"/>
                <w:szCs w:val="22"/>
              </w:rPr>
            </w:pPr>
            <w:r w:rsidRPr="00EA7459">
              <w:rPr>
                <w:rFonts w:ascii="Calibri" w:eastAsia="Calibri" w:hAnsi="Calibri" w:cs="Calibri"/>
                <w:color w:val="000000" w:themeColor="text1"/>
                <w:sz w:val="22"/>
                <w:szCs w:val="22"/>
                <w:lang w:val="en"/>
              </w:rPr>
              <w:t xml:space="preserve">  Application Number “#######” has been Rejected</w:t>
            </w:r>
          </w:p>
          <w:p w14:paraId="39B236D3" w14:textId="13EB36DF" w:rsidR="2058DEBC" w:rsidRPr="00EA7459" w:rsidRDefault="2058DEBC" w:rsidP="2058DEBC">
            <w:pPr>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تم رفض الطلب رقم</w:t>
            </w:r>
            <w:r w:rsidRPr="00EA7459">
              <w:rPr>
                <w:rFonts w:ascii="Calibri" w:eastAsia="Segoe UI" w:hAnsi="Calibri" w:cs="Calibri"/>
                <w:color w:val="333333"/>
                <w:sz w:val="22"/>
                <w:szCs w:val="22"/>
                <w:lang w:val="en"/>
              </w:rPr>
              <w:t xml:space="preserve"> "#######"</w:t>
            </w:r>
          </w:p>
        </w:tc>
      </w:tr>
      <w:tr w:rsidR="2058DEBC" w:rsidRPr="00EA7459" w14:paraId="56CB2C88" w14:textId="77777777" w:rsidTr="67B56BFC">
        <w:trPr>
          <w:trHeight w:val="75"/>
        </w:trPr>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82A40E" w14:textId="53F38310"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EML-RC-03-03 </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F1B237" w14:textId="46DAAA56" w:rsidR="2058DEBC" w:rsidRPr="00EA7459" w:rsidRDefault="2058DEBC" w:rsidP="2058DEBC">
            <w:pPr>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EMAIL  </w:t>
            </w:r>
          </w:p>
        </w:tc>
        <w:tc>
          <w:tcPr>
            <w:tcW w:w="15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F1B3FD" w14:textId="231C76A6" w:rsidR="2C673FF1" w:rsidRPr="00EA7459" w:rsidRDefault="3E35DFE3" w:rsidP="2058DEBC">
            <w:pPr>
              <w:ind w:right="-200"/>
              <w:jc w:val="center"/>
              <w:rPr>
                <w:rFonts w:ascii="Calibri" w:eastAsia="Calibri" w:hAnsi="Calibri" w:cs="Calibri"/>
                <w:sz w:val="22"/>
                <w:szCs w:val="22"/>
              </w:rPr>
            </w:pPr>
            <w:commentRangeStart w:id="112"/>
            <w:commentRangeStart w:id="113"/>
            <w:r w:rsidRPr="67B56BFC">
              <w:rPr>
                <w:rFonts w:ascii="Calibri" w:eastAsia="Calibri" w:hAnsi="Calibri" w:cs="Calibri"/>
                <w:color w:val="000000" w:themeColor="text1"/>
                <w:sz w:val="22"/>
                <w:szCs w:val="22"/>
                <w:lang w:val="en"/>
              </w:rPr>
              <w:t>Agriculture Relation and Market Management Manager</w:t>
            </w:r>
            <w:r w:rsidR="54FF204E" w:rsidRPr="67B56BFC">
              <w:rPr>
                <w:rFonts w:ascii="Calibri" w:eastAsia="Calibri" w:hAnsi="Calibri" w:cs="Calibri"/>
                <w:sz w:val="22"/>
                <w:szCs w:val="22"/>
                <w:lang w:val="en"/>
              </w:rPr>
              <w:t xml:space="preserve"> </w:t>
            </w:r>
            <w:r w:rsidR="2058DEBC" w:rsidRPr="67B56BFC">
              <w:rPr>
                <w:rFonts w:ascii="Calibri" w:eastAsia="Calibri" w:hAnsi="Calibri" w:cs="Calibri"/>
                <w:sz w:val="22"/>
                <w:szCs w:val="22"/>
                <w:lang w:val="en"/>
              </w:rPr>
              <w:t> </w:t>
            </w:r>
            <w:commentRangeEnd w:id="112"/>
            <w:r w:rsidR="2C673FF1">
              <w:rPr>
                <w:rStyle w:val="CommentReference"/>
              </w:rPr>
              <w:commentReference w:id="112"/>
            </w:r>
            <w:commentRangeEnd w:id="113"/>
            <w:r w:rsidR="00801F75">
              <w:rPr>
                <w:rStyle w:val="CommentReference"/>
              </w:rPr>
              <w:commentReference w:id="113"/>
            </w:r>
          </w:p>
        </w:tc>
        <w:tc>
          <w:tcPr>
            <w:tcW w:w="463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C1C9BF" w14:textId="53AB6DC1" w:rsidR="2058DEBC" w:rsidRPr="00EA7459" w:rsidRDefault="2058DEBC" w:rsidP="2058DEBC">
            <w:pPr>
              <w:spacing w:line="288" w:lineRule="auto"/>
              <w:jc w:val="center"/>
              <w:rPr>
                <w:rFonts w:ascii="Calibri" w:eastAsia="Calibri" w:hAnsi="Calibri" w:cs="Calibri"/>
                <w:sz w:val="22"/>
                <w:szCs w:val="22"/>
              </w:rPr>
            </w:pPr>
            <w:r w:rsidRPr="00EA7459">
              <w:rPr>
                <w:rFonts w:ascii="Calibri" w:eastAsia="Calibri" w:hAnsi="Calibri" w:cs="Calibri"/>
                <w:sz w:val="22"/>
                <w:szCs w:val="22"/>
                <w:lang w:val="en"/>
              </w:rPr>
              <w:t xml:space="preserve">Dear User, </w:t>
            </w:r>
          </w:p>
          <w:p w14:paraId="19F27EB1" w14:textId="783D6A0B" w:rsidR="2058DEBC" w:rsidRPr="00EA7459" w:rsidRDefault="2058DEBC" w:rsidP="2058DEBC">
            <w:pPr>
              <w:spacing w:line="288" w:lineRule="auto"/>
              <w:jc w:val="center"/>
              <w:rPr>
                <w:rFonts w:ascii="Calibri" w:eastAsia="Calibri" w:hAnsi="Calibri" w:cs="Calibri"/>
                <w:sz w:val="22"/>
                <w:szCs w:val="22"/>
              </w:rPr>
            </w:pPr>
            <w:r w:rsidRPr="00EA7459">
              <w:rPr>
                <w:rFonts w:ascii="Calibri" w:eastAsia="Calibri" w:hAnsi="Calibri" w:cs="Calibri"/>
                <w:sz w:val="22"/>
                <w:szCs w:val="22"/>
                <w:lang w:val="en"/>
              </w:rPr>
              <w:t xml:space="preserve">  You have </w:t>
            </w:r>
            <w:proofErr w:type="spellStart"/>
            <w:proofErr w:type="gramStart"/>
            <w:r w:rsidRPr="00EA7459">
              <w:rPr>
                <w:rFonts w:ascii="Calibri" w:eastAsia="Calibri" w:hAnsi="Calibri" w:cs="Calibri"/>
                <w:sz w:val="22"/>
                <w:szCs w:val="22"/>
                <w:lang w:val="en"/>
              </w:rPr>
              <w:t>a</w:t>
            </w:r>
            <w:proofErr w:type="spellEnd"/>
            <w:proofErr w:type="gramEnd"/>
            <w:r w:rsidRPr="00EA7459">
              <w:rPr>
                <w:rFonts w:ascii="Calibri" w:eastAsia="Calibri" w:hAnsi="Calibri" w:cs="Calibri"/>
                <w:sz w:val="22"/>
                <w:szCs w:val="22"/>
                <w:lang w:val="en"/>
              </w:rPr>
              <w:t xml:space="preserve"> Application to review. Application Number- ########</w:t>
            </w:r>
          </w:p>
          <w:p w14:paraId="59C65FCD" w14:textId="035C1220" w:rsidR="2058DEBC" w:rsidRPr="00EA7459" w:rsidRDefault="2058DEBC" w:rsidP="2058DEBC">
            <w:pPr>
              <w:spacing w:line="288"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المستخدم</w:t>
            </w:r>
            <w:r w:rsidRPr="00EA7459">
              <w:rPr>
                <w:rFonts w:ascii="Calibri" w:eastAsia="Segoe UI" w:hAnsi="Calibri" w:cs="Calibri"/>
                <w:color w:val="333333"/>
                <w:sz w:val="22"/>
                <w:szCs w:val="22"/>
                <w:rtl/>
                <w:lang w:val="en"/>
              </w:rPr>
              <w:t>،</w:t>
            </w:r>
          </w:p>
          <w:p w14:paraId="1620B010" w14:textId="67299DB8" w:rsidR="2058DEBC" w:rsidRPr="00EA7459" w:rsidRDefault="2058DEBC" w:rsidP="2058DEBC">
            <w:pPr>
              <w:spacing w:line="288"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لديك طلب للمراجعة. رقم الطلب - ########</w:t>
            </w:r>
            <w:r w:rsidRPr="00EA7459">
              <w:rPr>
                <w:rFonts w:ascii="Calibri" w:eastAsia="Segoe UI" w:hAnsi="Calibri" w:cs="Calibri"/>
                <w:color w:val="333333"/>
                <w:sz w:val="22"/>
                <w:szCs w:val="22"/>
                <w:lang w:val="en"/>
              </w:rPr>
              <w:t>.</w:t>
            </w:r>
          </w:p>
        </w:tc>
      </w:tr>
      <w:tr w:rsidR="2058DEBC" w:rsidRPr="00EA7459" w14:paraId="3BF4F294" w14:textId="77777777" w:rsidTr="67B56BFC">
        <w:trPr>
          <w:trHeight w:val="75"/>
        </w:trPr>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27B09F" w14:textId="00C105A2"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EML-RC-03-03 </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B95485" w14:textId="74120ACF" w:rsidR="2058DEBC" w:rsidRPr="00EA7459" w:rsidRDefault="2058DEBC" w:rsidP="2058DEBC">
            <w:pPr>
              <w:jc w:val="center"/>
              <w:rPr>
                <w:rFonts w:ascii="Calibri" w:eastAsia="Calibri" w:hAnsi="Calibri" w:cs="Calibri"/>
                <w:sz w:val="22"/>
                <w:szCs w:val="22"/>
              </w:rPr>
            </w:pPr>
            <w:r w:rsidRPr="00EA7459">
              <w:rPr>
                <w:rStyle w:val="normaltextrun"/>
                <w:rFonts w:ascii="Calibri" w:eastAsia="Calibri" w:hAnsi="Calibri" w:cs="Calibri"/>
                <w:sz w:val="22"/>
                <w:szCs w:val="22"/>
                <w:lang w:val="en"/>
              </w:rPr>
              <w:t>EMAIL  </w:t>
            </w:r>
          </w:p>
        </w:tc>
        <w:tc>
          <w:tcPr>
            <w:tcW w:w="15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C2E6E8" w14:textId="648E3B26" w:rsidR="2058DEBC" w:rsidRPr="00EA7459" w:rsidRDefault="2058DEBC" w:rsidP="2058DEBC">
            <w:pPr>
              <w:ind w:right="-200"/>
              <w:jc w:val="center"/>
              <w:rPr>
                <w:rFonts w:ascii="Calibri" w:eastAsia="Calibri" w:hAnsi="Calibri" w:cs="Calibri"/>
                <w:sz w:val="22"/>
                <w:szCs w:val="22"/>
              </w:rPr>
            </w:pPr>
            <w:r w:rsidRPr="00EA7459">
              <w:rPr>
                <w:rStyle w:val="normaltextrun"/>
                <w:rFonts w:ascii="Calibri" w:eastAsia="Calibri" w:hAnsi="Calibri" w:cs="Calibri"/>
                <w:sz w:val="22"/>
                <w:szCs w:val="22"/>
                <w:lang w:val="en"/>
              </w:rPr>
              <w:t>COO </w:t>
            </w:r>
          </w:p>
        </w:tc>
        <w:tc>
          <w:tcPr>
            <w:tcW w:w="463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14182D" w14:textId="6120092A" w:rsidR="2058DEBC" w:rsidRPr="00EA7459" w:rsidRDefault="2058DEBC" w:rsidP="2058DEBC">
            <w:pPr>
              <w:spacing w:line="288" w:lineRule="auto"/>
              <w:jc w:val="center"/>
              <w:rPr>
                <w:rFonts w:ascii="Calibri" w:eastAsia="Calibri" w:hAnsi="Calibri" w:cs="Calibri"/>
                <w:sz w:val="22"/>
                <w:szCs w:val="22"/>
              </w:rPr>
            </w:pPr>
            <w:r w:rsidRPr="00EA7459">
              <w:rPr>
                <w:rFonts w:ascii="Calibri" w:eastAsia="Calibri" w:hAnsi="Calibri" w:cs="Calibri"/>
                <w:sz w:val="22"/>
                <w:szCs w:val="22"/>
                <w:lang w:val="en"/>
              </w:rPr>
              <w:t xml:space="preserve">Dear User, </w:t>
            </w:r>
          </w:p>
          <w:p w14:paraId="24697D5F" w14:textId="314691D4" w:rsidR="2058DEBC" w:rsidRPr="00EA7459" w:rsidRDefault="2058DEBC" w:rsidP="2058DEBC">
            <w:pPr>
              <w:spacing w:line="288" w:lineRule="auto"/>
              <w:jc w:val="center"/>
              <w:rPr>
                <w:rFonts w:ascii="Calibri" w:eastAsia="Calibri" w:hAnsi="Calibri" w:cs="Calibri"/>
                <w:sz w:val="22"/>
                <w:szCs w:val="22"/>
              </w:rPr>
            </w:pPr>
            <w:r w:rsidRPr="00EA7459">
              <w:rPr>
                <w:rFonts w:ascii="Calibri" w:eastAsia="Calibri" w:hAnsi="Calibri" w:cs="Calibri"/>
                <w:sz w:val="22"/>
                <w:szCs w:val="22"/>
                <w:lang w:val="en"/>
              </w:rPr>
              <w:t xml:space="preserve">  You have </w:t>
            </w:r>
            <w:proofErr w:type="spellStart"/>
            <w:proofErr w:type="gramStart"/>
            <w:r w:rsidRPr="00EA7459">
              <w:rPr>
                <w:rFonts w:ascii="Calibri" w:eastAsia="Calibri" w:hAnsi="Calibri" w:cs="Calibri"/>
                <w:sz w:val="22"/>
                <w:szCs w:val="22"/>
                <w:lang w:val="en"/>
              </w:rPr>
              <w:t>a</w:t>
            </w:r>
            <w:proofErr w:type="spellEnd"/>
            <w:proofErr w:type="gramEnd"/>
            <w:r w:rsidRPr="00EA7459">
              <w:rPr>
                <w:rFonts w:ascii="Calibri" w:eastAsia="Calibri" w:hAnsi="Calibri" w:cs="Calibri"/>
                <w:sz w:val="22"/>
                <w:szCs w:val="22"/>
                <w:lang w:val="en"/>
              </w:rPr>
              <w:t xml:space="preserve"> Application to review. Application Number- ########</w:t>
            </w:r>
          </w:p>
          <w:p w14:paraId="6DFFF684" w14:textId="11A6661F" w:rsidR="2058DEBC" w:rsidRPr="00EA7459" w:rsidRDefault="2058DEBC" w:rsidP="2058DEBC">
            <w:pPr>
              <w:spacing w:line="288"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عزيزي المستخدم</w:t>
            </w:r>
            <w:r w:rsidRPr="00EA7459">
              <w:rPr>
                <w:rFonts w:ascii="Calibri" w:eastAsia="Segoe UI" w:hAnsi="Calibri" w:cs="Calibri"/>
                <w:color w:val="333333"/>
                <w:sz w:val="22"/>
                <w:szCs w:val="22"/>
                <w:rtl/>
                <w:lang w:val="en"/>
              </w:rPr>
              <w:t>،</w:t>
            </w:r>
          </w:p>
          <w:p w14:paraId="337C5FDF" w14:textId="0B6718C7" w:rsidR="2058DEBC" w:rsidRPr="00EA7459" w:rsidRDefault="2058DEBC" w:rsidP="2058DEBC">
            <w:pPr>
              <w:spacing w:line="288" w:lineRule="auto"/>
              <w:jc w:val="center"/>
              <w:rPr>
                <w:rFonts w:ascii="Calibri" w:eastAsia="Segoe UI" w:hAnsi="Calibri" w:cs="Calibri"/>
                <w:color w:val="333333"/>
                <w:sz w:val="22"/>
                <w:szCs w:val="22"/>
              </w:rPr>
            </w:pPr>
            <w:r w:rsidRPr="00EA7459">
              <w:rPr>
                <w:rFonts w:ascii="Calibri" w:eastAsia="Segoe UI" w:hAnsi="Calibri" w:cs="Calibri"/>
                <w:color w:val="333333"/>
                <w:sz w:val="22"/>
                <w:szCs w:val="22"/>
                <w:rtl/>
              </w:rPr>
              <w:t>لديك طلب للمراجعة. رقم الطلب - ########</w:t>
            </w:r>
            <w:r w:rsidRPr="00EA7459">
              <w:rPr>
                <w:rFonts w:ascii="Calibri" w:eastAsia="Segoe UI" w:hAnsi="Calibri" w:cs="Calibri"/>
                <w:color w:val="333333"/>
                <w:sz w:val="22"/>
                <w:szCs w:val="22"/>
                <w:lang w:val="en"/>
              </w:rPr>
              <w:t>.</w:t>
            </w:r>
          </w:p>
        </w:tc>
      </w:tr>
      <w:tr w:rsidR="2058DEBC" w:rsidRPr="00EA7459" w14:paraId="1B2F7AEC" w14:textId="77777777" w:rsidTr="67B56BFC">
        <w:trPr>
          <w:trHeight w:val="75"/>
        </w:trPr>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077E76" w14:textId="317AEAC0" w:rsidR="2058DEBC" w:rsidRPr="00EA7459" w:rsidRDefault="2058DEBC" w:rsidP="2058DEBC">
            <w:pPr>
              <w:spacing w:after="0"/>
              <w:ind w:left="75" w:right="-210"/>
              <w:jc w:val="cente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SMS-RC-01-02</w:t>
            </w:r>
            <w:r w:rsidRPr="00EA7459">
              <w:rPr>
                <w:rStyle w:val="eop"/>
                <w:rFonts w:ascii="Calibri" w:eastAsia="Calibri" w:hAnsi="Calibri" w:cs="Calibri"/>
                <w:color w:val="000000" w:themeColor="text1"/>
                <w:sz w:val="22"/>
                <w:szCs w:val="22"/>
              </w:rPr>
              <w:t> </w:t>
            </w:r>
          </w:p>
          <w:p w14:paraId="13C28583" w14:textId="7F19A268" w:rsidR="2058DEBC" w:rsidRPr="00EA7459" w:rsidRDefault="2058DEBC" w:rsidP="2058DEBC">
            <w:pPr>
              <w:ind w:right="-200"/>
              <w:jc w:val="cente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EML-RC-01-02 </w:t>
            </w:r>
          </w:p>
        </w:tc>
        <w:tc>
          <w:tcPr>
            <w:tcW w:w="10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6E90F1" w14:textId="12255EB4" w:rsidR="2058DEBC" w:rsidRPr="00EA7459" w:rsidRDefault="2058DEBC" w:rsidP="2058DEBC">
            <w:pPr>
              <w:ind w:right="-200"/>
              <w:jc w:val="cente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SMS  </w:t>
            </w:r>
          </w:p>
        </w:tc>
        <w:tc>
          <w:tcPr>
            <w:tcW w:w="15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169787" w14:textId="7D9445FF" w:rsidR="2058DEBC" w:rsidRPr="00EA7459" w:rsidRDefault="2058DEBC" w:rsidP="2058DEBC">
            <w:pPr>
              <w:ind w:right="-200"/>
              <w:jc w:val="cente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Applicant  </w:t>
            </w:r>
          </w:p>
        </w:tc>
        <w:tc>
          <w:tcPr>
            <w:tcW w:w="463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53D6F3" w14:textId="2E1F3113" w:rsidR="2058DEBC" w:rsidRPr="00EA7459" w:rsidRDefault="2058DEBC" w:rsidP="2058DEBC">
            <w:pPr>
              <w:spacing w:after="0"/>
              <w:ind w:right="-210"/>
              <w:jc w:val="cente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“Your application number “Var1” has been rejected. RCU” </w:t>
            </w:r>
            <w:r w:rsidRPr="00EA7459">
              <w:rPr>
                <w:rStyle w:val="eop"/>
                <w:rFonts w:ascii="Calibri" w:eastAsia="Calibri" w:hAnsi="Calibri" w:cs="Calibri"/>
                <w:color w:val="000000" w:themeColor="text1"/>
                <w:sz w:val="22"/>
                <w:szCs w:val="22"/>
              </w:rPr>
              <w:t> </w:t>
            </w:r>
          </w:p>
          <w:p w14:paraId="1CCEC884" w14:textId="2377F760" w:rsidR="2058DEBC" w:rsidRPr="00EA7459" w:rsidRDefault="2058DEBC" w:rsidP="2058DEBC">
            <w:pPr>
              <w:spacing w:after="0"/>
              <w:ind w:right="-210"/>
              <w:jc w:val="cente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lang w:val="en"/>
              </w:rPr>
              <w:t>"</w:t>
            </w:r>
            <w:r w:rsidRPr="00EA7459">
              <w:rPr>
                <w:rStyle w:val="normaltextrun"/>
                <w:rFonts w:ascii="Calibri" w:eastAsia="Calibri" w:hAnsi="Calibri" w:cs="Calibri"/>
                <w:color w:val="000000" w:themeColor="text1"/>
                <w:sz w:val="22"/>
                <w:szCs w:val="22"/>
                <w:rtl/>
              </w:rPr>
              <w:t>تم رفض طلبك رقم</w:t>
            </w:r>
            <w:r w:rsidRPr="00EA7459">
              <w:rPr>
                <w:rStyle w:val="normaltextrun"/>
                <w:rFonts w:ascii="Calibri" w:eastAsia="Calibri" w:hAnsi="Calibri" w:cs="Calibri"/>
                <w:color w:val="000000" w:themeColor="text1"/>
                <w:sz w:val="22"/>
                <w:szCs w:val="22"/>
                <w:lang w:val="en"/>
              </w:rPr>
              <w:t xml:space="preserve"> “Var1”. </w:t>
            </w:r>
            <w:r w:rsidRPr="00EA7459">
              <w:rPr>
                <w:rStyle w:val="eop"/>
                <w:rFonts w:ascii="Calibri" w:eastAsia="Calibri" w:hAnsi="Calibri" w:cs="Calibri"/>
                <w:color w:val="000000" w:themeColor="text1"/>
                <w:sz w:val="22"/>
                <w:szCs w:val="22"/>
              </w:rPr>
              <w:t> </w:t>
            </w:r>
          </w:p>
          <w:p w14:paraId="26DAFF76" w14:textId="3FCED64B" w:rsidR="2058DEBC" w:rsidRPr="00EA7459" w:rsidRDefault="2058DEBC" w:rsidP="2058DEBC">
            <w:pPr>
              <w:spacing w:after="0"/>
              <w:ind w:right="-210"/>
              <w:jc w:val="center"/>
              <w:rPr>
                <w:rFonts w:ascii="Calibri" w:eastAsia="Calibri" w:hAnsi="Calibri" w:cs="Calibri"/>
                <w:color w:val="000000" w:themeColor="text1"/>
                <w:sz w:val="22"/>
                <w:szCs w:val="22"/>
              </w:rPr>
            </w:pPr>
            <w:r w:rsidRPr="00EA7459">
              <w:rPr>
                <w:rStyle w:val="normaltextrun"/>
                <w:rFonts w:ascii="Calibri" w:eastAsia="Calibri" w:hAnsi="Calibri" w:cs="Calibri"/>
                <w:color w:val="000000" w:themeColor="text1"/>
                <w:sz w:val="22"/>
                <w:szCs w:val="22"/>
                <w:rtl/>
              </w:rPr>
              <w:t>الهيئة الملكية لمحافظة العلا</w:t>
            </w:r>
            <w:r w:rsidRPr="00EA7459">
              <w:rPr>
                <w:rStyle w:val="normaltextrun"/>
                <w:rFonts w:ascii="Calibri" w:eastAsia="Calibri" w:hAnsi="Calibri" w:cs="Calibri"/>
                <w:color w:val="000000" w:themeColor="text1"/>
                <w:sz w:val="22"/>
                <w:szCs w:val="22"/>
                <w:lang w:val="en"/>
              </w:rPr>
              <w:t>" </w:t>
            </w:r>
            <w:r w:rsidRPr="00EA7459">
              <w:rPr>
                <w:rStyle w:val="eop"/>
                <w:rFonts w:ascii="Calibri" w:eastAsia="Calibri" w:hAnsi="Calibri" w:cs="Calibri"/>
                <w:color w:val="000000" w:themeColor="text1"/>
                <w:sz w:val="22"/>
                <w:szCs w:val="22"/>
              </w:rPr>
              <w:t> </w:t>
            </w:r>
          </w:p>
        </w:tc>
      </w:tr>
    </w:tbl>
    <w:p w14:paraId="205A07B8" w14:textId="507E0EA6" w:rsidR="2058DEBC" w:rsidRPr="00EA7459" w:rsidRDefault="2058DEBC">
      <w:pPr>
        <w:rPr>
          <w:rFonts w:ascii="Calibri" w:hAnsi="Calibri" w:cs="Calibri"/>
        </w:rPr>
      </w:pPr>
      <w:r w:rsidRPr="00EA7459">
        <w:rPr>
          <w:rFonts w:ascii="Calibri" w:hAnsi="Calibri" w:cs="Calibri"/>
        </w:rPr>
        <w:br w:type="page"/>
      </w:r>
    </w:p>
    <w:p w14:paraId="3B62673B" w14:textId="77777777" w:rsidR="00EA7459" w:rsidRDefault="75129CB7" w:rsidP="00EA7459">
      <w:pPr>
        <w:shd w:val="clear" w:color="auto" w:fill="FFFFFF" w:themeFill="background1"/>
        <w:rPr>
          <w:rFonts w:ascii="Calibri" w:hAnsi="Calibri" w:cs="Calibri"/>
          <w:noProof/>
        </w:rPr>
      </w:pPr>
      <w:r w:rsidRPr="00EA7459">
        <w:rPr>
          <w:rFonts w:ascii="Calibri" w:eastAsia="Calibri" w:hAnsi="Calibri" w:cs="Calibri"/>
          <w:b/>
          <w:bCs/>
          <w:color w:val="BF8F00"/>
          <w:sz w:val="26"/>
          <w:szCs w:val="26"/>
          <w:lang w:val="en"/>
        </w:rPr>
        <w:lastRenderedPageBreak/>
        <w:t>License Template</w:t>
      </w:r>
    </w:p>
    <w:p w14:paraId="7C8B68E5" w14:textId="5FCDDA14" w:rsidR="2058DEBC" w:rsidRDefault="00397146" w:rsidP="00EA7459">
      <w:pPr>
        <w:shd w:val="clear" w:color="auto" w:fill="FFFFFF" w:themeFill="background1"/>
        <w:rPr>
          <w:rFonts w:ascii="Calibri" w:hAnsi="Calibri" w:cs="Calibri"/>
        </w:rPr>
      </w:pPr>
      <w:r w:rsidRPr="00397146">
        <w:rPr>
          <w:rFonts w:ascii="Calibri" w:hAnsi="Calibri" w:cs="Calibri"/>
          <w:noProof/>
          <w:lang w:eastAsia="en-US"/>
        </w:rPr>
        <w:drawing>
          <wp:inline distT="0" distB="0" distL="0" distR="0" wp14:anchorId="77342879" wp14:editId="13A848E8">
            <wp:extent cx="5121399" cy="7061200"/>
            <wp:effectExtent l="0" t="0" r="3175" b="6350"/>
            <wp:docPr id="31421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17305" name=""/>
                    <pic:cNvPicPr/>
                  </pic:nvPicPr>
                  <pic:blipFill>
                    <a:blip r:embed="rId15"/>
                    <a:stretch>
                      <a:fillRect/>
                    </a:stretch>
                  </pic:blipFill>
                  <pic:spPr>
                    <a:xfrm>
                      <a:off x="0" y="0"/>
                      <a:ext cx="5129900" cy="7072921"/>
                    </a:xfrm>
                    <a:prstGeom prst="rect">
                      <a:avLst/>
                    </a:prstGeom>
                  </pic:spPr>
                </pic:pic>
              </a:graphicData>
            </a:graphic>
          </wp:inline>
        </w:drawing>
      </w:r>
      <w:r w:rsidR="2058DEBC" w:rsidRPr="00EA7459">
        <w:rPr>
          <w:rFonts w:ascii="Calibri" w:hAnsi="Calibri" w:cs="Calibri"/>
        </w:rPr>
        <w:br/>
      </w:r>
    </w:p>
    <w:p w14:paraId="172F132B" w14:textId="77777777" w:rsidR="00012281" w:rsidRDefault="00012281" w:rsidP="00EA7459">
      <w:pPr>
        <w:shd w:val="clear" w:color="auto" w:fill="FFFFFF" w:themeFill="background1"/>
        <w:rPr>
          <w:rFonts w:ascii="Calibri" w:hAnsi="Calibri" w:cs="Calibri"/>
        </w:rPr>
      </w:pPr>
    </w:p>
    <w:p w14:paraId="0E0EFEC3" w14:textId="77777777" w:rsidR="00397146" w:rsidRDefault="00397146" w:rsidP="2058DEBC">
      <w:pPr>
        <w:tabs>
          <w:tab w:val="left" w:pos="1905"/>
        </w:tabs>
        <w:spacing w:before="100" w:after="200" w:line="276" w:lineRule="auto"/>
        <w:rPr>
          <w:rFonts w:ascii="Calibri" w:eastAsia="Calibri" w:hAnsi="Calibri" w:cs="Calibri"/>
          <w:b/>
          <w:bCs/>
          <w:color w:val="000000" w:themeColor="text1"/>
          <w:sz w:val="20"/>
          <w:szCs w:val="20"/>
        </w:rPr>
      </w:pPr>
    </w:p>
    <w:p w14:paraId="03790C6A" w14:textId="0045BA76" w:rsidR="308B5344" w:rsidRPr="00EA7459" w:rsidRDefault="308B5344" w:rsidP="2058DEBC">
      <w:pPr>
        <w:tabs>
          <w:tab w:val="left" w:pos="1905"/>
        </w:tabs>
        <w:spacing w:before="100" w:after="200" w:line="276" w:lineRule="auto"/>
        <w:rPr>
          <w:rFonts w:ascii="Calibri" w:eastAsia="Calibri" w:hAnsi="Calibri" w:cs="Calibri"/>
          <w:color w:val="000000" w:themeColor="text1"/>
          <w:sz w:val="20"/>
          <w:szCs w:val="20"/>
          <w:lang w:val="en"/>
        </w:rPr>
      </w:pPr>
      <w:r w:rsidRPr="00EA7459">
        <w:rPr>
          <w:rFonts w:ascii="Calibri" w:eastAsia="Calibri" w:hAnsi="Calibri" w:cs="Calibri"/>
          <w:b/>
          <w:bCs/>
          <w:color w:val="000000" w:themeColor="text1"/>
          <w:sz w:val="20"/>
          <w:szCs w:val="20"/>
        </w:rPr>
        <w:lastRenderedPageBreak/>
        <w:t>Business Requirements Document Approval</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660"/>
        <w:gridCol w:w="2430"/>
        <w:gridCol w:w="2250"/>
        <w:gridCol w:w="1492"/>
        <w:gridCol w:w="990"/>
        <w:gridCol w:w="1508"/>
      </w:tblGrid>
      <w:tr w:rsidR="2058DEBC" w:rsidRPr="00EA7459" w14:paraId="729DE7C8" w14:textId="77777777" w:rsidTr="00A44105">
        <w:trPr>
          <w:trHeight w:val="210"/>
        </w:trPr>
        <w:tc>
          <w:tcPr>
            <w:tcW w:w="66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tcPr>
          <w:p w14:paraId="74751B51" w14:textId="1205CEFE" w:rsidR="2058DEBC" w:rsidRPr="00EA7459" w:rsidRDefault="2058DEBC" w:rsidP="2058DEBC">
            <w:pPr>
              <w:spacing w:line="276" w:lineRule="auto"/>
              <w:jc w:val="center"/>
              <w:rPr>
                <w:rFonts w:ascii="Calibri" w:eastAsia="Calibri" w:hAnsi="Calibri" w:cs="Calibri"/>
                <w:color w:val="FFFFFF" w:themeColor="background1"/>
                <w:sz w:val="20"/>
                <w:szCs w:val="20"/>
              </w:rPr>
            </w:pPr>
            <w:r w:rsidRPr="00EA7459">
              <w:rPr>
                <w:rFonts w:ascii="Calibri" w:eastAsia="Calibri" w:hAnsi="Calibri" w:cs="Calibri"/>
                <w:color w:val="FFFFFF" w:themeColor="background1"/>
                <w:sz w:val="20"/>
                <w:szCs w:val="20"/>
              </w:rPr>
              <w:t>Order</w:t>
            </w:r>
          </w:p>
        </w:tc>
        <w:tc>
          <w:tcPr>
            <w:tcW w:w="243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7A9C216C" w14:textId="5C83F660" w:rsidR="2058DEBC" w:rsidRPr="00EA7459" w:rsidRDefault="2058DEBC" w:rsidP="2058DEBC">
            <w:pPr>
              <w:spacing w:line="276" w:lineRule="auto"/>
              <w:jc w:val="center"/>
              <w:rPr>
                <w:rFonts w:ascii="Calibri" w:eastAsia="Calibri" w:hAnsi="Calibri" w:cs="Calibri"/>
                <w:color w:val="FFFFFF" w:themeColor="background1"/>
                <w:sz w:val="20"/>
                <w:szCs w:val="20"/>
              </w:rPr>
            </w:pPr>
            <w:r w:rsidRPr="00EA7459">
              <w:rPr>
                <w:rFonts w:ascii="Calibri" w:eastAsia="Calibri" w:hAnsi="Calibri" w:cs="Calibri"/>
                <w:color w:val="FFFFFF" w:themeColor="background1"/>
                <w:sz w:val="20"/>
                <w:szCs w:val="20"/>
              </w:rPr>
              <w:t>Role</w:t>
            </w:r>
          </w:p>
        </w:tc>
        <w:tc>
          <w:tcPr>
            <w:tcW w:w="225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248F5334" w14:textId="339BD159" w:rsidR="2058DEBC" w:rsidRPr="00EA7459" w:rsidRDefault="2058DEBC" w:rsidP="2058DEBC">
            <w:pPr>
              <w:spacing w:line="276" w:lineRule="auto"/>
              <w:jc w:val="center"/>
              <w:rPr>
                <w:rFonts w:ascii="Calibri" w:eastAsia="Calibri" w:hAnsi="Calibri" w:cs="Calibri"/>
                <w:color w:val="FFFFFF" w:themeColor="background1"/>
                <w:sz w:val="20"/>
                <w:szCs w:val="20"/>
              </w:rPr>
            </w:pPr>
            <w:r w:rsidRPr="00EA7459">
              <w:rPr>
                <w:rFonts w:ascii="Calibri" w:eastAsia="Calibri" w:hAnsi="Calibri" w:cs="Calibri"/>
                <w:color w:val="FFFFFF" w:themeColor="background1"/>
                <w:sz w:val="20"/>
                <w:szCs w:val="20"/>
              </w:rPr>
              <w:t>Name</w:t>
            </w:r>
          </w:p>
        </w:tc>
        <w:tc>
          <w:tcPr>
            <w:tcW w:w="1492"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0D4D7C2A" w14:textId="4462B5F6" w:rsidR="2058DEBC" w:rsidRPr="00EA7459" w:rsidRDefault="2058DEBC" w:rsidP="2058DEBC">
            <w:pPr>
              <w:spacing w:line="276" w:lineRule="auto"/>
              <w:jc w:val="center"/>
              <w:rPr>
                <w:rFonts w:ascii="Calibri" w:eastAsia="Calibri" w:hAnsi="Calibri" w:cs="Calibri"/>
                <w:color w:val="FFFFFF" w:themeColor="background1"/>
                <w:sz w:val="20"/>
                <w:szCs w:val="20"/>
              </w:rPr>
            </w:pPr>
            <w:r w:rsidRPr="00EA7459">
              <w:rPr>
                <w:rFonts w:ascii="Calibri" w:eastAsia="Calibri" w:hAnsi="Calibri" w:cs="Calibri"/>
                <w:color w:val="FFFFFF" w:themeColor="background1"/>
                <w:sz w:val="20"/>
                <w:szCs w:val="20"/>
              </w:rPr>
              <w:t>Notes</w:t>
            </w:r>
          </w:p>
        </w:tc>
        <w:tc>
          <w:tcPr>
            <w:tcW w:w="99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7EC04F90" w14:textId="369ABBBF" w:rsidR="2058DEBC" w:rsidRPr="00EA7459" w:rsidRDefault="2058DEBC" w:rsidP="2058DEBC">
            <w:pPr>
              <w:spacing w:line="276" w:lineRule="auto"/>
              <w:jc w:val="center"/>
              <w:rPr>
                <w:rFonts w:ascii="Calibri" w:eastAsia="Calibri" w:hAnsi="Calibri" w:cs="Calibri"/>
                <w:color w:val="FFFFFF" w:themeColor="background1"/>
                <w:sz w:val="20"/>
                <w:szCs w:val="20"/>
              </w:rPr>
            </w:pPr>
            <w:r w:rsidRPr="00EA7459">
              <w:rPr>
                <w:rFonts w:ascii="Calibri" w:eastAsia="Calibri" w:hAnsi="Calibri" w:cs="Calibri"/>
                <w:color w:val="FFFFFF" w:themeColor="background1"/>
                <w:sz w:val="20"/>
                <w:szCs w:val="20"/>
              </w:rPr>
              <w:t>Signature</w:t>
            </w:r>
          </w:p>
        </w:tc>
        <w:tc>
          <w:tcPr>
            <w:tcW w:w="1508"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31BE7A1F" w14:textId="77C0B5B6" w:rsidR="2058DEBC" w:rsidRPr="00EA7459" w:rsidRDefault="2058DEBC" w:rsidP="2058DEBC">
            <w:pPr>
              <w:spacing w:line="276" w:lineRule="auto"/>
              <w:jc w:val="center"/>
              <w:rPr>
                <w:rFonts w:ascii="Calibri" w:eastAsia="Calibri" w:hAnsi="Calibri" w:cs="Calibri"/>
                <w:color w:val="FFFFFF" w:themeColor="background1"/>
                <w:sz w:val="20"/>
                <w:szCs w:val="20"/>
              </w:rPr>
            </w:pPr>
            <w:r w:rsidRPr="00EA7459">
              <w:rPr>
                <w:rFonts w:ascii="Calibri" w:eastAsia="Calibri" w:hAnsi="Calibri" w:cs="Calibri"/>
                <w:color w:val="FFFFFF" w:themeColor="background1"/>
                <w:sz w:val="20"/>
                <w:szCs w:val="20"/>
              </w:rPr>
              <w:t>Date</w:t>
            </w:r>
          </w:p>
        </w:tc>
      </w:tr>
      <w:tr w:rsidR="2058DEBC" w:rsidRPr="00EA7459" w14:paraId="5D000E50" w14:textId="77777777" w:rsidTr="00A44105">
        <w:trPr>
          <w:trHeight w:val="225"/>
        </w:trPr>
        <w:tc>
          <w:tcPr>
            <w:tcW w:w="66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C556A0B" w14:textId="41961038" w:rsidR="2058DEBC" w:rsidRPr="00EA7459" w:rsidRDefault="2058DEBC" w:rsidP="2058DEBC">
            <w:pPr>
              <w:spacing w:line="276" w:lineRule="auto"/>
              <w:jc w:val="center"/>
              <w:rPr>
                <w:rFonts w:ascii="Calibri" w:eastAsia="Calibri" w:hAnsi="Calibri" w:cs="Calibri"/>
                <w:sz w:val="22"/>
                <w:szCs w:val="22"/>
              </w:rPr>
            </w:pPr>
            <w:r w:rsidRPr="00EA7459">
              <w:rPr>
                <w:rFonts w:ascii="Calibri" w:eastAsia="Calibri" w:hAnsi="Calibri" w:cs="Calibri"/>
                <w:sz w:val="22"/>
                <w:szCs w:val="22"/>
              </w:rPr>
              <w:t>1</w:t>
            </w:r>
          </w:p>
        </w:tc>
        <w:tc>
          <w:tcPr>
            <w:tcW w:w="243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5C3F101E" w14:textId="148F278C" w:rsidR="2058DEBC" w:rsidRPr="00EA7459" w:rsidRDefault="2058DEBC" w:rsidP="2058DEBC">
            <w:pPr>
              <w:spacing w:line="276" w:lineRule="auto"/>
              <w:rPr>
                <w:rFonts w:ascii="Calibri" w:eastAsia="Calibri" w:hAnsi="Calibri" w:cs="Calibri"/>
                <w:sz w:val="22"/>
                <w:szCs w:val="22"/>
              </w:rPr>
            </w:pPr>
            <w:r w:rsidRPr="00EA7459">
              <w:rPr>
                <w:rFonts w:ascii="Calibri" w:eastAsia="Calibri" w:hAnsi="Calibri" w:cs="Calibri"/>
                <w:sz w:val="22"/>
                <w:szCs w:val="22"/>
              </w:rPr>
              <w:t>Business Owner</w:t>
            </w:r>
          </w:p>
        </w:tc>
        <w:tc>
          <w:tcPr>
            <w:tcW w:w="225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93E907B" w14:textId="7568C70B" w:rsidR="2058DEBC" w:rsidRPr="00EA7459" w:rsidRDefault="2058DEBC" w:rsidP="2058DEBC">
            <w:pPr>
              <w:spacing w:line="276" w:lineRule="auto"/>
              <w:rPr>
                <w:rFonts w:ascii="Calibri" w:eastAsia="Calibri" w:hAnsi="Calibri" w:cs="Calibri"/>
                <w:sz w:val="22"/>
                <w:szCs w:val="22"/>
              </w:rPr>
            </w:pPr>
            <w:r w:rsidRPr="00EA7459">
              <w:rPr>
                <w:rFonts w:ascii="Calibri" w:eastAsia="Calibri" w:hAnsi="Calibri" w:cs="Calibri"/>
                <w:sz w:val="22"/>
                <w:szCs w:val="22"/>
              </w:rPr>
              <w:t xml:space="preserve">Saad </w:t>
            </w:r>
            <w:proofErr w:type="spellStart"/>
            <w:r w:rsidRPr="00EA7459">
              <w:rPr>
                <w:rFonts w:ascii="Calibri" w:eastAsia="Calibri" w:hAnsi="Calibri" w:cs="Calibri"/>
                <w:sz w:val="22"/>
                <w:szCs w:val="22"/>
              </w:rPr>
              <w:t>AlOsaimi</w:t>
            </w:r>
            <w:proofErr w:type="spellEnd"/>
          </w:p>
        </w:tc>
        <w:tc>
          <w:tcPr>
            <w:tcW w:w="149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2D955ED0" w14:textId="5F9FC69A" w:rsidR="2058DEBC" w:rsidRPr="00EA7459" w:rsidRDefault="00A44105" w:rsidP="2058DEBC">
            <w:pPr>
              <w:spacing w:line="276" w:lineRule="auto"/>
              <w:rPr>
                <w:rFonts w:ascii="Calibri" w:eastAsia="Calibri" w:hAnsi="Calibri" w:cs="Calibri"/>
                <w:sz w:val="22"/>
                <w:szCs w:val="22"/>
              </w:rPr>
            </w:pPr>
            <w:commentRangeStart w:id="114"/>
            <w:commentRangeStart w:id="115"/>
            <w:r>
              <w:rPr>
                <w:rFonts w:ascii="Calibri" w:eastAsia="Calibri" w:hAnsi="Calibri" w:cs="Calibri"/>
                <w:sz w:val="22"/>
                <w:szCs w:val="22"/>
              </w:rPr>
              <w:t>Approved</w:t>
            </w:r>
            <w:commentRangeEnd w:id="114"/>
            <w:r w:rsidR="00030D29">
              <w:rPr>
                <w:rStyle w:val="CommentReference"/>
              </w:rPr>
              <w:commentReference w:id="114"/>
            </w:r>
            <w:commentRangeEnd w:id="115"/>
            <w:r w:rsidR="00801F75">
              <w:rPr>
                <w:rStyle w:val="CommentReference"/>
              </w:rPr>
              <w:commentReference w:id="115"/>
            </w:r>
          </w:p>
        </w:tc>
        <w:tc>
          <w:tcPr>
            <w:tcW w:w="99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F19697B" w14:textId="6DEBF3DC" w:rsidR="2058DEBC" w:rsidRPr="00EA7459" w:rsidRDefault="2058DEBC" w:rsidP="2058DEBC">
            <w:pPr>
              <w:spacing w:line="276" w:lineRule="auto"/>
              <w:rPr>
                <w:rFonts w:ascii="Calibri" w:eastAsia="Calibri" w:hAnsi="Calibri" w:cs="Calibri"/>
                <w:sz w:val="22"/>
                <w:szCs w:val="22"/>
              </w:rPr>
            </w:pPr>
            <w:r w:rsidRPr="00EA7459">
              <w:rPr>
                <w:rFonts w:ascii="Calibri" w:eastAsia="Calibri" w:hAnsi="Calibri" w:cs="Calibri"/>
                <w:sz w:val="22"/>
                <w:szCs w:val="22"/>
              </w:rPr>
              <w:t xml:space="preserve"> </w:t>
            </w:r>
          </w:p>
        </w:tc>
        <w:tc>
          <w:tcPr>
            <w:tcW w:w="1508"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A902C0E" w14:textId="123206A9" w:rsidR="2058DEBC" w:rsidRPr="00EA7459" w:rsidRDefault="00A44105" w:rsidP="2058DEBC">
            <w:pPr>
              <w:spacing w:line="276" w:lineRule="auto"/>
              <w:rPr>
                <w:rFonts w:ascii="Calibri" w:eastAsia="Calibri" w:hAnsi="Calibri" w:cs="Calibri"/>
                <w:sz w:val="22"/>
                <w:szCs w:val="22"/>
              </w:rPr>
            </w:pPr>
            <w:r>
              <w:rPr>
                <w:rFonts w:ascii="Calibri" w:eastAsia="Calibri" w:hAnsi="Calibri" w:cs="Calibri"/>
                <w:sz w:val="22"/>
                <w:szCs w:val="22"/>
              </w:rPr>
              <w:t>5/16/2024</w:t>
            </w:r>
          </w:p>
        </w:tc>
      </w:tr>
      <w:tr w:rsidR="2058DEBC" w:rsidRPr="00EA7459" w14:paraId="2D206306" w14:textId="77777777" w:rsidTr="00A44105">
        <w:trPr>
          <w:trHeight w:val="300"/>
        </w:trPr>
        <w:tc>
          <w:tcPr>
            <w:tcW w:w="66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2E43B55D" w14:textId="64D33291" w:rsidR="2058DEBC" w:rsidRPr="00EA7459" w:rsidRDefault="2058DEBC" w:rsidP="2058DEBC">
            <w:pPr>
              <w:spacing w:line="276" w:lineRule="auto"/>
              <w:jc w:val="center"/>
              <w:rPr>
                <w:rFonts w:ascii="Calibri" w:eastAsia="Calibri" w:hAnsi="Calibri" w:cs="Calibri"/>
                <w:sz w:val="22"/>
                <w:szCs w:val="22"/>
              </w:rPr>
            </w:pPr>
            <w:r w:rsidRPr="00EA7459">
              <w:rPr>
                <w:rFonts w:ascii="Calibri" w:eastAsia="Calibri" w:hAnsi="Calibri" w:cs="Calibri"/>
                <w:sz w:val="22"/>
                <w:szCs w:val="22"/>
              </w:rPr>
              <w:t>2</w:t>
            </w:r>
          </w:p>
        </w:tc>
        <w:tc>
          <w:tcPr>
            <w:tcW w:w="2430" w:type="dxa"/>
            <w:tcBorders>
              <w:top w:val="single" w:sz="6" w:space="0" w:color="auto"/>
              <w:left w:val="single" w:sz="6" w:space="0" w:color="auto"/>
              <w:bottom w:val="single" w:sz="6" w:space="0" w:color="auto"/>
              <w:right w:val="single" w:sz="6" w:space="0" w:color="auto"/>
            </w:tcBorders>
            <w:tcMar>
              <w:left w:w="90" w:type="dxa"/>
              <w:right w:w="90" w:type="dxa"/>
            </w:tcMar>
          </w:tcPr>
          <w:p w14:paraId="45FBB056" w14:textId="6D5ED3B2" w:rsidR="2058DEBC" w:rsidRPr="00EA7459" w:rsidRDefault="2058DEBC" w:rsidP="2058DEBC">
            <w:pPr>
              <w:spacing w:line="276" w:lineRule="auto"/>
              <w:rPr>
                <w:rFonts w:ascii="Calibri" w:eastAsia="Calibri" w:hAnsi="Calibri" w:cs="Calibri"/>
                <w:sz w:val="22"/>
                <w:szCs w:val="22"/>
              </w:rPr>
            </w:pPr>
            <w:r w:rsidRPr="00EA7459">
              <w:rPr>
                <w:rFonts w:ascii="Calibri" w:eastAsia="Calibri" w:hAnsi="Calibri" w:cs="Calibri"/>
                <w:sz w:val="22"/>
                <w:szCs w:val="22"/>
              </w:rPr>
              <w:t>Business Analysis Lead</w:t>
            </w:r>
          </w:p>
        </w:tc>
        <w:tc>
          <w:tcPr>
            <w:tcW w:w="225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9FFADFD" w14:textId="62E8EA35" w:rsidR="2058DEBC" w:rsidRPr="00EA7459" w:rsidRDefault="00AE0ECB" w:rsidP="2058DEBC">
            <w:pPr>
              <w:spacing w:line="276" w:lineRule="auto"/>
              <w:rPr>
                <w:rFonts w:ascii="Calibri" w:eastAsia="Calibri" w:hAnsi="Calibri" w:cs="Calibri"/>
                <w:sz w:val="22"/>
                <w:szCs w:val="22"/>
              </w:rPr>
            </w:pPr>
            <w:r w:rsidRPr="00EA7459">
              <w:rPr>
                <w:rFonts w:ascii="Calibri" w:eastAsia="Calibri" w:hAnsi="Calibri" w:cs="Calibri"/>
                <w:sz w:val="22"/>
                <w:szCs w:val="22"/>
              </w:rPr>
              <w:t>Abdulsalam Alm</w:t>
            </w:r>
            <w:r w:rsidR="2058DEBC" w:rsidRPr="00EA7459">
              <w:rPr>
                <w:rFonts w:ascii="Calibri" w:eastAsia="Calibri" w:hAnsi="Calibri" w:cs="Calibri"/>
                <w:sz w:val="22"/>
                <w:szCs w:val="22"/>
              </w:rPr>
              <w:t>adani</w:t>
            </w:r>
          </w:p>
        </w:tc>
        <w:tc>
          <w:tcPr>
            <w:tcW w:w="1492"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6733867" w14:textId="43B9D943" w:rsidR="2058DEBC" w:rsidRPr="00EA7459" w:rsidRDefault="2058DEBC" w:rsidP="2058DEBC">
            <w:pPr>
              <w:spacing w:line="276" w:lineRule="auto"/>
              <w:rPr>
                <w:rFonts w:ascii="Calibri" w:eastAsia="Calibri" w:hAnsi="Calibri" w:cs="Calibri"/>
                <w:sz w:val="22"/>
                <w:szCs w:val="22"/>
              </w:rPr>
            </w:pPr>
            <w:r w:rsidRPr="00EA7459">
              <w:rPr>
                <w:rFonts w:ascii="Calibri" w:eastAsia="Calibri" w:hAnsi="Calibri" w:cs="Calibri"/>
                <w:sz w:val="22"/>
                <w:szCs w:val="22"/>
              </w:rPr>
              <w:t xml:space="preserve"> </w:t>
            </w:r>
          </w:p>
        </w:tc>
        <w:tc>
          <w:tcPr>
            <w:tcW w:w="99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72EC043" w14:textId="5C8F0A33" w:rsidR="2058DEBC" w:rsidRPr="00EA7459" w:rsidRDefault="2058DEBC" w:rsidP="2058DEBC">
            <w:pPr>
              <w:spacing w:line="276" w:lineRule="auto"/>
              <w:rPr>
                <w:rFonts w:ascii="Calibri" w:eastAsia="Calibri" w:hAnsi="Calibri" w:cs="Calibri"/>
                <w:sz w:val="22"/>
                <w:szCs w:val="22"/>
              </w:rPr>
            </w:pPr>
            <w:r w:rsidRPr="00EA7459">
              <w:rPr>
                <w:rFonts w:ascii="Calibri" w:eastAsia="Calibri" w:hAnsi="Calibri" w:cs="Calibri"/>
                <w:sz w:val="22"/>
                <w:szCs w:val="22"/>
              </w:rPr>
              <w:t xml:space="preserve"> </w:t>
            </w:r>
          </w:p>
        </w:tc>
        <w:tc>
          <w:tcPr>
            <w:tcW w:w="1508"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8A52085" w14:textId="0FFF73D3" w:rsidR="2058DEBC" w:rsidRPr="00EA7459" w:rsidRDefault="2058DEBC" w:rsidP="2058DEBC">
            <w:pPr>
              <w:spacing w:line="276" w:lineRule="auto"/>
              <w:rPr>
                <w:rFonts w:ascii="Calibri" w:eastAsia="Calibri" w:hAnsi="Calibri" w:cs="Calibri"/>
                <w:sz w:val="22"/>
                <w:szCs w:val="22"/>
              </w:rPr>
            </w:pPr>
            <w:r w:rsidRPr="00EA7459">
              <w:rPr>
                <w:rFonts w:ascii="Calibri" w:eastAsia="Calibri" w:hAnsi="Calibri" w:cs="Calibri"/>
                <w:sz w:val="22"/>
                <w:szCs w:val="22"/>
              </w:rPr>
              <w:t xml:space="preserve"> </w:t>
            </w:r>
          </w:p>
        </w:tc>
      </w:tr>
    </w:tbl>
    <w:p w14:paraId="6B900AF2" w14:textId="3CF2132B" w:rsidR="308B5344" w:rsidRPr="00EA7459" w:rsidRDefault="308B5344" w:rsidP="2058DEBC">
      <w:pPr>
        <w:tabs>
          <w:tab w:val="left" w:pos="1905"/>
        </w:tabs>
        <w:spacing w:before="100" w:after="200" w:line="276" w:lineRule="auto"/>
        <w:rPr>
          <w:rFonts w:ascii="Calibri" w:eastAsia="Calibri" w:hAnsi="Calibri" w:cs="Calibri"/>
          <w:color w:val="000000" w:themeColor="text1"/>
          <w:sz w:val="20"/>
          <w:szCs w:val="20"/>
          <w:lang w:val="en"/>
        </w:rPr>
      </w:pPr>
      <w:r w:rsidRPr="00EA7459">
        <w:rPr>
          <w:rFonts w:ascii="Calibri" w:eastAsia="Calibri" w:hAnsi="Calibri" w:cs="Calibri"/>
          <w:color w:val="000000" w:themeColor="text1"/>
          <w:sz w:val="20"/>
          <w:szCs w:val="20"/>
        </w:rPr>
        <w:t xml:space="preserve"> </w:t>
      </w:r>
    </w:p>
    <w:p w14:paraId="17316305" w14:textId="7BA4CED3" w:rsidR="308B5344" w:rsidRPr="00EA7459" w:rsidRDefault="308B5344" w:rsidP="2058DEBC">
      <w:pPr>
        <w:spacing w:before="100" w:after="200" w:line="276" w:lineRule="auto"/>
        <w:rPr>
          <w:rFonts w:ascii="Calibri" w:eastAsia="Calibri" w:hAnsi="Calibri" w:cs="Calibri"/>
          <w:color w:val="000000" w:themeColor="text1"/>
          <w:sz w:val="20"/>
          <w:szCs w:val="20"/>
          <w:lang w:val="en"/>
        </w:rPr>
      </w:pPr>
      <w:r w:rsidRPr="00EA7459">
        <w:rPr>
          <w:rFonts w:ascii="Calibri" w:eastAsia="Calibri" w:hAnsi="Calibri" w:cs="Calibri"/>
          <w:color w:val="000000" w:themeColor="text1"/>
          <w:sz w:val="20"/>
          <w:szCs w:val="20"/>
        </w:rPr>
        <w:t xml:space="preserve"> </w:t>
      </w:r>
    </w:p>
    <w:tbl>
      <w:tblPr>
        <w:tblStyle w:val="TableGrid"/>
        <w:tblW w:w="0" w:type="auto"/>
        <w:tblInd w:w="4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670"/>
      </w:tblGrid>
      <w:tr w:rsidR="2058DEBC" w:rsidRPr="00EA7459" w14:paraId="35938794" w14:textId="77777777" w:rsidTr="2058DEBC">
        <w:trPr>
          <w:trHeight w:val="585"/>
        </w:trPr>
        <w:tc>
          <w:tcPr>
            <w:tcW w:w="8670" w:type="dxa"/>
            <w:tcBorders>
              <w:top w:val="single" w:sz="6" w:space="0" w:color="auto"/>
              <w:left w:val="single" w:sz="6" w:space="0" w:color="auto"/>
              <w:bottom w:val="single" w:sz="6" w:space="0" w:color="auto"/>
              <w:right w:val="single" w:sz="6" w:space="0" w:color="auto"/>
            </w:tcBorders>
            <w:shd w:val="clear" w:color="auto" w:fill="BF8F00"/>
            <w:tcMar>
              <w:left w:w="90" w:type="dxa"/>
              <w:right w:w="90" w:type="dxa"/>
            </w:tcMar>
            <w:vAlign w:val="center"/>
          </w:tcPr>
          <w:p w14:paraId="0CB40BD8" w14:textId="1B095E59" w:rsidR="2058DEBC" w:rsidRPr="00EA7459" w:rsidRDefault="2058DEBC" w:rsidP="2058DEBC">
            <w:pPr>
              <w:spacing w:before="100" w:after="200" w:line="276" w:lineRule="auto"/>
              <w:jc w:val="center"/>
              <w:rPr>
                <w:rFonts w:ascii="Calibri" w:eastAsia="Calibri" w:hAnsi="Calibri" w:cs="Calibri"/>
                <w:color w:val="FFFFFF" w:themeColor="background1"/>
                <w:sz w:val="20"/>
                <w:szCs w:val="20"/>
              </w:rPr>
            </w:pPr>
            <w:r w:rsidRPr="00EA7459">
              <w:rPr>
                <w:rFonts w:ascii="Calibri" w:eastAsia="Calibri" w:hAnsi="Calibri" w:cs="Calibri"/>
                <w:color w:val="FFFFFF" w:themeColor="background1"/>
                <w:sz w:val="20"/>
                <w:szCs w:val="20"/>
              </w:rPr>
              <w:t>Data Classification</w:t>
            </w:r>
          </w:p>
        </w:tc>
      </w:tr>
      <w:tr w:rsidR="2058DEBC" w:rsidRPr="00EA7459" w14:paraId="1637FF48" w14:textId="77777777" w:rsidTr="2058DEBC">
        <w:trPr>
          <w:trHeight w:val="585"/>
        </w:trPr>
        <w:tc>
          <w:tcPr>
            <w:tcW w:w="867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C89A717" w14:textId="46233D70" w:rsidR="2058DEBC" w:rsidRPr="00EA7459" w:rsidRDefault="2058DEBC" w:rsidP="2058DEBC">
            <w:pPr>
              <w:spacing w:before="100" w:after="200" w:line="276" w:lineRule="auto"/>
              <w:jc w:val="center"/>
              <w:rPr>
                <w:rFonts w:ascii="Calibri" w:eastAsia="Calibri" w:hAnsi="Calibri" w:cs="Calibri"/>
                <w:sz w:val="18"/>
                <w:szCs w:val="18"/>
              </w:rPr>
            </w:pPr>
            <w:r w:rsidRPr="00EA7459">
              <w:rPr>
                <w:rFonts w:ascii="Calibri" w:eastAsia="Calibri" w:hAnsi="Calibri" w:cs="Calibri"/>
                <w:sz w:val="20"/>
                <w:szCs w:val="20"/>
              </w:rPr>
              <w:t xml:space="preserve">     </w:t>
            </w:r>
            <w:r w:rsidRPr="00EA7459">
              <w:rPr>
                <w:rFonts w:ascii="Segoe UI Symbol" w:eastAsia="Segoe UI Symbol" w:hAnsi="Segoe UI Symbol" w:cs="Segoe UI Symbol"/>
                <w:sz w:val="18"/>
                <w:szCs w:val="18"/>
              </w:rPr>
              <w:t>☐</w:t>
            </w:r>
            <w:r w:rsidRPr="00EA7459">
              <w:rPr>
                <w:rFonts w:ascii="Calibri" w:eastAsia="Calibri" w:hAnsi="Calibri" w:cs="Calibri"/>
                <w:sz w:val="18"/>
                <w:szCs w:val="18"/>
              </w:rPr>
              <w:t xml:space="preserve"> </w:t>
            </w:r>
            <w:proofErr w:type="gramStart"/>
            <w:r w:rsidRPr="00EA7459">
              <w:rPr>
                <w:rFonts w:ascii="Calibri" w:eastAsia="Calibri" w:hAnsi="Calibri" w:cs="Calibri"/>
                <w:sz w:val="18"/>
                <w:szCs w:val="18"/>
              </w:rPr>
              <w:t xml:space="preserve">Public  </w:t>
            </w:r>
            <w:r w:rsidRPr="00EA7459">
              <w:rPr>
                <w:rFonts w:ascii="Segoe UI Symbol" w:eastAsia="Segoe UI Symbol" w:hAnsi="Segoe UI Symbol" w:cs="Segoe UI Symbol"/>
                <w:sz w:val="18"/>
                <w:szCs w:val="18"/>
              </w:rPr>
              <w:t>☐</w:t>
            </w:r>
            <w:proofErr w:type="gramEnd"/>
            <w:r w:rsidRPr="00EA7459">
              <w:rPr>
                <w:rFonts w:ascii="Calibri" w:eastAsia="Calibri" w:hAnsi="Calibri" w:cs="Calibri"/>
                <w:sz w:val="18"/>
                <w:szCs w:val="18"/>
              </w:rPr>
              <w:t xml:space="preserve"> Internal  </w:t>
            </w:r>
            <w:r w:rsidRPr="00EA7459">
              <w:rPr>
                <w:rFonts w:ascii="Segoe UI Symbol" w:eastAsia="Segoe UI Symbol" w:hAnsi="Segoe UI Symbol" w:cs="Segoe UI Symbol"/>
                <w:sz w:val="18"/>
                <w:szCs w:val="18"/>
              </w:rPr>
              <w:t>☐</w:t>
            </w:r>
            <w:r w:rsidRPr="00EA7459">
              <w:rPr>
                <w:rFonts w:ascii="Calibri" w:eastAsia="Calibri" w:hAnsi="Calibri" w:cs="Calibri"/>
                <w:sz w:val="18"/>
                <w:szCs w:val="18"/>
              </w:rPr>
              <w:t xml:space="preserve"> Confidential  </w:t>
            </w:r>
            <w:r w:rsidRPr="00EA7459">
              <w:rPr>
                <w:rFonts w:ascii="Segoe UI Symbol" w:eastAsia="Segoe UI Symbol" w:hAnsi="Segoe UI Symbol" w:cs="Segoe UI Symbol"/>
                <w:sz w:val="18"/>
                <w:szCs w:val="18"/>
              </w:rPr>
              <w:t>☐</w:t>
            </w:r>
            <w:r w:rsidRPr="00EA7459">
              <w:rPr>
                <w:rFonts w:ascii="Calibri" w:eastAsia="Calibri" w:hAnsi="Calibri" w:cs="Calibri"/>
                <w:sz w:val="18"/>
                <w:szCs w:val="18"/>
              </w:rPr>
              <w:t xml:space="preserve"> Highly Confidential </w:t>
            </w:r>
            <w:r w:rsidRPr="00EA7459">
              <w:rPr>
                <w:rFonts w:ascii="Segoe UI Symbol" w:eastAsia="Segoe UI Symbol" w:hAnsi="Segoe UI Symbol" w:cs="Segoe UI Symbol"/>
                <w:sz w:val="18"/>
                <w:szCs w:val="18"/>
              </w:rPr>
              <w:t>☐</w:t>
            </w:r>
            <w:r w:rsidRPr="00EA7459">
              <w:rPr>
                <w:rFonts w:ascii="Calibri" w:eastAsia="Calibri" w:hAnsi="Calibri" w:cs="Calibri"/>
                <w:sz w:val="18"/>
                <w:szCs w:val="18"/>
              </w:rPr>
              <w:t xml:space="preserve"> Restricted</w:t>
            </w:r>
          </w:p>
        </w:tc>
      </w:tr>
    </w:tbl>
    <w:p w14:paraId="058ADCA9" w14:textId="22FC99CB" w:rsidR="2058DEBC" w:rsidRPr="00EA7459" w:rsidRDefault="2058DEBC" w:rsidP="2058DEBC">
      <w:pPr>
        <w:tabs>
          <w:tab w:val="left" w:pos="1905"/>
        </w:tabs>
        <w:spacing w:before="100" w:after="200" w:line="276" w:lineRule="auto"/>
        <w:rPr>
          <w:rFonts w:ascii="Calibri" w:eastAsia="Calibri" w:hAnsi="Calibri" w:cs="Calibri"/>
          <w:color w:val="000000" w:themeColor="text1"/>
          <w:sz w:val="20"/>
          <w:szCs w:val="20"/>
          <w:lang w:val="en"/>
        </w:rPr>
      </w:pPr>
    </w:p>
    <w:p w14:paraId="00A192BD" w14:textId="4FE26F1E" w:rsidR="2058DEBC" w:rsidRPr="00EA7459" w:rsidRDefault="2058DEBC" w:rsidP="2058DEBC">
      <w:pPr>
        <w:shd w:val="clear" w:color="auto" w:fill="FFFFFF" w:themeFill="background1"/>
        <w:rPr>
          <w:rFonts w:ascii="Calibri" w:eastAsia="Calibri" w:hAnsi="Calibri" w:cs="Calibri"/>
          <w:color w:val="000000" w:themeColor="text1"/>
          <w:sz w:val="18"/>
          <w:szCs w:val="18"/>
          <w:lang w:val="en"/>
        </w:rPr>
      </w:pPr>
    </w:p>
    <w:p w14:paraId="1594F6C0" w14:textId="782F0C4B" w:rsidR="2058DEBC" w:rsidRPr="00EA7459" w:rsidRDefault="2058DEBC" w:rsidP="2058DEBC">
      <w:pPr>
        <w:rPr>
          <w:rFonts w:ascii="Calibri" w:eastAsia="Calibri" w:hAnsi="Calibri" w:cs="Calibri"/>
          <w:color w:val="000000" w:themeColor="text1"/>
          <w:sz w:val="18"/>
          <w:szCs w:val="18"/>
          <w:lang w:val="en"/>
        </w:rPr>
      </w:pPr>
    </w:p>
    <w:p w14:paraId="6F4B8243" w14:textId="13264EEA" w:rsidR="2058DEBC" w:rsidRPr="00EA7459" w:rsidRDefault="2058DEBC" w:rsidP="2058DEBC">
      <w:pPr>
        <w:shd w:val="clear" w:color="auto" w:fill="FFFFFF" w:themeFill="background1"/>
        <w:rPr>
          <w:rFonts w:ascii="Calibri" w:eastAsia="Calibri" w:hAnsi="Calibri" w:cs="Calibri"/>
          <w:b/>
          <w:bCs/>
          <w:color w:val="BF8F00"/>
          <w:sz w:val="26"/>
          <w:szCs w:val="26"/>
          <w:lang w:val="en"/>
        </w:rPr>
      </w:pPr>
    </w:p>
    <w:sectPr w:rsidR="2058DEBC" w:rsidRPr="00EA7459">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Eyad Alhazmi" w:date="2024-09-11T18:09:00Z" w:initials="EA">
    <w:p w14:paraId="30D9ACCE" w14:textId="0551BD55" w:rsidR="002A7ED7" w:rsidRDefault="002A7ED7">
      <w:pPr>
        <w:pStyle w:val="CommentText"/>
      </w:pPr>
      <w:r>
        <w:rPr>
          <w:rStyle w:val="CommentReference"/>
        </w:rPr>
        <w:annotationRef/>
      </w:r>
      <w:r>
        <w:t xml:space="preserve">In case the land is rented </w:t>
      </w:r>
    </w:p>
  </w:comment>
  <w:comment w:id="10" w:author="Huida Elsafi" w:date="2024-09-16T12:08:00Z" w:initials="HE">
    <w:p w14:paraId="57A3F2F8" w14:textId="77777777" w:rsidR="002A7ED7" w:rsidRDefault="002A7ED7" w:rsidP="00A311B1">
      <w:pPr>
        <w:pStyle w:val="CommentText"/>
      </w:pPr>
      <w:r>
        <w:rPr>
          <w:rStyle w:val="CommentReference"/>
        </w:rPr>
        <w:annotationRef/>
      </w:r>
      <w:r>
        <w:t>The tenant add as tenant after issuing of the record is completed</w:t>
      </w:r>
    </w:p>
  </w:comment>
  <w:comment w:id="11" w:author="Eyad Alhazmi" w:date="2024-09-11T18:14:00Z" w:initials="EA">
    <w:p w14:paraId="5409BAC3" w14:textId="703F8118" w:rsidR="002A7ED7" w:rsidRDefault="002A7ED7">
      <w:pPr>
        <w:pStyle w:val="CommentText"/>
      </w:pPr>
      <w:r>
        <w:rPr>
          <w:rStyle w:val="CommentReference"/>
        </w:rPr>
        <w:annotationRef/>
      </w:r>
      <w:r>
        <w:t xml:space="preserve">Please confirm , way its mentioned in the tables below </w:t>
      </w:r>
    </w:p>
  </w:comment>
  <w:comment w:id="12" w:author="Huida Elsafi" w:date="2024-09-16T12:10:00Z" w:initials="HE">
    <w:p w14:paraId="7617B502" w14:textId="77777777" w:rsidR="002A7ED7" w:rsidRDefault="002A7ED7" w:rsidP="002E34E8">
      <w:pPr>
        <w:pStyle w:val="CommentText"/>
      </w:pPr>
      <w:r>
        <w:rPr>
          <w:rStyle w:val="CommentReference"/>
        </w:rPr>
        <w:annotationRef/>
      </w:r>
      <w:r>
        <w:t>It’s optional update as agreed in the To Be before , update done</w:t>
      </w:r>
    </w:p>
  </w:comment>
  <w:comment w:id="13" w:author="Rakan F Jastaniah" w:date="2024-09-25T00:26:00Z" w:initials="RFJ">
    <w:p w14:paraId="2D9AE36A" w14:textId="1DF22099" w:rsidR="00BA24C2" w:rsidRDefault="00BA24C2">
      <w:pPr>
        <w:pStyle w:val="CommentText"/>
        <w:rPr>
          <w:rtl/>
        </w:rPr>
      </w:pPr>
      <w:r>
        <w:rPr>
          <w:rStyle w:val="CommentReference"/>
        </w:rPr>
        <w:annotationRef/>
      </w:r>
      <w:r>
        <w:rPr>
          <w:rFonts w:hint="cs"/>
          <w:rtl/>
        </w:rPr>
        <w:t xml:space="preserve">في حال انتهاء السجل ؟ </w:t>
      </w:r>
    </w:p>
  </w:comment>
  <w:comment w:id="14" w:author="Huida Elsafi" w:date="2024-09-25T09:42:00Z" w:initials="HE">
    <w:p w14:paraId="2FCC5AC9" w14:textId="77777777" w:rsidR="008E64AB" w:rsidRDefault="008E64AB" w:rsidP="008E64AB">
      <w:pPr>
        <w:pStyle w:val="CommentText"/>
      </w:pPr>
      <w:r>
        <w:rPr>
          <w:rStyle w:val="CommentReference"/>
        </w:rPr>
        <w:annotationRef/>
      </w:r>
      <w:r>
        <w:rPr>
          <w:rFonts w:hint="cs"/>
          <w:rtl/>
        </w:rPr>
        <w:t>موجود</w:t>
      </w:r>
      <w:r>
        <w:rPr>
          <w:rtl/>
        </w:rPr>
        <w:t xml:space="preserve"> </w:t>
      </w:r>
      <w:r>
        <w:rPr>
          <w:rFonts w:hint="cs"/>
          <w:rtl/>
        </w:rPr>
        <w:t>بالشرط</w:t>
      </w:r>
      <w:r>
        <w:rPr>
          <w:rtl/>
        </w:rPr>
        <w:t xml:space="preserve"> ..</w:t>
      </w:r>
      <w:r>
        <w:rPr>
          <w:rFonts w:hint="cs"/>
          <w:rtl/>
        </w:rPr>
        <w:t>وجود</w:t>
      </w:r>
      <w:r>
        <w:rPr>
          <w:rtl/>
        </w:rPr>
        <w:t xml:space="preserve"> </w:t>
      </w:r>
      <w:r>
        <w:rPr>
          <w:rFonts w:hint="cs"/>
          <w:rtl/>
        </w:rPr>
        <w:t>سجل</w:t>
      </w:r>
      <w:r>
        <w:rPr>
          <w:rtl/>
        </w:rPr>
        <w:t xml:space="preserve"> </w:t>
      </w:r>
      <w:r>
        <w:rPr>
          <w:rFonts w:hint="cs"/>
          <w:rtl/>
        </w:rPr>
        <w:t>زراعي</w:t>
      </w:r>
      <w:r>
        <w:rPr>
          <w:rtl/>
        </w:rPr>
        <w:t xml:space="preserve"> </w:t>
      </w:r>
      <w:r>
        <w:rPr>
          <w:rFonts w:hint="cs"/>
          <w:rtl/>
        </w:rPr>
        <w:t>سارى</w:t>
      </w:r>
      <w:r>
        <w:rPr>
          <w:rtl/>
        </w:rPr>
        <w:t xml:space="preserve"> </w:t>
      </w:r>
      <w:r>
        <w:rPr>
          <w:rFonts w:hint="cs"/>
          <w:rtl/>
        </w:rPr>
        <w:t>لاقل</w:t>
      </w:r>
      <w:r>
        <w:rPr>
          <w:rtl/>
        </w:rPr>
        <w:t xml:space="preserve"> </w:t>
      </w:r>
      <w:r>
        <w:rPr>
          <w:rFonts w:hint="cs"/>
          <w:rtl/>
        </w:rPr>
        <w:t>من</w:t>
      </w:r>
      <w:r>
        <w:rPr>
          <w:rtl/>
        </w:rPr>
        <w:t xml:space="preserve"> </w:t>
      </w:r>
      <w:r>
        <w:rPr>
          <w:rFonts w:hint="cs"/>
          <w:rtl/>
        </w:rPr>
        <w:t>ثللاثه</w:t>
      </w:r>
      <w:r>
        <w:rPr>
          <w:rtl/>
        </w:rPr>
        <w:t xml:space="preserve"> </w:t>
      </w:r>
      <w:r>
        <w:rPr>
          <w:rFonts w:hint="cs"/>
          <w:rtl/>
        </w:rPr>
        <w:t>اشهر</w:t>
      </w:r>
      <w:r>
        <w:rPr>
          <w:rtl/>
        </w:rPr>
        <w:t xml:space="preserve"> </w:t>
      </w:r>
      <w:r>
        <w:rPr>
          <w:rFonts w:hint="cs"/>
          <w:rtl/>
        </w:rPr>
        <w:t>او</w:t>
      </w:r>
      <w:r>
        <w:rPr>
          <w:rtl/>
        </w:rPr>
        <w:t xml:space="preserve"> </w:t>
      </w:r>
      <w:r>
        <w:rPr>
          <w:rFonts w:hint="cs"/>
          <w:rtl/>
        </w:rPr>
        <w:t>منتهى</w:t>
      </w:r>
      <w:r>
        <w:rPr>
          <w:rtl/>
        </w:rPr>
        <w:t xml:space="preserve"> </w:t>
      </w:r>
      <w:r>
        <w:rPr>
          <w:rFonts w:hint="cs"/>
          <w:rtl/>
        </w:rPr>
        <w:t>للتقديم</w:t>
      </w:r>
      <w:r>
        <w:rPr>
          <w:rtl/>
        </w:rPr>
        <w:t xml:space="preserve"> </w:t>
      </w:r>
      <w:r>
        <w:rPr>
          <w:rFonts w:hint="cs"/>
          <w:rtl/>
        </w:rPr>
        <w:t>للتجديد</w:t>
      </w:r>
    </w:p>
  </w:comment>
  <w:comment w:id="16" w:author="Ahmed A Alebsi" w:date="2024-09-18T19:16:00Z" w:initials="AAA">
    <w:p w14:paraId="3057E0B4" w14:textId="11376275" w:rsidR="002A7ED7" w:rsidRDefault="002A7ED7">
      <w:pPr>
        <w:pStyle w:val="CommentText"/>
      </w:pPr>
      <w:r>
        <w:rPr>
          <w:rStyle w:val="CommentReference"/>
        </w:rPr>
        <w:annotationRef/>
      </w:r>
      <w:r>
        <w:t>To be corrected, agri manager – renewal not issuing</w:t>
      </w:r>
    </w:p>
  </w:comment>
  <w:comment w:id="17" w:author="Huida Elsafi" w:date="2024-09-25T11:28:00Z" w:initials="HE">
    <w:p w14:paraId="7A850BF6" w14:textId="77777777" w:rsidR="005B4778" w:rsidRDefault="005B4778" w:rsidP="005B4778">
      <w:pPr>
        <w:pStyle w:val="CommentText"/>
      </w:pPr>
      <w:r>
        <w:rPr>
          <w:rStyle w:val="CommentReference"/>
        </w:rPr>
        <w:annotationRef/>
      </w:r>
      <w:r>
        <w:t>Update done</w:t>
      </w:r>
    </w:p>
  </w:comment>
  <w:comment w:id="18" w:author="Abdulsalam N Almadani" w:date="2024-12-25T16:38:00Z" w:initials="ANA">
    <w:p w14:paraId="77C8DA55" w14:textId="2BC19750" w:rsidR="00FB0C84" w:rsidRDefault="00FB0C84" w:rsidP="00FB0C84">
      <w:pPr>
        <w:pStyle w:val="CommentText"/>
      </w:pPr>
      <w:r>
        <w:rPr>
          <w:rStyle w:val="CommentReference"/>
        </w:rPr>
        <w:annotationRef/>
      </w:r>
      <w:r w:rsidRPr="00FB0C84">
        <w:rPr>
          <w:highlight w:val="cyan"/>
        </w:rPr>
        <w:t xml:space="preserve">Add PCA Team after L&amp;P Specialist </w:t>
      </w:r>
      <w:r w:rsidRPr="00FB0C84">
        <w:rPr>
          <w:highlight w:val="cyan"/>
        </w:rPr>
        <w:br/>
        <w:t>PCA: Approve, Reject, Send Back with Comments</w:t>
      </w:r>
    </w:p>
  </w:comment>
  <w:comment w:id="20" w:author="Ahmed A Alebsi" w:date="2024-09-18T19:17:00Z" w:initials="AAA">
    <w:p w14:paraId="5B8C31C1" w14:textId="095A5A96" w:rsidR="002A7ED7" w:rsidRDefault="002A7ED7">
      <w:pPr>
        <w:pStyle w:val="CommentText"/>
      </w:pPr>
      <w:r>
        <w:rPr>
          <w:rStyle w:val="CommentReference"/>
        </w:rPr>
        <w:annotationRef/>
      </w:r>
      <w:r>
        <w:t>Agricultural manger</w:t>
      </w:r>
    </w:p>
  </w:comment>
  <w:comment w:id="21" w:author="Huida Elsafi" w:date="2024-09-25T11:37:00Z" w:initials="HE">
    <w:p w14:paraId="7DB2B230" w14:textId="77777777" w:rsidR="00836F02" w:rsidRDefault="00836F02" w:rsidP="00836F02">
      <w:pPr>
        <w:pStyle w:val="CommentText"/>
      </w:pPr>
      <w:r>
        <w:rPr>
          <w:rStyle w:val="CommentReference"/>
        </w:rPr>
        <w:annotationRef/>
      </w:r>
      <w:r>
        <w:t>Role name corrected in the workflow as per approved To Be</w:t>
      </w:r>
    </w:p>
  </w:comment>
  <w:comment w:id="28" w:author="Ahmed A Alebsi" w:date="2024-09-18T19:29:00Z" w:initials="AAA">
    <w:p w14:paraId="4F7FE92D" w14:textId="49076A20" w:rsidR="001A2B5E" w:rsidRDefault="001A2B5E">
      <w:pPr>
        <w:pStyle w:val="CommentText"/>
      </w:pPr>
      <w:r>
        <w:rPr>
          <w:rStyle w:val="CommentReference"/>
        </w:rPr>
        <w:annotationRef/>
      </w:r>
      <w:r>
        <w:t xml:space="preserve">Was it modified above? </w:t>
      </w:r>
    </w:p>
  </w:comment>
  <w:comment w:id="29" w:author="Huida Elsafi" w:date="2024-09-25T11:24:00Z" w:initials="HE">
    <w:p w14:paraId="3D0BB609" w14:textId="77777777" w:rsidR="00840B23" w:rsidRDefault="001135CA" w:rsidP="00840B23">
      <w:pPr>
        <w:pStyle w:val="CommentText"/>
      </w:pPr>
      <w:r>
        <w:rPr>
          <w:rStyle w:val="CommentReference"/>
        </w:rPr>
        <w:annotationRef/>
      </w:r>
      <w:r w:rsidR="00840B23">
        <w:t>Updated, the rent for adding tenant, even in the service ownership type rent is not one of them, the condition in As Is done in one please for issuing and adding tenant</w:t>
      </w:r>
    </w:p>
  </w:comment>
  <w:comment w:id="26" w:author="RajKumar Saini" w:date="2024-09-25T13:41:00Z" w:initials="RS">
    <w:p w14:paraId="436C66E8" w14:textId="70449FB6" w:rsidR="00D92644" w:rsidRDefault="00D92644">
      <w:pPr>
        <w:pStyle w:val="CommentText"/>
      </w:pPr>
      <w:r>
        <w:rPr>
          <w:rStyle w:val="CommentReference"/>
        </w:rPr>
        <w:annotationRef/>
      </w:r>
      <w:r w:rsidRPr="645FA891">
        <w:t xml:space="preserve">Hi </w:t>
      </w:r>
      <w:r>
        <w:fldChar w:fldCharType="begin"/>
      </w:r>
      <w:r>
        <w:instrText xml:space="preserve"> HYPERLINK "mailto:hsafi@thiqah.sa"</w:instrText>
      </w:r>
      <w:bookmarkStart w:id="30" w:name="_@_54036D6CD8584729BC297D3EDDB90DA2Z"/>
      <w:r>
        <w:fldChar w:fldCharType="separate"/>
      </w:r>
      <w:bookmarkEnd w:id="30"/>
      <w:r w:rsidRPr="118E4FE5">
        <w:rPr>
          <w:noProof/>
        </w:rPr>
        <w:t>@Huida</w:t>
      </w:r>
      <w:r>
        <w:fldChar w:fldCharType="end"/>
      </w:r>
      <w:r w:rsidRPr="61F39FDE">
        <w:t xml:space="preserve">, please help us with updated translation for the preconditions. </w:t>
      </w:r>
    </w:p>
  </w:comment>
  <w:comment w:id="27" w:author="Huida Elsafi" w:date="2024-09-25T11:27:00Z" w:initials="HE">
    <w:p w14:paraId="56BFB189" w14:textId="77777777" w:rsidR="0098743B" w:rsidRDefault="0098743B" w:rsidP="0098743B">
      <w:pPr>
        <w:pStyle w:val="CommentText"/>
      </w:pPr>
      <w:r>
        <w:rPr>
          <w:rStyle w:val="CommentReference"/>
        </w:rPr>
        <w:annotationRef/>
      </w:r>
      <w:r>
        <w:t>updated</w:t>
      </w:r>
    </w:p>
  </w:comment>
  <w:comment w:id="32" w:author="Eyad Alhazmi" w:date="2024-09-11T18:12:00Z" w:initials="EA">
    <w:p w14:paraId="0D085D0A" w14:textId="04BFAF6C" w:rsidR="002A7ED7" w:rsidRDefault="002A7ED7">
      <w:pPr>
        <w:pStyle w:val="CommentText"/>
      </w:pPr>
      <w:r>
        <w:rPr>
          <w:rStyle w:val="CommentReference"/>
        </w:rPr>
        <w:annotationRef/>
      </w:r>
      <w:r>
        <w:t xml:space="preserve">Please confirm </w:t>
      </w:r>
    </w:p>
  </w:comment>
  <w:comment w:id="33" w:author="Huida Elsafi" w:date="2024-09-16T12:11:00Z" w:initials="HE">
    <w:p w14:paraId="7BDF610F" w14:textId="77777777" w:rsidR="00206766" w:rsidRDefault="002A7ED7" w:rsidP="00206766">
      <w:pPr>
        <w:pStyle w:val="CommentText"/>
      </w:pPr>
      <w:r>
        <w:rPr>
          <w:rStyle w:val="CommentReference"/>
        </w:rPr>
        <w:annotationRef/>
      </w:r>
      <w:r w:rsidR="00206766">
        <w:t>UPDATED</w:t>
      </w:r>
    </w:p>
  </w:comment>
  <w:comment w:id="34" w:author="Abdulsalam N Almadani" w:date="2024-05-16T11:24:00Z" w:initials="AA">
    <w:p w14:paraId="552CA779" w14:textId="4E4E0444" w:rsidR="002A7ED7" w:rsidRDefault="002A7ED7" w:rsidP="6297CDB5">
      <w:pPr>
        <w:pStyle w:val="CommentText"/>
        <w:rPr>
          <w:rtl/>
        </w:rPr>
      </w:pPr>
      <w:r>
        <w:t xml:space="preserve">Missing </w:t>
      </w:r>
      <w:r>
        <w:rPr>
          <w:rStyle w:val="CommentReference"/>
        </w:rPr>
        <w:annotationRef/>
      </w:r>
    </w:p>
  </w:comment>
  <w:comment w:id="35" w:author="Huida Elsafi" w:date="2024-05-16T11:47:00Z" w:initials="HE">
    <w:p w14:paraId="6D1DCBF9" w14:textId="77777777" w:rsidR="002A7ED7" w:rsidRDefault="002A7ED7" w:rsidP="6297CDB5">
      <w:pPr>
        <w:pStyle w:val="CommentText"/>
      </w:pPr>
      <w:r>
        <w:t>done</w:t>
      </w:r>
      <w:r>
        <w:rPr>
          <w:rStyle w:val="CommentReference"/>
        </w:rPr>
        <w:annotationRef/>
      </w:r>
    </w:p>
  </w:comment>
  <w:comment w:id="72" w:author="Abdulsalam N Almadani" w:date="2024-05-16T11:25:00Z" w:initials="ANA">
    <w:p w14:paraId="7EA94463" w14:textId="4850A4E4" w:rsidR="002A7ED7" w:rsidRDefault="002A7ED7">
      <w:pPr>
        <w:pStyle w:val="CommentText"/>
      </w:pPr>
      <w:r>
        <w:rPr>
          <w:rStyle w:val="CommentReference"/>
        </w:rPr>
        <w:annotationRef/>
      </w:r>
      <w:r>
        <w:t>Missing + below fields</w:t>
      </w:r>
    </w:p>
  </w:comment>
  <w:comment w:id="73" w:author="Huida Elsafi" w:date="2024-05-16T11:49:00Z" w:initials="HE">
    <w:p w14:paraId="16B2AE6A" w14:textId="77777777" w:rsidR="002A7ED7" w:rsidRDefault="002A7ED7" w:rsidP="00F07BD5">
      <w:pPr>
        <w:pStyle w:val="CommentText"/>
      </w:pPr>
      <w:r>
        <w:rPr>
          <w:rStyle w:val="CommentReference"/>
        </w:rPr>
        <w:annotationRef/>
      </w:r>
      <w:r>
        <w:t>added</w:t>
      </w:r>
    </w:p>
  </w:comment>
  <w:comment w:id="81" w:author="Eyad Alhazmi" w:date="2024-09-11T18:20:00Z" w:initials="EA">
    <w:p w14:paraId="38DDE948" w14:textId="1B54C44E" w:rsidR="002A7ED7" w:rsidRDefault="002A7ED7">
      <w:pPr>
        <w:pStyle w:val="CommentText"/>
      </w:pPr>
      <w:r>
        <w:rPr>
          <w:rStyle w:val="CommentReference"/>
        </w:rPr>
        <w:annotationRef/>
      </w:r>
      <w:r>
        <w:t xml:space="preserve">Typical note: Why Can be editable? </w:t>
      </w:r>
    </w:p>
  </w:comment>
  <w:comment w:id="82" w:author="Huida Elsafi" w:date="2024-09-16T12:13:00Z" w:initials="HE">
    <w:p w14:paraId="6A597E81" w14:textId="77777777" w:rsidR="002A7ED7" w:rsidRDefault="002A7ED7" w:rsidP="00352E7F">
      <w:pPr>
        <w:pStyle w:val="CommentText"/>
      </w:pPr>
      <w:r>
        <w:rPr>
          <w:rStyle w:val="CommentReference"/>
        </w:rPr>
        <w:annotationRef/>
      </w:r>
      <w:r>
        <w:t>The attachments could be updated by upload update documents ,so editable updated to “Yes”</w:t>
      </w:r>
    </w:p>
  </w:comment>
  <w:comment w:id="101" w:author="Ahmed A Alebsi" w:date="2024-09-18T19:50:00Z" w:initials="AAA">
    <w:p w14:paraId="00A13CE5" w14:textId="44A9C727" w:rsidR="002B7C9D" w:rsidRDefault="002B7C9D">
      <w:pPr>
        <w:pStyle w:val="CommentText"/>
      </w:pPr>
      <w:r>
        <w:rPr>
          <w:rStyle w:val="CommentReference"/>
        </w:rPr>
        <w:annotationRef/>
      </w:r>
    </w:p>
  </w:comment>
  <w:comment w:id="102" w:author="Huida Elsafi" w:date="2024-09-25T11:30:00Z" w:initials="HE">
    <w:p w14:paraId="5D1AFE3A" w14:textId="77777777" w:rsidR="00401B6C" w:rsidRDefault="00081874" w:rsidP="00401B6C">
      <w:pPr>
        <w:pStyle w:val="CommentText"/>
      </w:pPr>
      <w:r>
        <w:rPr>
          <w:rStyle w:val="CommentReference"/>
        </w:rPr>
        <w:annotationRef/>
      </w:r>
      <w:r w:rsidR="00401B6C">
        <w:t>Role name corrected in the workflow as per approved To Be</w:t>
      </w:r>
    </w:p>
  </w:comment>
  <w:comment w:id="103" w:author="Ahmed A Alebsi" w:date="2024-09-18T19:50:00Z" w:initials="AAA">
    <w:p w14:paraId="6C1BAA7F" w14:textId="017263AD" w:rsidR="002B7C9D" w:rsidRDefault="002B7C9D">
      <w:pPr>
        <w:pStyle w:val="CommentText"/>
      </w:pPr>
      <w:r>
        <w:rPr>
          <w:rStyle w:val="CommentReference"/>
        </w:rPr>
        <w:annotationRef/>
      </w:r>
    </w:p>
  </w:comment>
  <w:comment w:id="104" w:author="Huida Elsafi" w:date="2024-09-25T11:31:00Z" w:initials="HE">
    <w:p w14:paraId="11A4A322" w14:textId="77777777" w:rsidR="00401B6C" w:rsidRDefault="00DA57EE" w:rsidP="00401B6C">
      <w:pPr>
        <w:pStyle w:val="CommentText"/>
      </w:pPr>
      <w:r>
        <w:rPr>
          <w:rStyle w:val="CommentReference"/>
        </w:rPr>
        <w:annotationRef/>
      </w:r>
      <w:r w:rsidR="00401B6C">
        <w:t>Role name corrected in the workflow as per approved To Be</w:t>
      </w:r>
    </w:p>
  </w:comment>
  <w:comment w:id="108" w:author="Ahmed A Alebsi" w:date="2024-09-18T19:50:00Z" w:initials="AAA">
    <w:p w14:paraId="188E581D" w14:textId="52B8C083" w:rsidR="002B7C9D" w:rsidRDefault="002B7C9D">
      <w:pPr>
        <w:pStyle w:val="CommentText"/>
      </w:pPr>
      <w:r>
        <w:rPr>
          <w:rStyle w:val="CommentReference"/>
        </w:rPr>
        <w:annotationRef/>
      </w:r>
      <w:r>
        <w:t>change</w:t>
      </w:r>
    </w:p>
  </w:comment>
  <w:comment w:id="109" w:author="Huida Elsafi" w:date="2024-09-25T11:41:00Z" w:initials="HE">
    <w:p w14:paraId="48D4E0C7" w14:textId="77777777" w:rsidR="00D92644" w:rsidRDefault="00D92644" w:rsidP="00D92644">
      <w:pPr>
        <w:pStyle w:val="CommentText"/>
      </w:pPr>
      <w:r>
        <w:rPr>
          <w:rStyle w:val="CommentReference"/>
        </w:rPr>
        <w:annotationRef/>
      </w:r>
      <w:r>
        <w:t>Role name corrected in the workflow as per approved To Be</w:t>
      </w:r>
    </w:p>
  </w:comment>
  <w:comment w:id="112" w:author="Ahmed A Alebsi" w:date="2024-09-18T19:51:00Z" w:initials="AAA">
    <w:p w14:paraId="3CFD8044" w14:textId="4E2B1804" w:rsidR="002B7C9D" w:rsidRDefault="002B7C9D">
      <w:pPr>
        <w:pStyle w:val="CommentText"/>
      </w:pPr>
      <w:r>
        <w:rPr>
          <w:rStyle w:val="CommentReference"/>
        </w:rPr>
        <w:annotationRef/>
      </w:r>
    </w:p>
  </w:comment>
  <w:comment w:id="113" w:author="Huida Elsafi" w:date="2024-09-25T11:34:00Z" w:initials="HE">
    <w:p w14:paraId="4AE5B7C7" w14:textId="77777777" w:rsidR="00801F75" w:rsidRDefault="00801F75" w:rsidP="00801F75">
      <w:pPr>
        <w:pStyle w:val="CommentText"/>
      </w:pPr>
      <w:r>
        <w:rPr>
          <w:rStyle w:val="CommentReference"/>
        </w:rPr>
        <w:annotationRef/>
      </w:r>
      <w:r>
        <w:t>Role name corrected in the workflow as per approved To Be</w:t>
      </w:r>
    </w:p>
  </w:comment>
  <w:comment w:id="114" w:author="Ahmed A Alebsi" w:date="2024-09-18T19:53:00Z" w:initials="AAA">
    <w:p w14:paraId="49490655" w14:textId="42D1F3A8" w:rsidR="00030D29" w:rsidRDefault="00030D29">
      <w:pPr>
        <w:pStyle w:val="CommentText"/>
      </w:pPr>
      <w:r>
        <w:rPr>
          <w:rStyle w:val="CommentReference"/>
        </w:rPr>
        <w:annotationRef/>
      </w:r>
      <w:r>
        <w:t>not approved</w:t>
      </w:r>
    </w:p>
  </w:comment>
  <w:comment w:id="115" w:author="Huida Elsafi" w:date="2024-09-25T11:34:00Z" w:initials="HE">
    <w:p w14:paraId="0FCEF3C0" w14:textId="77777777" w:rsidR="00801F75" w:rsidRDefault="00801F75" w:rsidP="00801F75">
      <w:pPr>
        <w:pStyle w:val="CommentText"/>
      </w:pPr>
      <w:r>
        <w:rPr>
          <w:rStyle w:val="CommentReference"/>
        </w:rPr>
        <w:annotationRef/>
      </w:r>
      <w:r>
        <w:t>The document was approved on that date and developed ,it’s open now for 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D9ACCE" w15:done="1"/>
  <w15:commentEx w15:paraId="57A3F2F8" w15:paraIdParent="30D9ACCE" w15:done="1"/>
  <w15:commentEx w15:paraId="5409BAC3" w15:done="1"/>
  <w15:commentEx w15:paraId="7617B502" w15:paraIdParent="5409BAC3" w15:done="1"/>
  <w15:commentEx w15:paraId="2D9AE36A" w15:done="1"/>
  <w15:commentEx w15:paraId="2FCC5AC9" w15:paraIdParent="2D9AE36A" w15:done="1"/>
  <w15:commentEx w15:paraId="3057E0B4" w15:done="1"/>
  <w15:commentEx w15:paraId="7A850BF6" w15:paraIdParent="3057E0B4" w15:done="1"/>
  <w15:commentEx w15:paraId="77C8DA55" w15:done="0"/>
  <w15:commentEx w15:paraId="5B8C31C1" w15:done="1"/>
  <w15:commentEx w15:paraId="7DB2B230" w15:paraIdParent="5B8C31C1" w15:done="1"/>
  <w15:commentEx w15:paraId="4F7FE92D" w15:done="1"/>
  <w15:commentEx w15:paraId="3D0BB609" w15:paraIdParent="4F7FE92D" w15:done="1"/>
  <w15:commentEx w15:paraId="436C66E8" w15:done="1"/>
  <w15:commentEx w15:paraId="56BFB189" w15:paraIdParent="436C66E8" w15:done="1"/>
  <w15:commentEx w15:paraId="0D085D0A" w15:done="1"/>
  <w15:commentEx w15:paraId="7BDF610F" w15:paraIdParent="0D085D0A" w15:done="1"/>
  <w15:commentEx w15:paraId="552CA779" w15:done="1"/>
  <w15:commentEx w15:paraId="6D1DCBF9" w15:paraIdParent="552CA779" w15:done="1"/>
  <w15:commentEx w15:paraId="7EA94463" w15:done="1"/>
  <w15:commentEx w15:paraId="16B2AE6A" w15:paraIdParent="7EA94463" w15:done="1"/>
  <w15:commentEx w15:paraId="38DDE948" w15:done="1"/>
  <w15:commentEx w15:paraId="6A597E81" w15:paraIdParent="38DDE948" w15:done="1"/>
  <w15:commentEx w15:paraId="00A13CE5" w15:done="1"/>
  <w15:commentEx w15:paraId="5D1AFE3A" w15:paraIdParent="00A13CE5" w15:done="1"/>
  <w15:commentEx w15:paraId="6C1BAA7F" w15:done="1"/>
  <w15:commentEx w15:paraId="11A4A322" w15:paraIdParent="6C1BAA7F" w15:done="1"/>
  <w15:commentEx w15:paraId="188E581D" w15:done="1"/>
  <w15:commentEx w15:paraId="48D4E0C7" w15:paraIdParent="188E581D" w15:done="1"/>
  <w15:commentEx w15:paraId="3CFD8044" w15:done="1"/>
  <w15:commentEx w15:paraId="4AE5B7C7" w15:paraIdParent="3CFD8044" w15:done="1"/>
  <w15:commentEx w15:paraId="49490655" w15:done="1"/>
  <w15:commentEx w15:paraId="0FCEF3C0" w15:paraIdParent="4949065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F9A82C" w16cex:dateUtc="2024-09-16T09:08:00Z"/>
  <w16cex:commentExtensible w16cex:durableId="2605E422" w16cex:dateUtc="2024-09-16T09:10:00Z"/>
  <w16cex:commentExtensible w16cex:durableId="4D00AC55" w16cex:dateUtc="2024-09-25T06:42:00Z"/>
  <w16cex:commentExtensible w16cex:durableId="5401A6D4" w16cex:dateUtc="2024-09-25T08:28:00Z"/>
  <w16cex:commentExtensible w16cex:durableId="4AEB98CB" w16cex:dateUtc="2024-09-25T08:37:00Z"/>
  <w16cex:commentExtensible w16cex:durableId="7708585D" w16cex:dateUtc="2024-09-25T08:24:00Z"/>
  <w16cex:commentExtensible w16cex:durableId="6FE6B948" w16cex:dateUtc="2024-09-25T08:11:00Z"/>
  <w16cex:commentExtensible w16cex:durableId="0FC3BE96" w16cex:dateUtc="2024-09-25T08:27:00Z"/>
  <w16cex:commentExtensible w16cex:durableId="196288B3" w16cex:dateUtc="2024-09-16T09:11:00Z"/>
  <w16cex:commentExtensible w16cex:durableId="65CB3C63" w16cex:dateUtc="2024-05-16T08:47:00Z"/>
  <w16cex:commentExtensible w16cex:durableId="696D9472" w16cex:dateUtc="2024-05-16T08:49:00Z"/>
  <w16cex:commentExtensible w16cex:durableId="2C67BCD8" w16cex:dateUtc="2024-09-16T09:13:00Z"/>
  <w16cex:commentExtensible w16cex:durableId="647447E8" w16cex:dateUtc="2024-09-25T08:30:00Z"/>
  <w16cex:commentExtensible w16cex:durableId="2472BD49" w16cex:dateUtc="2024-09-25T08:31:00Z"/>
  <w16cex:commentExtensible w16cex:durableId="3B025545" w16cex:dateUtc="2024-09-25T08:41:00Z"/>
  <w16cex:commentExtensible w16cex:durableId="46BB7050" w16cex:dateUtc="2024-09-25T08:34:00Z"/>
  <w16cex:commentExtensible w16cex:durableId="4954736F" w16cex:dateUtc="2024-09-25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D9ACCE" w16cid:durableId="707193C0"/>
  <w16cid:commentId w16cid:paraId="57A3F2F8" w16cid:durableId="1FF9A82C"/>
  <w16cid:commentId w16cid:paraId="5409BAC3" w16cid:durableId="04A66615"/>
  <w16cid:commentId w16cid:paraId="7617B502" w16cid:durableId="2605E422"/>
  <w16cid:commentId w16cid:paraId="2D9AE36A" w16cid:durableId="5A9C7CB9"/>
  <w16cid:commentId w16cid:paraId="2FCC5AC9" w16cid:durableId="4D00AC55"/>
  <w16cid:commentId w16cid:paraId="3057E0B4" w16cid:durableId="13B649CD"/>
  <w16cid:commentId w16cid:paraId="7A850BF6" w16cid:durableId="5401A6D4"/>
  <w16cid:commentId w16cid:paraId="77C8DA55" w16cid:durableId="2B16B384"/>
  <w16cid:commentId w16cid:paraId="5B8C31C1" w16cid:durableId="38CD392B"/>
  <w16cid:commentId w16cid:paraId="7DB2B230" w16cid:durableId="4AEB98CB"/>
  <w16cid:commentId w16cid:paraId="4F7FE92D" w16cid:durableId="009EA764"/>
  <w16cid:commentId w16cid:paraId="3D0BB609" w16cid:durableId="7708585D"/>
  <w16cid:commentId w16cid:paraId="436C66E8" w16cid:durableId="6FE6B948"/>
  <w16cid:commentId w16cid:paraId="56BFB189" w16cid:durableId="0FC3BE96"/>
  <w16cid:commentId w16cid:paraId="0D085D0A" w16cid:durableId="00F89FC8"/>
  <w16cid:commentId w16cid:paraId="7BDF610F" w16cid:durableId="196288B3"/>
  <w16cid:commentId w16cid:paraId="552CA779" w16cid:durableId="081A6446"/>
  <w16cid:commentId w16cid:paraId="6D1DCBF9" w16cid:durableId="65CB3C63"/>
  <w16cid:commentId w16cid:paraId="7EA94463" w16cid:durableId="71C34E90"/>
  <w16cid:commentId w16cid:paraId="16B2AE6A" w16cid:durableId="696D9472"/>
  <w16cid:commentId w16cid:paraId="38DDE948" w16cid:durableId="368F773F"/>
  <w16cid:commentId w16cid:paraId="6A597E81" w16cid:durableId="2C67BCD8"/>
  <w16cid:commentId w16cid:paraId="00A13CE5" w16cid:durableId="6CF54C62"/>
  <w16cid:commentId w16cid:paraId="5D1AFE3A" w16cid:durableId="647447E8"/>
  <w16cid:commentId w16cid:paraId="6C1BAA7F" w16cid:durableId="172CA456"/>
  <w16cid:commentId w16cid:paraId="11A4A322" w16cid:durableId="2472BD49"/>
  <w16cid:commentId w16cid:paraId="188E581D" w16cid:durableId="0C6920CC"/>
  <w16cid:commentId w16cid:paraId="48D4E0C7" w16cid:durableId="3B025545"/>
  <w16cid:commentId w16cid:paraId="3CFD8044" w16cid:durableId="79769823"/>
  <w16cid:commentId w16cid:paraId="4AE5B7C7" w16cid:durableId="46BB7050"/>
  <w16cid:commentId w16cid:paraId="49490655" w16cid:durableId="1AC1EBCA"/>
  <w16cid:commentId w16cid:paraId="0FCEF3C0" w16cid:durableId="495473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34A32" w14:textId="77777777" w:rsidR="00EC7264" w:rsidRDefault="00EC7264" w:rsidP="00C97213">
      <w:pPr>
        <w:spacing w:after="0" w:line="240" w:lineRule="auto"/>
      </w:pPr>
      <w:r>
        <w:separator/>
      </w:r>
    </w:p>
  </w:endnote>
  <w:endnote w:type="continuationSeparator" w:id="0">
    <w:p w14:paraId="5FA1F359" w14:textId="77777777" w:rsidR="00EC7264" w:rsidRDefault="00EC7264" w:rsidP="00C97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Times New Roman,ＭＳ ゴシック">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0469219"/>
      <w:docPartObj>
        <w:docPartGallery w:val="Page Numbers (Bottom of Page)"/>
        <w:docPartUnique/>
      </w:docPartObj>
    </w:sdtPr>
    <w:sdtEndPr>
      <w:rPr>
        <w:noProof/>
      </w:rPr>
    </w:sdtEndPr>
    <w:sdtContent>
      <w:p w14:paraId="0F30AEE3" w14:textId="7B34C42C" w:rsidR="002A7ED7" w:rsidRDefault="002A7ED7">
        <w:pPr>
          <w:pStyle w:val="Footer"/>
          <w:jc w:val="center"/>
        </w:pPr>
        <w:r>
          <w:fldChar w:fldCharType="begin"/>
        </w:r>
        <w:r>
          <w:instrText xml:space="preserve"> PAGE   \* MERGEFORMAT </w:instrText>
        </w:r>
        <w:r>
          <w:fldChar w:fldCharType="separate"/>
        </w:r>
        <w:r w:rsidR="00BA24C2">
          <w:rPr>
            <w:noProof/>
          </w:rPr>
          <w:t>58</w:t>
        </w:r>
        <w:r>
          <w:rPr>
            <w:noProof/>
          </w:rPr>
          <w:fldChar w:fldCharType="end"/>
        </w:r>
      </w:p>
    </w:sdtContent>
  </w:sdt>
  <w:p w14:paraId="29BD7E69" w14:textId="77777777" w:rsidR="002A7ED7" w:rsidRDefault="002A7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5290E" w14:textId="77777777" w:rsidR="00EC7264" w:rsidRDefault="00EC7264" w:rsidP="00C97213">
      <w:pPr>
        <w:spacing w:after="0" w:line="240" w:lineRule="auto"/>
      </w:pPr>
      <w:r>
        <w:separator/>
      </w:r>
    </w:p>
  </w:footnote>
  <w:footnote w:type="continuationSeparator" w:id="0">
    <w:p w14:paraId="659AFBA2" w14:textId="77777777" w:rsidR="00EC7264" w:rsidRDefault="00EC7264" w:rsidP="00C97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3A1D"/>
    <w:multiLevelType w:val="multilevel"/>
    <w:tmpl w:val="7DA481CE"/>
    <w:lvl w:ilvl="0">
      <w:start w:val="1"/>
      <w:numFmt w:val="bullet"/>
      <w:lvlText w:val="●"/>
      <w:lvlJc w:val="left"/>
      <w:pPr>
        <w:ind w:left="720" w:hanging="360"/>
      </w:pPr>
      <w:rPr>
        <w:rFonts w:ascii="Calibri,Times New Roman,ＭＳ ゴシック" w:hAnsi="Calibri,Times New Roman,ＭＳ ゴシック"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0BC403"/>
    <w:multiLevelType w:val="multilevel"/>
    <w:tmpl w:val="DB7CA61A"/>
    <w:lvl w:ilvl="0">
      <w:start w:val="8"/>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43045B"/>
    <w:multiLevelType w:val="multilevel"/>
    <w:tmpl w:val="DF987C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540324"/>
    <w:multiLevelType w:val="hybridMultilevel"/>
    <w:tmpl w:val="8D6A9130"/>
    <w:lvl w:ilvl="0" w:tplc="699AA2C8">
      <w:start w:val="1"/>
      <w:numFmt w:val="decimal"/>
      <w:lvlText w:val="%1."/>
      <w:lvlJc w:val="left"/>
      <w:pPr>
        <w:ind w:left="1440" w:hanging="360"/>
      </w:pPr>
      <w:rPr>
        <w:rFonts w:ascii="Calibri,Times New Roman,ＭＳ ゴシック" w:hAnsi="Calibri,Times New Roman,ＭＳ ゴシック" w:hint="default"/>
      </w:rPr>
    </w:lvl>
    <w:lvl w:ilvl="1" w:tplc="5A3AEEA4">
      <w:start w:val="1"/>
      <w:numFmt w:val="lowerLetter"/>
      <w:lvlText w:val="%2."/>
      <w:lvlJc w:val="left"/>
      <w:pPr>
        <w:ind w:left="1440" w:hanging="360"/>
      </w:pPr>
    </w:lvl>
    <w:lvl w:ilvl="2" w:tplc="8D3CC19E">
      <w:start w:val="1"/>
      <w:numFmt w:val="lowerRoman"/>
      <w:lvlText w:val="%3."/>
      <w:lvlJc w:val="right"/>
      <w:pPr>
        <w:ind w:left="2160" w:hanging="180"/>
      </w:pPr>
    </w:lvl>
    <w:lvl w:ilvl="3" w:tplc="73B66F8C">
      <w:start w:val="1"/>
      <w:numFmt w:val="decimal"/>
      <w:lvlText w:val="%4."/>
      <w:lvlJc w:val="left"/>
      <w:pPr>
        <w:ind w:left="2880" w:hanging="360"/>
      </w:pPr>
    </w:lvl>
    <w:lvl w:ilvl="4" w:tplc="E2E86EDE">
      <w:start w:val="1"/>
      <w:numFmt w:val="lowerLetter"/>
      <w:lvlText w:val="%5."/>
      <w:lvlJc w:val="left"/>
      <w:pPr>
        <w:ind w:left="3600" w:hanging="360"/>
      </w:pPr>
    </w:lvl>
    <w:lvl w:ilvl="5" w:tplc="CB5E4C38">
      <w:start w:val="1"/>
      <w:numFmt w:val="lowerRoman"/>
      <w:lvlText w:val="%6."/>
      <w:lvlJc w:val="right"/>
      <w:pPr>
        <w:ind w:left="4320" w:hanging="180"/>
      </w:pPr>
    </w:lvl>
    <w:lvl w:ilvl="6" w:tplc="6310E7D6">
      <w:start w:val="1"/>
      <w:numFmt w:val="decimal"/>
      <w:lvlText w:val="%7."/>
      <w:lvlJc w:val="left"/>
      <w:pPr>
        <w:ind w:left="5040" w:hanging="360"/>
      </w:pPr>
    </w:lvl>
    <w:lvl w:ilvl="7" w:tplc="A93A9952">
      <w:start w:val="1"/>
      <w:numFmt w:val="lowerLetter"/>
      <w:lvlText w:val="%8."/>
      <w:lvlJc w:val="left"/>
      <w:pPr>
        <w:ind w:left="5760" w:hanging="360"/>
      </w:pPr>
    </w:lvl>
    <w:lvl w:ilvl="8" w:tplc="448045B6">
      <w:start w:val="1"/>
      <w:numFmt w:val="lowerRoman"/>
      <w:lvlText w:val="%9."/>
      <w:lvlJc w:val="right"/>
      <w:pPr>
        <w:ind w:left="6480" w:hanging="180"/>
      </w:pPr>
    </w:lvl>
  </w:abstractNum>
  <w:abstractNum w:abstractNumId="4" w15:restartNumberingAfterBreak="0">
    <w:nsid w:val="095614D5"/>
    <w:multiLevelType w:val="hybridMultilevel"/>
    <w:tmpl w:val="D09EC3A2"/>
    <w:lvl w:ilvl="0" w:tplc="92D8F7DE">
      <w:start w:val="1"/>
      <w:numFmt w:val="bullet"/>
      <w:lvlText w:val=""/>
      <w:lvlJc w:val="left"/>
      <w:pPr>
        <w:ind w:left="720" w:hanging="360"/>
      </w:pPr>
      <w:rPr>
        <w:rFonts w:ascii="Symbol" w:hAnsi="Symbol" w:hint="default"/>
      </w:rPr>
    </w:lvl>
    <w:lvl w:ilvl="1" w:tplc="A6441144">
      <w:start w:val="1"/>
      <w:numFmt w:val="bullet"/>
      <w:lvlText w:val="o"/>
      <w:lvlJc w:val="left"/>
      <w:pPr>
        <w:ind w:left="1440" w:hanging="360"/>
      </w:pPr>
      <w:rPr>
        <w:rFonts w:ascii="Courier New" w:hAnsi="Courier New" w:hint="default"/>
      </w:rPr>
    </w:lvl>
    <w:lvl w:ilvl="2" w:tplc="C39E2492">
      <w:start w:val="1"/>
      <w:numFmt w:val="bullet"/>
      <w:lvlText w:val=""/>
      <w:lvlJc w:val="left"/>
      <w:pPr>
        <w:ind w:left="2160" w:hanging="360"/>
      </w:pPr>
      <w:rPr>
        <w:rFonts w:ascii="Wingdings" w:hAnsi="Wingdings" w:hint="default"/>
      </w:rPr>
    </w:lvl>
    <w:lvl w:ilvl="3" w:tplc="65783FB2">
      <w:start w:val="1"/>
      <w:numFmt w:val="bullet"/>
      <w:lvlText w:val=""/>
      <w:lvlJc w:val="left"/>
      <w:pPr>
        <w:ind w:left="2880" w:hanging="360"/>
      </w:pPr>
      <w:rPr>
        <w:rFonts w:ascii="Symbol" w:hAnsi="Symbol" w:hint="default"/>
      </w:rPr>
    </w:lvl>
    <w:lvl w:ilvl="4" w:tplc="F4EA757E">
      <w:start w:val="1"/>
      <w:numFmt w:val="bullet"/>
      <w:lvlText w:val="o"/>
      <w:lvlJc w:val="left"/>
      <w:pPr>
        <w:ind w:left="3600" w:hanging="360"/>
      </w:pPr>
      <w:rPr>
        <w:rFonts w:ascii="Courier New" w:hAnsi="Courier New" w:hint="default"/>
      </w:rPr>
    </w:lvl>
    <w:lvl w:ilvl="5" w:tplc="F83CA51C">
      <w:start w:val="1"/>
      <w:numFmt w:val="bullet"/>
      <w:lvlText w:val=""/>
      <w:lvlJc w:val="left"/>
      <w:pPr>
        <w:ind w:left="4320" w:hanging="360"/>
      </w:pPr>
      <w:rPr>
        <w:rFonts w:ascii="Wingdings" w:hAnsi="Wingdings" w:hint="default"/>
      </w:rPr>
    </w:lvl>
    <w:lvl w:ilvl="6" w:tplc="9B06D43C">
      <w:start w:val="1"/>
      <w:numFmt w:val="bullet"/>
      <w:lvlText w:val=""/>
      <w:lvlJc w:val="left"/>
      <w:pPr>
        <w:ind w:left="5040" w:hanging="360"/>
      </w:pPr>
      <w:rPr>
        <w:rFonts w:ascii="Symbol" w:hAnsi="Symbol" w:hint="default"/>
      </w:rPr>
    </w:lvl>
    <w:lvl w:ilvl="7" w:tplc="C0147432">
      <w:start w:val="1"/>
      <w:numFmt w:val="bullet"/>
      <w:lvlText w:val="o"/>
      <w:lvlJc w:val="left"/>
      <w:pPr>
        <w:ind w:left="5760" w:hanging="360"/>
      </w:pPr>
      <w:rPr>
        <w:rFonts w:ascii="Courier New" w:hAnsi="Courier New" w:hint="default"/>
      </w:rPr>
    </w:lvl>
    <w:lvl w:ilvl="8" w:tplc="3334B8A4">
      <w:start w:val="1"/>
      <w:numFmt w:val="bullet"/>
      <w:lvlText w:val=""/>
      <w:lvlJc w:val="left"/>
      <w:pPr>
        <w:ind w:left="6480" w:hanging="360"/>
      </w:pPr>
      <w:rPr>
        <w:rFonts w:ascii="Wingdings" w:hAnsi="Wingdings" w:hint="default"/>
      </w:rPr>
    </w:lvl>
  </w:abstractNum>
  <w:abstractNum w:abstractNumId="5" w15:restartNumberingAfterBreak="0">
    <w:nsid w:val="09720319"/>
    <w:multiLevelType w:val="multilevel"/>
    <w:tmpl w:val="1ADCC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166F46"/>
    <w:multiLevelType w:val="hybridMultilevel"/>
    <w:tmpl w:val="42C4A968"/>
    <w:lvl w:ilvl="0" w:tplc="69B01400">
      <w:start w:val="10"/>
      <w:numFmt w:val="decimal"/>
      <w:lvlText w:val="%1."/>
      <w:lvlJc w:val="left"/>
      <w:pPr>
        <w:ind w:left="720" w:hanging="360"/>
      </w:pPr>
    </w:lvl>
    <w:lvl w:ilvl="1" w:tplc="98C2D7FE">
      <w:start w:val="1"/>
      <w:numFmt w:val="lowerLetter"/>
      <w:lvlText w:val="%2."/>
      <w:lvlJc w:val="left"/>
      <w:pPr>
        <w:ind w:left="1440" w:hanging="360"/>
      </w:pPr>
    </w:lvl>
    <w:lvl w:ilvl="2" w:tplc="B50C323C">
      <w:start w:val="1"/>
      <w:numFmt w:val="lowerRoman"/>
      <w:lvlText w:val="%3."/>
      <w:lvlJc w:val="right"/>
      <w:pPr>
        <w:ind w:left="2160" w:hanging="180"/>
      </w:pPr>
    </w:lvl>
    <w:lvl w:ilvl="3" w:tplc="9478423A">
      <w:start w:val="1"/>
      <w:numFmt w:val="decimal"/>
      <w:lvlText w:val="%4."/>
      <w:lvlJc w:val="left"/>
      <w:pPr>
        <w:ind w:left="2880" w:hanging="360"/>
      </w:pPr>
    </w:lvl>
    <w:lvl w:ilvl="4" w:tplc="29340418">
      <w:start w:val="1"/>
      <w:numFmt w:val="lowerLetter"/>
      <w:lvlText w:val="%5."/>
      <w:lvlJc w:val="left"/>
      <w:pPr>
        <w:ind w:left="3600" w:hanging="360"/>
      </w:pPr>
    </w:lvl>
    <w:lvl w:ilvl="5" w:tplc="4D16D128">
      <w:start w:val="1"/>
      <w:numFmt w:val="lowerRoman"/>
      <w:lvlText w:val="%6."/>
      <w:lvlJc w:val="right"/>
      <w:pPr>
        <w:ind w:left="4320" w:hanging="180"/>
      </w:pPr>
    </w:lvl>
    <w:lvl w:ilvl="6" w:tplc="88BCF60A">
      <w:start w:val="1"/>
      <w:numFmt w:val="decimal"/>
      <w:lvlText w:val="%7."/>
      <w:lvlJc w:val="left"/>
      <w:pPr>
        <w:ind w:left="5040" w:hanging="360"/>
      </w:pPr>
    </w:lvl>
    <w:lvl w:ilvl="7" w:tplc="93EAF690">
      <w:start w:val="1"/>
      <w:numFmt w:val="lowerLetter"/>
      <w:lvlText w:val="%8."/>
      <w:lvlJc w:val="left"/>
      <w:pPr>
        <w:ind w:left="5760" w:hanging="360"/>
      </w:pPr>
    </w:lvl>
    <w:lvl w:ilvl="8" w:tplc="8E4C64AC">
      <w:start w:val="1"/>
      <w:numFmt w:val="lowerRoman"/>
      <w:lvlText w:val="%9."/>
      <w:lvlJc w:val="right"/>
      <w:pPr>
        <w:ind w:left="6480" w:hanging="180"/>
      </w:pPr>
    </w:lvl>
  </w:abstractNum>
  <w:abstractNum w:abstractNumId="7" w15:restartNumberingAfterBreak="0">
    <w:nsid w:val="0CF7C26A"/>
    <w:multiLevelType w:val="multilevel"/>
    <w:tmpl w:val="41A48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1CEC73"/>
    <w:multiLevelType w:val="hybridMultilevel"/>
    <w:tmpl w:val="7E0AB82C"/>
    <w:lvl w:ilvl="0" w:tplc="F94EF056">
      <w:start w:val="1"/>
      <w:numFmt w:val="decimal"/>
      <w:lvlText w:val="%1."/>
      <w:lvlJc w:val="left"/>
      <w:pPr>
        <w:ind w:left="720" w:hanging="360"/>
      </w:pPr>
      <w:rPr>
        <w:rFonts w:ascii="Calibri" w:hAnsi="Calibri" w:hint="default"/>
      </w:rPr>
    </w:lvl>
    <w:lvl w:ilvl="1" w:tplc="9CAABB4A">
      <w:start w:val="1"/>
      <w:numFmt w:val="lowerLetter"/>
      <w:lvlText w:val="%2."/>
      <w:lvlJc w:val="left"/>
      <w:pPr>
        <w:ind w:left="1440" w:hanging="360"/>
      </w:pPr>
    </w:lvl>
    <w:lvl w:ilvl="2" w:tplc="AD3C6F46">
      <w:start w:val="1"/>
      <w:numFmt w:val="lowerRoman"/>
      <w:lvlText w:val="%3."/>
      <w:lvlJc w:val="right"/>
      <w:pPr>
        <w:ind w:left="2160" w:hanging="180"/>
      </w:pPr>
    </w:lvl>
    <w:lvl w:ilvl="3" w:tplc="662C13F6">
      <w:start w:val="1"/>
      <w:numFmt w:val="decimal"/>
      <w:lvlText w:val="%4."/>
      <w:lvlJc w:val="left"/>
      <w:pPr>
        <w:ind w:left="2880" w:hanging="360"/>
      </w:pPr>
    </w:lvl>
    <w:lvl w:ilvl="4" w:tplc="15082C48">
      <w:start w:val="1"/>
      <w:numFmt w:val="lowerLetter"/>
      <w:lvlText w:val="%5."/>
      <w:lvlJc w:val="left"/>
      <w:pPr>
        <w:ind w:left="3600" w:hanging="360"/>
      </w:pPr>
    </w:lvl>
    <w:lvl w:ilvl="5" w:tplc="3C249F82">
      <w:start w:val="1"/>
      <w:numFmt w:val="lowerRoman"/>
      <w:lvlText w:val="%6."/>
      <w:lvlJc w:val="right"/>
      <w:pPr>
        <w:ind w:left="4320" w:hanging="180"/>
      </w:pPr>
    </w:lvl>
    <w:lvl w:ilvl="6" w:tplc="C192B678">
      <w:start w:val="1"/>
      <w:numFmt w:val="decimal"/>
      <w:lvlText w:val="%7."/>
      <w:lvlJc w:val="left"/>
      <w:pPr>
        <w:ind w:left="5040" w:hanging="360"/>
      </w:pPr>
    </w:lvl>
    <w:lvl w:ilvl="7" w:tplc="CD864860">
      <w:start w:val="1"/>
      <w:numFmt w:val="lowerLetter"/>
      <w:lvlText w:val="%8."/>
      <w:lvlJc w:val="left"/>
      <w:pPr>
        <w:ind w:left="5760" w:hanging="360"/>
      </w:pPr>
    </w:lvl>
    <w:lvl w:ilvl="8" w:tplc="DDB4CEB8">
      <w:start w:val="1"/>
      <w:numFmt w:val="lowerRoman"/>
      <w:lvlText w:val="%9."/>
      <w:lvlJc w:val="right"/>
      <w:pPr>
        <w:ind w:left="6480" w:hanging="180"/>
      </w:pPr>
    </w:lvl>
  </w:abstractNum>
  <w:abstractNum w:abstractNumId="9" w15:restartNumberingAfterBreak="0">
    <w:nsid w:val="150AD987"/>
    <w:multiLevelType w:val="multilevel"/>
    <w:tmpl w:val="F5A2E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5817911"/>
    <w:multiLevelType w:val="multilevel"/>
    <w:tmpl w:val="45CE63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A4EB7D"/>
    <w:multiLevelType w:val="multilevel"/>
    <w:tmpl w:val="7CAA1110"/>
    <w:lvl w:ilvl="0">
      <w:start w:val="9"/>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C84057"/>
    <w:multiLevelType w:val="multilevel"/>
    <w:tmpl w:val="C0484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98398C"/>
    <w:multiLevelType w:val="multilevel"/>
    <w:tmpl w:val="1C1A60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45ECD8F"/>
    <w:multiLevelType w:val="multilevel"/>
    <w:tmpl w:val="F38A80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65F98C8"/>
    <w:multiLevelType w:val="multilevel"/>
    <w:tmpl w:val="58366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445136"/>
    <w:multiLevelType w:val="multilevel"/>
    <w:tmpl w:val="D8A831A0"/>
    <w:lvl w:ilvl="0">
      <w:start w:val="1"/>
      <w:numFmt w:val="bullet"/>
      <w:lvlText w:val=""/>
      <w:lvlJc w:val="left"/>
      <w:pPr>
        <w:ind w:left="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8A7F5D3"/>
    <w:multiLevelType w:val="multilevel"/>
    <w:tmpl w:val="A4D05B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C2428B9"/>
    <w:multiLevelType w:val="hybridMultilevel"/>
    <w:tmpl w:val="7B4C9BD2"/>
    <w:lvl w:ilvl="0" w:tplc="58D08352">
      <w:numFmt w:val="bullet"/>
      <w:lvlText w:val=""/>
      <w:lvlJc w:val="left"/>
      <w:pPr>
        <w:ind w:left="720" w:hanging="360"/>
      </w:pPr>
      <w:rPr>
        <w:rFonts w:ascii="Symbol" w:hAnsi="Symbol" w:hint="default"/>
      </w:rPr>
    </w:lvl>
    <w:lvl w:ilvl="1" w:tplc="7CCE7C16">
      <w:start w:val="1"/>
      <w:numFmt w:val="bullet"/>
      <w:lvlText w:val="o"/>
      <w:lvlJc w:val="left"/>
      <w:pPr>
        <w:ind w:left="1440" w:hanging="360"/>
      </w:pPr>
      <w:rPr>
        <w:rFonts w:ascii="Courier New" w:hAnsi="Courier New" w:hint="default"/>
      </w:rPr>
    </w:lvl>
    <w:lvl w:ilvl="2" w:tplc="D73CBAB0">
      <w:start w:val="1"/>
      <w:numFmt w:val="bullet"/>
      <w:lvlText w:val=""/>
      <w:lvlJc w:val="left"/>
      <w:pPr>
        <w:ind w:left="2160" w:hanging="360"/>
      </w:pPr>
      <w:rPr>
        <w:rFonts w:ascii="Wingdings" w:hAnsi="Wingdings" w:hint="default"/>
      </w:rPr>
    </w:lvl>
    <w:lvl w:ilvl="3" w:tplc="81C8780C">
      <w:start w:val="1"/>
      <w:numFmt w:val="bullet"/>
      <w:lvlText w:val=""/>
      <w:lvlJc w:val="left"/>
      <w:pPr>
        <w:ind w:left="2880" w:hanging="360"/>
      </w:pPr>
      <w:rPr>
        <w:rFonts w:ascii="Symbol" w:hAnsi="Symbol" w:hint="default"/>
      </w:rPr>
    </w:lvl>
    <w:lvl w:ilvl="4" w:tplc="F41A41FA">
      <w:start w:val="1"/>
      <w:numFmt w:val="bullet"/>
      <w:lvlText w:val="o"/>
      <w:lvlJc w:val="left"/>
      <w:pPr>
        <w:ind w:left="3600" w:hanging="360"/>
      </w:pPr>
      <w:rPr>
        <w:rFonts w:ascii="Courier New" w:hAnsi="Courier New" w:hint="default"/>
      </w:rPr>
    </w:lvl>
    <w:lvl w:ilvl="5" w:tplc="8BC6D538">
      <w:start w:val="1"/>
      <w:numFmt w:val="bullet"/>
      <w:lvlText w:val=""/>
      <w:lvlJc w:val="left"/>
      <w:pPr>
        <w:ind w:left="4320" w:hanging="360"/>
      </w:pPr>
      <w:rPr>
        <w:rFonts w:ascii="Wingdings" w:hAnsi="Wingdings" w:hint="default"/>
      </w:rPr>
    </w:lvl>
    <w:lvl w:ilvl="6" w:tplc="75022A40">
      <w:start w:val="1"/>
      <w:numFmt w:val="bullet"/>
      <w:lvlText w:val=""/>
      <w:lvlJc w:val="left"/>
      <w:pPr>
        <w:ind w:left="5040" w:hanging="360"/>
      </w:pPr>
      <w:rPr>
        <w:rFonts w:ascii="Symbol" w:hAnsi="Symbol" w:hint="default"/>
      </w:rPr>
    </w:lvl>
    <w:lvl w:ilvl="7" w:tplc="5CF0D678">
      <w:start w:val="1"/>
      <w:numFmt w:val="bullet"/>
      <w:lvlText w:val="o"/>
      <w:lvlJc w:val="left"/>
      <w:pPr>
        <w:ind w:left="5760" w:hanging="360"/>
      </w:pPr>
      <w:rPr>
        <w:rFonts w:ascii="Courier New" w:hAnsi="Courier New" w:hint="default"/>
      </w:rPr>
    </w:lvl>
    <w:lvl w:ilvl="8" w:tplc="32FA202E">
      <w:start w:val="1"/>
      <w:numFmt w:val="bullet"/>
      <w:lvlText w:val=""/>
      <w:lvlJc w:val="left"/>
      <w:pPr>
        <w:ind w:left="6480" w:hanging="360"/>
      </w:pPr>
      <w:rPr>
        <w:rFonts w:ascii="Wingdings" w:hAnsi="Wingdings" w:hint="default"/>
      </w:rPr>
    </w:lvl>
  </w:abstractNum>
  <w:abstractNum w:abstractNumId="19" w15:restartNumberingAfterBreak="0">
    <w:nsid w:val="2D7828F5"/>
    <w:multiLevelType w:val="multilevel"/>
    <w:tmpl w:val="6114D540"/>
    <w:lvl w:ilvl="0">
      <w:start w:val="1"/>
      <w:numFmt w:val="bullet"/>
      <w:lvlText w:val="●"/>
      <w:lvlJc w:val="left"/>
      <w:pPr>
        <w:ind w:left="720" w:hanging="360"/>
      </w:pPr>
      <w:rPr>
        <w:rFonts w:ascii="Calibri,Times New Roman,ＭＳ ゴシック" w:hAnsi="Calibri,Times New Roman,ＭＳ ゴシック"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E212E89"/>
    <w:multiLevelType w:val="multilevel"/>
    <w:tmpl w:val="F3F6AD38"/>
    <w:lvl w:ilvl="0">
      <w:start w:val="1"/>
      <w:numFmt w:val="bullet"/>
      <w:lvlText w:val=""/>
      <w:lvlJc w:val="left"/>
      <w:pPr>
        <w:ind w:left="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008333C"/>
    <w:multiLevelType w:val="multilevel"/>
    <w:tmpl w:val="88D60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039F4F3"/>
    <w:multiLevelType w:val="hybridMultilevel"/>
    <w:tmpl w:val="C10EBCCC"/>
    <w:lvl w:ilvl="0" w:tplc="940E7652">
      <w:start w:val="1"/>
      <w:numFmt w:val="decimal"/>
      <w:lvlText w:val="%1."/>
      <w:lvlJc w:val="left"/>
      <w:pPr>
        <w:ind w:left="1440" w:hanging="360"/>
      </w:pPr>
      <w:rPr>
        <w:rFonts w:ascii="Calibri,Times New Roman,ＭＳ ゴシック" w:hAnsi="Calibri,Times New Roman,ＭＳ ゴシック" w:hint="default"/>
      </w:rPr>
    </w:lvl>
    <w:lvl w:ilvl="1" w:tplc="933C0504">
      <w:start w:val="1"/>
      <w:numFmt w:val="lowerLetter"/>
      <w:lvlText w:val="%2."/>
      <w:lvlJc w:val="left"/>
      <w:pPr>
        <w:ind w:left="1440" w:hanging="360"/>
      </w:pPr>
    </w:lvl>
    <w:lvl w:ilvl="2" w:tplc="BDAC2346">
      <w:start w:val="1"/>
      <w:numFmt w:val="lowerRoman"/>
      <w:lvlText w:val="%3."/>
      <w:lvlJc w:val="right"/>
      <w:pPr>
        <w:ind w:left="2160" w:hanging="180"/>
      </w:pPr>
    </w:lvl>
    <w:lvl w:ilvl="3" w:tplc="B750EA98">
      <w:start w:val="1"/>
      <w:numFmt w:val="decimal"/>
      <w:lvlText w:val="%4."/>
      <w:lvlJc w:val="left"/>
      <w:pPr>
        <w:ind w:left="2880" w:hanging="360"/>
      </w:pPr>
    </w:lvl>
    <w:lvl w:ilvl="4" w:tplc="75F48A82">
      <w:start w:val="1"/>
      <w:numFmt w:val="lowerLetter"/>
      <w:lvlText w:val="%5."/>
      <w:lvlJc w:val="left"/>
      <w:pPr>
        <w:ind w:left="3600" w:hanging="360"/>
      </w:pPr>
    </w:lvl>
    <w:lvl w:ilvl="5" w:tplc="1FDC9A14">
      <w:start w:val="1"/>
      <w:numFmt w:val="lowerRoman"/>
      <w:lvlText w:val="%6."/>
      <w:lvlJc w:val="right"/>
      <w:pPr>
        <w:ind w:left="4320" w:hanging="180"/>
      </w:pPr>
    </w:lvl>
    <w:lvl w:ilvl="6" w:tplc="97B0A918">
      <w:start w:val="1"/>
      <w:numFmt w:val="decimal"/>
      <w:lvlText w:val="%7."/>
      <w:lvlJc w:val="left"/>
      <w:pPr>
        <w:ind w:left="5040" w:hanging="360"/>
      </w:pPr>
    </w:lvl>
    <w:lvl w:ilvl="7" w:tplc="879AB200">
      <w:start w:val="1"/>
      <w:numFmt w:val="lowerLetter"/>
      <w:lvlText w:val="%8."/>
      <w:lvlJc w:val="left"/>
      <w:pPr>
        <w:ind w:left="5760" w:hanging="360"/>
      </w:pPr>
    </w:lvl>
    <w:lvl w:ilvl="8" w:tplc="326A9870">
      <w:start w:val="1"/>
      <w:numFmt w:val="lowerRoman"/>
      <w:lvlText w:val="%9."/>
      <w:lvlJc w:val="right"/>
      <w:pPr>
        <w:ind w:left="6480" w:hanging="180"/>
      </w:pPr>
    </w:lvl>
  </w:abstractNum>
  <w:abstractNum w:abstractNumId="23" w15:restartNumberingAfterBreak="0">
    <w:nsid w:val="3073AEAF"/>
    <w:multiLevelType w:val="multilevel"/>
    <w:tmpl w:val="877ADD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0A19961"/>
    <w:multiLevelType w:val="hybridMultilevel"/>
    <w:tmpl w:val="074A0A2A"/>
    <w:lvl w:ilvl="0" w:tplc="2E886D9E">
      <w:start w:val="1"/>
      <w:numFmt w:val="bullet"/>
      <w:lvlText w:val="●"/>
      <w:lvlJc w:val="left"/>
      <w:pPr>
        <w:ind w:left="720" w:hanging="360"/>
      </w:pPr>
      <w:rPr>
        <w:rFonts w:ascii="Calibri,Times New Roman,ＭＳ ゴシック" w:hAnsi="Calibri,Times New Roman,ＭＳ ゴシック" w:hint="default"/>
      </w:rPr>
    </w:lvl>
    <w:lvl w:ilvl="1" w:tplc="C6B21BCC">
      <w:start w:val="1"/>
      <w:numFmt w:val="bullet"/>
      <w:lvlText w:val="o"/>
      <w:lvlJc w:val="left"/>
      <w:pPr>
        <w:ind w:left="1440" w:hanging="360"/>
      </w:pPr>
      <w:rPr>
        <w:rFonts w:ascii="Courier New" w:hAnsi="Courier New" w:hint="default"/>
      </w:rPr>
    </w:lvl>
    <w:lvl w:ilvl="2" w:tplc="A2844D00">
      <w:start w:val="1"/>
      <w:numFmt w:val="bullet"/>
      <w:lvlText w:val=""/>
      <w:lvlJc w:val="left"/>
      <w:pPr>
        <w:ind w:left="2160" w:hanging="360"/>
      </w:pPr>
      <w:rPr>
        <w:rFonts w:ascii="Wingdings" w:hAnsi="Wingdings" w:hint="default"/>
      </w:rPr>
    </w:lvl>
    <w:lvl w:ilvl="3" w:tplc="8C7297D4">
      <w:start w:val="1"/>
      <w:numFmt w:val="bullet"/>
      <w:lvlText w:val=""/>
      <w:lvlJc w:val="left"/>
      <w:pPr>
        <w:ind w:left="2880" w:hanging="360"/>
      </w:pPr>
      <w:rPr>
        <w:rFonts w:ascii="Symbol" w:hAnsi="Symbol" w:hint="default"/>
      </w:rPr>
    </w:lvl>
    <w:lvl w:ilvl="4" w:tplc="4114F2D0">
      <w:start w:val="1"/>
      <w:numFmt w:val="bullet"/>
      <w:lvlText w:val="o"/>
      <w:lvlJc w:val="left"/>
      <w:pPr>
        <w:ind w:left="3600" w:hanging="360"/>
      </w:pPr>
      <w:rPr>
        <w:rFonts w:ascii="Courier New" w:hAnsi="Courier New" w:hint="default"/>
      </w:rPr>
    </w:lvl>
    <w:lvl w:ilvl="5" w:tplc="C11E0E62">
      <w:start w:val="1"/>
      <w:numFmt w:val="bullet"/>
      <w:lvlText w:val=""/>
      <w:lvlJc w:val="left"/>
      <w:pPr>
        <w:ind w:left="4320" w:hanging="360"/>
      </w:pPr>
      <w:rPr>
        <w:rFonts w:ascii="Wingdings" w:hAnsi="Wingdings" w:hint="default"/>
      </w:rPr>
    </w:lvl>
    <w:lvl w:ilvl="6" w:tplc="2CE4996A">
      <w:start w:val="1"/>
      <w:numFmt w:val="bullet"/>
      <w:lvlText w:val=""/>
      <w:lvlJc w:val="left"/>
      <w:pPr>
        <w:ind w:left="5040" w:hanging="360"/>
      </w:pPr>
      <w:rPr>
        <w:rFonts w:ascii="Symbol" w:hAnsi="Symbol" w:hint="default"/>
      </w:rPr>
    </w:lvl>
    <w:lvl w:ilvl="7" w:tplc="21808FA2">
      <w:start w:val="1"/>
      <w:numFmt w:val="bullet"/>
      <w:lvlText w:val="o"/>
      <w:lvlJc w:val="left"/>
      <w:pPr>
        <w:ind w:left="5760" w:hanging="360"/>
      </w:pPr>
      <w:rPr>
        <w:rFonts w:ascii="Courier New" w:hAnsi="Courier New" w:hint="default"/>
      </w:rPr>
    </w:lvl>
    <w:lvl w:ilvl="8" w:tplc="BF908DE2">
      <w:start w:val="1"/>
      <w:numFmt w:val="bullet"/>
      <w:lvlText w:val=""/>
      <w:lvlJc w:val="left"/>
      <w:pPr>
        <w:ind w:left="6480" w:hanging="360"/>
      </w:pPr>
      <w:rPr>
        <w:rFonts w:ascii="Wingdings" w:hAnsi="Wingdings" w:hint="default"/>
      </w:rPr>
    </w:lvl>
  </w:abstractNum>
  <w:abstractNum w:abstractNumId="25" w15:restartNumberingAfterBreak="0">
    <w:nsid w:val="32767217"/>
    <w:multiLevelType w:val="multilevel"/>
    <w:tmpl w:val="14FE98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0DC9872"/>
    <w:multiLevelType w:val="multilevel"/>
    <w:tmpl w:val="F1E8E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6745F1"/>
    <w:multiLevelType w:val="hybridMultilevel"/>
    <w:tmpl w:val="3C16AAA8"/>
    <w:lvl w:ilvl="0" w:tplc="772E8990">
      <w:start w:val="1"/>
      <w:numFmt w:val="upperRoman"/>
      <w:lvlText w:val="%1."/>
      <w:lvlJc w:val="right"/>
      <w:pPr>
        <w:ind w:left="2160" w:hanging="360"/>
      </w:pPr>
      <w:rPr>
        <w:rFonts w:ascii="Calibri,Times New Roman,ＭＳ ゴシック" w:hAnsi="Calibri,Times New Roman,ＭＳ ゴシック" w:hint="default"/>
      </w:rPr>
    </w:lvl>
    <w:lvl w:ilvl="1" w:tplc="E93A1A0E">
      <w:start w:val="1"/>
      <w:numFmt w:val="lowerLetter"/>
      <w:lvlText w:val="%2."/>
      <w:lvlJc w:val="left"/>
      <w:pPr>
        <w:ind w:left="1440" w:hanging="360"/>
      </w:pPr>
    </w:lvl>
    <w:lvl w:ilvl="2" w:tplc="D4AA1D44">
      <w:start w:val="1"/>
      <w:numFmt w:val="lowerRoman"/>
      <w:lvlText w:val="%3."/>
      <w:lvlJc w:val="right"/>
      <w:pPr>
        <w:ind w:left="2160" w:hanging="180"/>
      </w:pPr>
    </w:lvl>
    <w:lvl w:ilvl="3" w:tplc="2FE280C4">
      <w:start w:val="1"/>
      <w:numFmt w:val="decimal"/>
      <w:lvlText w:val="%4."/>
      <w:lvlJc w:val="left"/>
      <w:pPr>
        <w:ind w:left="2880" w:hanging="360"/>
      </w:pPr>
    </w:lvl>
    <w:lvl w:ilvl="4" w:tplc="7402D0CC">
      <w:start w:val="1"/>
      <w:numFmt w:val="lowerLetter"/>
      <w:lvlText w:val="%5."/>
      <w:lvlJc w:val="left"/>
      <w:pPr>
        <w:ind w:left="3600" w:hanging="360"/>
      </w:pPr>
    </w:lvl>
    <w:lvl w:ilvl="5" w:tplc="B0B22EDC">
      <w:start w:val="1"/>
      <w:numFmt w:val="lowerRoman"/>
      <w:lvlText w:val="%6."/>
      <w:lvlJc w:val="right"/>
      <w:pPr>
        <w:ind w:left="4320" w:hanging="180"/>
      </w:pPr>
    </w:lvl>
    <w:lvl w:ilvl="6" w:tplc="174898C6">
      <w:start w:val="1"/>
      <w:numFmt w:val="decimal"/>
      <w:lvlText w:val="%7."/>
      <w:lvlJc w:val="left"/>
      <w:pPr>
        <w:ind w:left="5040" w:hanging="360"/>
      </w:pPr>
    </w:lvl>
    <w:lvl w:ilvl="7" w:tplc="8B16375E">
      <w:start w:val="1"/>
      <w:numFmt w:val="lowerLetter"/>
      <w:lvlText w:val="%8."/>
      <w:lvlJc w:val="left"/>
      <w:pPr>
        <w:ind w:left="5760" w:hanging="360"/>
      </w:pPr>
    </w:lvl>
    <w:lvl w:ilvl="8" w:tplc="81D6590A">
      <w:start w:val="1"/>
      <w:numFmt w:val="lowerRoman"/>
      <w:lvlText w:val="%9."/>
      <w:lvlJc w:val="right"/>
      <w:pPr>
        <w:ind w:left="6480" w:hanging="180"/>
      </w:pPr>
    </w:lvl>
  </w:abstractNum>
  <w:abstractNum w:abstractNumId="28" w15:restartNumberingAfterBreak="0">
    <w:nsid w:val="42E76653"/>
    <w:multiLevelType w:val="hybridMultilevel"/>
    <w:tmpl w:val="779030A4"/>
    <w:lvl w:ilvl="0" w:tplc="5AE8FD90">
      <w:start w:val="1"/>
      <w:numFmt w:val="bullet"/>
      <w:lvlText w:val=""/>
      <w:lvlJc w:val="left"/>
      <w:pPr>
        <w:ind w:left="1440" w:hanging="360"/>
      </w:pPr>
      <w:rPr>
        <w:rFonts w:ascii="Symbol" w:hAnsi="Symbol" w:hint="default"/>
      </w:rPr>
    </w:lvl>
    <w:lvl w:ilvl="1" w:tplc="1D2C6D70">
      <w:start w:val="1"/>
      <w:numFmt w:val="bullet"/>
      <w:lvlText w:val="o"/>
      <w:lvlJc w:val="left"/>
      <w:pPr>
        <w:ind w:left="1440" w:hanging="360"/>
      </w:pPr>
      <w:rPr>
        <w:rFonts w:ascii="Courier New" w:hAnsi="Courier New" w:hint="default"/>
      </w:rPr>
    </w:lvl>
    <w:lvl w:ilvl="2" w:tplc="FC68E02E">
      <w:start w:val="1"/>
      <w:numFmt w:val="bullet"/>
      <w:lvlText w:val=""/>
      <w:lvlJc w:val="left"/>
      <w:pPr>
        <w:ind w:left="2160" w:hanging="360"/>
      </w:pPr>
      <w:rPr>
        <w:rFonts w:ascii="Wingdings" w:hAnsi="Wingdings" w:hint="default"/>
      </w:rPr>
    </w:lvl>
    <w:lvl w:ilvl="3" w:tplc="F3DE2F1E">
      <w:start w:val="1"/>
      <w:numFmt w:val="bullet"/>
      <w:lvlText w:val=""/>
      <w:lvlJc w:val="left"/>
      <w:pPr>
        <w:ind w:left="2880" w:hanging="360"/>
      </w:pPr>
      <w:rPr>
        <w:rFonts w:ascii="Symbol" w:hAnsi="Symbol" w:hint="default"/>
      </w:rPr>
    </w:lvl>
    <w:lvl w:ilvl="4" w:tplc="F670D84C">
      <w:start w:val="1"/>
      <w:numFmt w:val="bullet"/>
      <w:lvlText w:val="o"/>
      <w:lvlJc w:val="left"/>
      <w:pPr>
        <w:ind w:left="3600" w:hanging="360"/>
      </w:pPr>
      <w:rPr>
        <w:rFonts w:ascii="Courier New" w:hAnsi="Courier New" w:hint="default"/>
      </w:rPr>
    </w:lvl>
    <w:lvl w:ilvl="5" w:tplc="73027330">
      <w:start w:val="1"/>
      <w:numFmt w:val="bullet"/>
      <w:lvlText w:val=""/>
      <w:lvlJc w:val="left"/>
      <w:pPr>
        <w:ind w:left="4320" w:hanging="360"/>
      </w:pPr>
      <w:rPr>
        <w:rFonts w:ascii="Wingdings" w:hAnsi="Wingdings" w:hint="default"/>
      </w:rPr>
    </w:lvl>
    <w:lvl w:ilvl="6" w:tplc="5F68A2D4">
      <w:start w:val="1"/>
      <w:numFmt w:val="bullet"/>
      <w:lvlText w:val=""/>
      <w:lvlJc w:val="left"/>
      <w:pPr>
        <w:ind w:left="5040" w:hanging="360"/>
      </w:pPr>
      <w:rPr>
        <w:rFonts w:ascii="Symbol" w:hAnsi="Symbol" w:hint="default"/>
      </w:rPr>
    </w:lvl>
    <w:lvl w:ilvl="7" w:tplc="34EA48E2">
      <w:start w:val="1"/>
      <w:numFmt w:val="bullet"/>
      <w:lvlText w:val="o"/>
      <w:lvlJc w:val="left"/>
      <w:pPr>
        <w:ind w:left="5760" w:hanging="360"/>
      </w:pPr>
      <w:rPr>
        <w:rFonts w:ascii="Courier New" w:hAnsi="Courier New" w:hint="default"/>
      </w:rPr>
    </w:lvl>
    <w:lvl w:ilvl="8" w:tplc="95741FCE">
      <w:start w:val="1"/>
      <w:numFmt w:val="bullet"/>
      <w:lvlText w:val=""/>
      <w:lvlJc w:val="left"/>
      <w:pPr>
        <w:ind w:left="6480" w:hanging="360"/>
      </w:pPr>
      <w:rPr>
        <w:rFonts w:ascii="Wingdings" w:hAnsi="Wingdings" w:hint="default"/>
      </w:rPr>
    </w:lvl>
  </w:abstractNum>
  <w:abstractNum w:abstractNumId="29" w15:restartNumberingAfterBreak="0">
    <w:nsid w:val="430E3902"/>
    <w:multiLevelType w:val="hybridMultilevel"/>
    <w:tmpl w:val="89A2B0A0"/>
    <w:lvl w:ilvl="0" w:tplc="93B29B84">
      <w:start w:val="1"/>
      <w:numFmt w:val="bullet"/>
      <w:lvlText w:val="●"/>
      <w:lvlJc w:val="left"/>
      <w:pPr>
        <w:ind w:left="720" w:hanging="360"/>
      </w:pPr>
      <w:rPr>
        <w:rFonts w:ascii="Calibri,Times New Roman,ＭＳ ゴシック" w:hAnsi="Calibri,Times New Roman,ＭＳ ゴシック" w:hint="default"/>
      </w:rPr>
    </w:lvl>
    <w:lvl w:ilvl="1" w:tplc="81D666DA">
      <w:start w:val="1"/>
      <w:numFmt w:val="bullet"/>
      <w:lvlText w:val="o"/>
      <w:lvlJc w:val="left"/>
      <w:pPr>
        <w:ind w:left="1440" w:hanging="360"/>
      </w:pPr>
      <w:rPr>
        <w:rFonts w:ascii="Courier New" w:hAnsi="Courier New" w:hint="default"/>
      </w:rPr>
    </w:lvl>
    <w:lvl w:ilvl="2" w:tplc="49B632A8">
      <w:start w:val="1"/>
      <w:numFmt w:val="bullet"/>
      <w:lvlText w:val=""/>
      <w:lvlJc w:val="left"/>
      <w:pPr>
        <w:ind w:left="2160" w:hanging="360"/>
      </w:pPr>
      <w:rPr>
        <w:rFonts w:ascii="Wingdings" w:hAnsi="Wingdings" w:hint="default"/>
      </w:rPr>
    </w:lvl>
    <w:lvl w:ilvl="3" w:tplc="E7CC112E">
      <w:start w:val="1"/>
      <w:numFmt w:val="bullet"/>
      <w:lvlText w:val=""/>
      <w:lvlJc w:val="left"/>
      <w:pPr>
        <w:ind w:left="2880" w:hanging="360"/>
      </w:pPr>
      <w:rPr>
        <w:rFonts w:ascii="Symbol" w:hAnsi="Symbol" w:hint="default"/>
      </w:rPr>
    </w:lvl>
    <w:lvl w:ilvl="4" w:tplc="7D627F84">
      <w:start w:val="1"/>
      <w:numFmt w:val="bullet"/>
      <w:lvlText w:val="o"/>
      <w:lvlJc w:val="left"/>
      <w:pPr>
        <w:ind w:left="3600" w:hanging="360"/>
      </w:pPr>
      <w:rPr>
        <w:rFonts w:ascii="Courier New" w:hAnsi="Courier New" w:hint="default"/>
      </w:rPr>
    </w:lvl>
    <w:lvl w:ilvl="5" w:tplc="89C24FD6">
      <w:start w:val="1"/>
      <w:numFmt w:val="bullet"/>
      <w:lvlText w:val=""/>
      <w:lvlJc w:val="left"/>
      <w:pPr>
        <w:ind w:left="4320" w:hanging="360"/>
      </w:pPr>
      <w:rPr>
        <w:rFonts w:ascii="Wingdings" w:hAnsi="Wingdings" w:hint="default"/>
      </w:rPr>
    </w:lvl>
    <w:lvl w:ilvl="6" w:tplc="4DEE22A2">
      <w:start w:val="1"/>
      <w:numFmt w:val="bullet"/>
      <w:lvlText w:val=""/>
      <w:lvlJc w:val="left"/>
      <w:pPr>
        <w:ind w:left="5040" w:hanging="360"/>
      </w:pPr>
      <w:rPr>
        <w:rFonts w:ascii="Symbol" w:hAnsi="Symbol" w:hint="default"/>
      </w:rPr>
    </w:lvl>
    <w:lvl w:ilvl="7" w:tplc="FDFC5F5A">
      <w:start w:val="1"/>
      <w:numFmt w:val="bullet"/>
      <w:lvlText w:val="o"/>
      <w:lvlJc w:val="left"/>
      <w:pPr>
        <w:ind w:left="5760" w:hanging="360"/>
      </w:pPr>
      <w:rPr>
        <w:rFonts w:ascii="Courier New" w:hAnsi="Courier New" w:hint="default"/>
      </w:rPr>
    </w:lvl>
    <w:lvl w:ilvl="8" w:tplc="815AFF1A">
      <w:start w:val="1"/>
      <w:numFmt w:val="bullet"/>
      <w:lvlText w:val=""/>
      <w:lvlJc w:val="left"/>
      <w:pPr>
        <w:ind w:left="6480" w:hanging="360"/>
      </w:pPr>
      <w:rPr>
        <w:rFonts w:ascii="Wingdings" w:hAnsi="Wingdings" w:hint="default"/>
      </w:rPr>
    </w:lvl>
  </w:abstractNum>
  <w:abstractNum w:abstractNumId="30" w15:restartNumberingAfterBreak="0">
    <w:nsid w:val="43AC7E53"/>
    <w:multiLevelType w:val="multilevel"/>
    <w:tmpl w:val="48A43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4CE50D7"/>
    <w:multiLevelType w:val="hybridMultilevel"/>
    <w:tmpl w:val="0AB04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5C228"/>
    <w:multiLevelType w:val="multilevel"/>
    <w:tmpl w:val="1180B6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255DA04"/>
    <w:multiLevelType w:val="multilevel"/>
    <w:tmpl w:val="828E21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3DED137"/>
    <w:multiLevelType w:val="multilevel"/>
    <w:tmpl w:val="7E2AB292"/>
    <w:lvl w:ilvl="0">
      <w:start w:val="1"/>
      <w:numFmt w:val="bullet"/>
      <w:lvlText w:val="-"/>
      <w:lvlJc w:val="left"/>
      <w:pPr>
        <w:ind w:left="720" w:hanging="360"/>
      </w:pPr>
      <w:rPr>
        <w:rFonts w:ascii="Calibri,Times New Roman,ＭＳ ゴシック" w:hAnsi="Calibri,Times New Roman,ＭＳ ゴシック"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3E46F14"/>
    <w:multiLevelType w:val="multilevel"/>
    <w:tmpl w:val="C34EF8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61E7E30"/>
    <w:multiLevelType w:val="multilevel"/>
    <w:tmpl w:val="FBA2F9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B8672DC"/>
    <w:multiLevelType w:val="multilevel"/>
    <w:tmpl w:val="CFCAE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89F772"/>
    <w:multiLevelType w:val="hybridMultilevel"/>
    <w:tmpl w:val="A9048BDE"/>
    <w:lvl w:ilvl="0" w:tplc="309C4C34">
      <w:start w:val="1"/>
      <w:numFmt w:val="bullet"/>
      <w:lvlText w:val=""/>
      <w:lvlJc w:val="left"/>
      <w:pPr>
        <w:ind w:left="720" w:hanging="360"/>
      </w:pPr>
      <w:rPr>
        <w:rFonts w:ascii="Symbol" w:hAnsi="Symbol" w:hint="default"/>
      </w:rPr>
    </w:lvl>
    <w:lvl w:ilvl="1" w:tplc="E8B276AC">
      <w:start w:val="1"/>
      <w:numFmt w:val="bullet"/>
      <w:lvlText w:val="o"/>
      <w:lvlJc w:val="left"/>
      <w:pPr>
        <w:ind w:left="1440" w:hanging="360"/>
      </w:pPr>
      <w:rPr>
        <w:rFonts w:ascii="Courier New" w:hAnsi="Courier New" w:hint="default"/>
      </w:rPr>
    </w:lvl>
    <w:lvl w:ilvl="2" w:tplc="0B5AD7D0">
      <w:start w:val="1"/>
      <w:numFmt w:val="bullet"/>
      <w:lvlText w:val=""/>
      <w:lvlJc w:val="left"/>
      <w:pPr>
        <w:ind w:left="2160" w:hanging="360"/>
      </w:pPr>
      <w:rPr>
        <w:rFonts w:ascii="Wingdings" w:hAnsi="Wingdings" w:hint="default"/>
      </w:rPr>
    </w:lvl>
    <w:lvl w:ilvl="3" w:tplc="E3D4E32E">
      <w:start w:val="1"/>
      <w:numFmt w:val="bullet"/>
      <w:lvlText w:val=""/>
      <w:lvlJc w:val="left"/>
      <w:pPr>
        <w:ind w:left="2880" w:hanging="360"/>
      </w:pPr>
      <w:rPr>
        <w:rFonts w:ascii="Symbol" w:hAnsi="Symbol" w:hint="default"/>
      </w:rPr>
    </w:lvl>
    <w:lvl w:ilvl="4" w:tplc="F5A8C502">
      <w:start w:val="1"/>
      <w:numFmt w:val="bullet"/>
      <w:lvlText w:val="o"/>
      <w:lvlJc w:val="left"/>
      <w:pPr>
        <w:ind w:left="3600" w:hanging="360"/>
      </w:pPr>
      <w:rPr>
        <w:rFonts w:ascii="Courier New" w:hAnsi="Courier New" w:hint="default"/>
      </w:rPr>
    </w:lvl>
    <w:lvl w:ilvl="5" w:tplc="70F01132">
      <w:start w:val="1"/>
      <w:numFmt w:val="bullet"/>
      <w:lvlText w:val=""/>
      <w:lvlJc w:val="left"/>
      <w:pPr>
        <w:ind w:left="4320" w:hanging="360"/>
      </w:pPr>
      <w:rPr>
        <w:rFonts w:ascii="Wingdings" w:hAnsi="Wingdings" w:hint="default"/>
      </w:rPr>
    </w:lvl>
    <w:lvl w:ilvl="6" w:tplc="3082699E">
      <w:start w:val="1"/>
      <w:numFmt w:val="bullet"/>
      <w:lvlText w:val=""/>
      <w:lvlJc w:val="left"/>
      <w:pPr>
        <w:ind w:left="5040" w:hanging="360"/>
      </w:pPr>
      <w:rPr>
        <w:rFonts w:ascii="Symbol" w:hAnsi="Symbol" w:hint="default"/>
      </w:rPr>
    </w:lvl>
    <w:lvl w:ilvl="7" w:tplc="529EE21C">
      <w:start w:val="1"/>
      <w:numFmt w:val="bullet"/>
      <w:lvlText w:val="o"/>
      <w:lvlJc w:val="left"/>
      <w:pPr>
        <w:ind w:left="5760" w:hanging="360"/>
      </w:pPr>
      <w:rPr>
        <w:rFonts w:ascii="Courier New" w:hAnsi="Courier New" w:hint="default"/>
      </w:rPr>
    </w:lvl>
    <w:lvl w:ilvl="8" w:tplc="EE92FC4E">
      <w:start w:val="1"/>
      <w:numFmt w:val="bullet"/>
      <w:lvlText w:val=""/>
      <w:lvlJc w:val="left"/>
      <w:pPr>
        <w:ind w:left="6480" w:hanging="360"/>
      </w:pPr>
      <w:rPr>
        <w:rFonts w:ascii="Wingdings" w:hAnsi="Wingdings" w:hint="default"/>
      </w:rPr>
    </w:lvl>
  </w:abstractNum>
  <w:abstractNum w:abstractNumId="39" w15:restartNumberingAfterBreak="0">
    <w:nsid w:val="61754254"/>
    <w:multiLevelType w:val="hybridMultilevel"/>
    <w:tmpl w:val="D730ED70"/>
    <w:lvl w:ilvl="0" w:tplc="71684678">
      <w:start w:val="1"/>
      <w:numFmt w:val="decimal"/>
      <w:lvlText w:val="%1."/>
      <w:lvlJc w:val="left"/>
      <w:pPr>
        <w:ind w:left="720" w:hanging="360"/>
      </w:pPr>
    </w:lvl>
    <w:lvl w:ilvl="1" w:tplc="D9A8C01E">
      <w:start w:val="1"/>
      <w:numFmt w:val="lowerLetter"/>
      <w:lvlText w:val="%2."/>
      <w:lvlJc w:val="left"/>
      <w:pPr>
        <w:ind w:left="1440" w:hanging="360"/>
      </w:pPr>
    </w:lvl>
    <w:lvl w:ilvl="2" w:tplc="C3366C00">
      <w:start w:val="1"/>
      <w:numFmt w:val="lowerRoman"/>
      <w:lvlText w:val="%3."/>
      <w:lvlJc w:val="right"/>
      <w:pPr>
        <w:ind w:left="2160" w:hanging="180"/>
      </w:pPr>
    </w:lvl>
    <w:lvl w:ilvl="3" w:tplc="D7601236">
      <w:start w:val="1"/>
      <w:numFmt w:val="decimal"/>
      <w:lvlText w:val="%4."/>
      <w:lvlJc w:val="left"/>
      <w:pPr>
        <w:ind w:left="2880" w:hanging="360"/>
      </w:pPr>
    </w:lvl>
    <w:lvl w:ilvl="4" w:tplc="F79A7D28">
      <w:start w:val="1"/>
      <w:numFmt w:val="lowerLetter"/>
      <w:lvlText w:val="%5."/>
      <w:lvlJc w:val="left"/>
      <w:pPr>
        <w:ind w:left="3600" w:hanging="360"/>
      </w:pPr>
    </w:lvl>
    <w:lvl w:ilvl="5" w:tplc="CD803A66">
      <w:start w:val="1"/>
      <w:numFmt w:val="lowerRoman"/>
      <w:lvlText w:val="%6."/>
      <w:lvlJc w:val="right"/>
      <w:pPr>
        <w:ind w:left="4320" w:hanging="180"/>
      </w:pPr>
    </w:lvl>
    <w:lvl w:ilvl="6" w:tplc="AC281126">
      <w:start w:val="1"/>
      <w:numFmt w:val="decimal"/>
      <w:lvlText w:val="%7."/>
      <w:lvlJc w:val="left"/>
      <w:pPr>
        <w:ind w:left="5040" w:hanging="360"/>
      </w:pPr>
    </w:lvl>
    <w:lvl w:ilvl="7" w:tplc="208E597E">
      <w:start w:val="1"/>
      <w:numFmt w:val="lowerLetter"/>
      <w:lvlText w:val="%8."/>
      <w:lvlJc w:val="left"/>
      <w:pPr>
        <w:ind w:left="5760" w:hanging="360"/>
      </w:pPr>
    </w:lvl>
    <w:lvl w:ilvl="8" w:tplc="D14005F8">
      <w:start w:val="1"/>
      <w:numFmt w:val="lowerRoman"/>
      <w:lvlText w:val="%9."/>
      <w:lvlJc w:val="right"/>
      <w:pPr>
        <w:ind w:left="6480" w:hanging="180"/>
      </w:pPr>
    </w:lvl>
  </w:abstractNum>
  <w:abstractNum w:abstractNumId="40" w15:restartNumberingAfterBreak="0">
    <w:nsid w:val="62D38CD9"/>
    <w:multiLevelType w:val="multilevel"/>
    <w:tmpl w:val="5B3A1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34D2FD9"/>
    <w:multiLevelType w:val="multilevel"/>
    <w:tmpl w:val="442E270E"/>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3A4E89A"/>
    <w:multiLevelType w:val="multilevel"/>
    <w:tmpl w:val="AA2E45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9E01231"/>
    <w:multiLevelType w:val="multilevel"/>
    <w:tmpl w:val="849AA8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6C8EF2F7"/>
    <w:multiLevelType w:val="multilevel"/>
    <w:tmpl w:val="9BD0E9F4"/>
    <w:lvl w:ilvl="0">
      <w:start w:val="1"/>
      <w:numFmt w:val="bullet"/>
      <w:lvlText w:val=""/>
      <w:lvlJc w:val="left"/>
      <w:pPr>
        <w:ind w:left="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FF98775"/>
    <w:multiLevelType w:val="multilevel"/>
    <w:tmpl w:val="7AFA5B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1D4E184"/>
    <w:multiLevelType w:val="multilevel"/>
    <w:tmpl w:val="6302A6A6"/>
    <w:lvl w:ilvl="0">
      <w:start w:val="1"/>
      <w:numFmt w:val="bullet"/>
      <w:lvlText w:val="-"/>
      <w:lvlJc w:val="left"/>
      <w:pPr>
        <w:ind w:left="720" w:hanging="360"/>
      </w:pPr>
      <w:rPr>
        <w:rFonts w:ascii="Calibri,Times New Roman,ＭＳ ゴシック" w:hAnsi="Calibri,Times New Roman,ＭＳ ゴシック"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22DB6D3"/>
    <w:multiLevelType w:val="hybridMultilevel"/>
    <w:tmpl w:val="6602E3BE"/>
    <w:lvl w:ilvl="0" w:tplc="8266F66E">
      <w:start w:val="1"/>
      <w:numFmt w:val="bullet"/>
      <w:lvlText w:val="●"/>
      <w:lvlJc w:val="left"/>
      <w:pPr>
        <w:ind w:left="720" w:hanging="360"/>
      </w:pPr>
      <w:rPr>
        <w:rFonts w:ascii="Calibri,Times New Roman,ＭＳ ゴシック" w:hAnsi="Calibri,Times New Roman,ＭＳ ゴシック" w:hint="default"/>
      </w:rPr>
    </w:lvl>
    <w:lvl w:ilvl="1" w:tplc="79D45030">
      <w:start w:val="1"/>
      <w:numFmt w:val="bullet"/>
      <w:lvlText w:val="o"/>
      <w:lvlJc w:val="left"/>
      <w:pPr>
        <w:ind w:left="1440" w:hanging="360"/>
      </w:pPr>
      <w:rPr>
        <w:rFonts w:ascii="Courier New" w:hAnsi="Courier New" w:hint="default"/>
      </w:rPr>
    </w:lvl>
    <w:lvl w:ilvl="2" w:tplc="A1EED7E6">
      <w:start w:val="1"/>
      <w:numFmt w:val="bullet"/>
      <w:lvlText w:val=""/>
      <w:lvlJc w:val="left"/>
      <w:pPr>
        <w:ind w:left="2160" w:hanging="360"/>
      </w:pPr>
      <w:rPr>
        <w:rFonts w:ascii="Wingdings" w:hAnsi="Wingdings" w:hint="default"/>
      </w:rPr>
    </w:lvl>
    <w:lvl w:ilvl="3" w:tplc="4DC601FA">
      <w:start w:val="1"/>
      <w:numFmt w:val="bullet"/>
      <w:lvlText w:val=""/>
      <w:lvlJc w:val="left"/>
      <w:pPr>
        <w:ind w:left="2880" w:hanging="360"/>
      </w:pPr>
      <w:rPr>
        <w:rFonts w:ascii="Symbol" w:hAnsi="Symbol" w:hint="default"/>
      </w:rPr>
    </w:lvl>
    <w:lvl w:ilvl="4" w:tplc="26E2254E">
      <w:start w:val="1"/>
      <w:numFmt w:val="bullet"/>
      <w:lvlText w:val="o"/>
      <w:lvlJc w:val="left"/>
      <w:pPr>
        <w:ind w:left="3600" w:hanging="360"/>
      </w:pPr>
      <w:rPr>
        <w:rFonts w:ascii="Courier New" w:hAnsi="Courier New" w:hint="default"/>
      </w:rPr>
    </w:lvl>
    <w:lvl w:ilvl="5" w:tplc="7B028122">
      <w:start w:val="1"/>
      <w:numFmt w:val="bullet"/>
      <w:lvlText w:val=""/>
      <w:lvlJc w:val="left"/>
      <w:pPr>
        <w:ind w:left="4320" w:hanging="360"/>
      </w:pPr>
      <w:rPr>
        <w:rFonts w:ascii="Wingdings" w:hAnsi="Wingdings" w:hint="default"/>
      </w:rPr>
    </w:lvl>
    <w:lvl w:ilvl="6" w:tplc="7CBEF610">
      <w:start w:val="1"/>
      <w:numFmt w:val="bullet"/>
      <w:lvlText w:val=""/>
      <w:lvlJc w:val="left"/>
      <w:pPr>
        <w:ind w:left="5040" w:hanging="360"/>
      </w:pPr>
      <w:rPr>
        <w:rFonts w:ascii="Symbol" w:hAnsi="Symbol" w:hint="default"/>
      </w:rPr>
    </w:lvl>
    <w:lvl w:ilvl="7" w:tplc="7AD84A98">
      <w:start w:val="1"/>
      <w:numFmt w:val="bullet"/>
      <w:lvlText w:val="o"/>
      <w:lvlJc w:val="left"/>
      <w:pPr>
        <w:ind w:left="5760" w:hanging="360"/>
      </w:pPr>
      <w:rPr>
        <w:rFonts w:ascii="Courier New" w:hAnsi="Courier New" w:hint="default"/>
      </w:rPr>
    </w:lvl>
    <w:lvl w:ilvl="8" w:tplc="FD0E86E2">
      <w:start w:val="1"/>
      <w:numFmt w:val="bullet"/>
      <w:lvlText w:val=""/>
      <w:lvlJc w:val="left"/>
      <w:pPr>
        <w:ind w:left="6480" w:hanging="360"/>
      </w:pPr>
      <w:rPr>
        <w:rFonts w:ascii="Wingdings" w:hAnsi="Wingdings" w:hint="default"/>
      </w:rPr>
    </w:lvl>
  </w:abstractNum>
  <w:abstractNum w:abstractNumId="48" w15:restartNumberingAfterBreak="0">
    <w:nsid w:val="76D6BDF0"/>
    <w:multiLevelType w:val="hybridMultilevel"/>
    <w:tmpl w:val="90F6A1BC"/>
    <w:lvl w:ilvl="0" w:tplc="322420C4">
      <w:start w:val="1"/>
      <w:numFmt w:val="bullet"/>
      <w:lvlText w:val="●"/>
      <w:lvlJc w:val="left"/>
      <w:pPr>
        <w:ind w:left="720" w:hanging="360"/>
      </w:pPr>
      <w:rPr>
        <w:rFonts w:ascii="Noto Sans Symbols" w:hAnsi="Noto Sans Symbols" w:hint="default"/>
      </w:rPr>
    </w:lvl>
    <w:lvl w:ilvl="1" w:tplc="4B428B02">
      <w:start w:val="1"/>
      <w:numFmt w:val="bullet"/>
      <w:lvlText w:val="o"/>
      <w:lvlJc w:val="left"/>
      <w:pPr>
        <w:ind w:left="1440" w:hanging="360"/>
      </w:pPr>
      <w:rPr>
        <w:rFonts w:ascii="Courier New" w:hAnsi="Courier New" w:hint="default"/>
      </w:rPr>
    </w:lvl>
    <w:lvl w:ilvl="2" w:tplc="4A262BB4">
      <w:start w:val="1"/>
      <w:numFmt w:val="bullet"/>
      <w:lvlText w:val=""/>
      <w:lvlJc w:val="left"/>
      <w:pPr>
        <w:ind w:left="2160" w:hanging="360"/>
      </w:pPr>
      <w:rPr>
        <w:rFonts w:ascii="Wingdings" w:hAnsi="Wingdings" w:hint="default"/>
      </w:rPr>
    </w:lvl>
    <w:lvl w:ilvl="3" w:tplc="24BC9FB2">
      <w:start w:val="1"/>
      <w:numFmt w:val="bullet"/>
      <w:lvlText w:val=""/>
      <w:lvlJc w:val="left"/>
      <w:pPr>
        <w:ind w:left="2880" w:hanging="360"/>
      </w:pPr>
      <w:rPr>
        <w:rFonts w:ascii="Symbol" w:hAnsi="Symbol" w:hint="default"/>
      </w:rPr>
    </w:lvl>
    <w:lvl w:ilvl="4" w:tplc="12D245B0">
      <w:start w:val="1"/>
      <w:numFmt w:val="bullet"/>
      <w:lvlText w:val="o"/>
      <w:lvlJc w:val="left"/>
      <w:pPr>
        <w:ind w:left="3600" w:hanging="360"/>
      </w:pPr>
      <w:rPr>
        <w:rFonts w:ascii="Courier New" w:hAnsi="Courier New" w:hint="default"/>
      </w:rPr>
    </w:lvl>
    <w:lvl w:ilvl="5" w:tplc="EBB2CBCC">
      <w:start w:val="1"/>
      <w:numFmt w:val="bullet"/>
      <w:lvlText w:val=""/>
      <w:lvlJc w:val="left"/>
      <w:pPr>
        <w:ind w:left="4320" w:hanging="360"/>
      </w:pPr>
      <w:rPr>
        <w:rFonts w:ascii="Wingdings" w:hAnsi="Wingdings" w:hint="default"/>
      </w:rPr>
    </w:lvl>
    <w:lvl w:ilvl="6" w:tplc="D0EC7F82">
      <w:start w:val="1"/>
      <w:numFmt w:val="bullet"/>
      <w:lvlText w:val=""/>
      <w:lvlJc w:val="left"/>
      <w:pPr>
        <w:ind w:left="5040" w:hanging="360"/>
      </w:pPr>
      <w:rPr>
        <w:rFonts w:ascii="Symbol" w:hAnsi="Symbol" w:hint="default"/>
      </w:rPr>
    </w:lvl>
    <w:lvl w:ilvl="7" w:tplc="1088B866">
      <w:start w:val="1"/>
      <w:numFmt w:val="bullet"/>
      <w:lvlText w:val="o"/>
      <w:lvlJc w:val="left"/>
      <w:pPr>
        <w:ind w:left="5760" w:hanging="360"/>
      </w:pPr>
      <w:rPr>
        <w:rFonts w:ascii="Courier New" w:hAnsi="Courier New" w:hint="default"/>
      </w:rPr>
    </w:lvl>
    <w:lvl w:ilvl="8" w:tplc="A5A66892">
      <w:start w:val="1"/>
      <w:numFmt w:val="bullet"/>
      <w:lvlText w:val=""/>
      <w:lvlJc w:val="left"/>
      <w:pPr>
        <w:ind w:left="6480" w:hanging="360"/>
      </w:pPr>
      <w:rPr>
        <w:rFonts w:ascii="Wingdings" w:hAnsi="Wingdings" w:hint="default"/>
      </w:rPr>
    </w:lvl>
  </w:abstractNum>
  <w:abstractNum w:abstractNumId="49" w15:restartNumberingAfterBreak="0">
    <w:nsid w:val="7D62CD0C"/>
    <w:multiLevelType w:val="multilevel"/>
    <w:tmpl w:val="0E621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79657336">
    <w:abstractNumId w:val="41"/>
  </w:num>
  <w:num w:numId="2" w16cid:durableId="1049066062">
    <w:abstractNumId w:val="38"/>
  </w:num>
  <w:num w:numId="3" w16cid:durableId="1275208904">
    <w:abstractNumId w:val="22"/>
  </w:num>
  <w:num w:numId="4" w16cid:durableId="1162282698">
    <w:abstractNumId w:val="27"/>
  </w:num>
  <w:num w:numId="5" w16cid:durableId="131100662">
    <w:abstractNumId w:val="3"/>
  </w:num>
  <w:num w:numId="6" w16cid:durableId="1129474185">
    <w:abstractNumId w:val="18"/>
  </w:num>
  <w:num w:numId="7" w16cid:durableId="1488669153">
    <w:abstractNumId w:val="24"/>
  </w:num>
  <w:num w:numId="8" w16cid:durableId="267473356">
    <w:abstractNumId w:val="47"/>
  </w:num>
  <w:num w:numId="9" w16cid:durableId="1418863431">
    <w:abstractNumId w:val="29"/>
  </w:num>
  <w:num w:numId="10" w16cid:durableId="563488729">
    <w:abstractNumId w:val="48"/>
  </w:num>
  <w:num w:numId="11" w16cid:durableId="1243494433">
    <w:abstractNumId w:val="4"/>
  </w:num>
  <w:num w:numId="12" w16cid:durableId="700668533">
    <w:abstractNumId w:val="42"/>
  </w:num>
  <w:num w:numId="13" w16cid:durableId="2016615904">
    <w:abstractNumId w:val="11"/>
  </w:num>
  <w:num w:numId="14" w16cid:durableId="1967661359">
    <w:abstractNumId w:val="1"/>
  </w:num>
  <w:num w:numId="15" w16cid:durableId="1965039137">
    <w:abstractNumId w:val="33"/>
  </w:num>
  <w:num w:numId="16" w16cid:durableId="1619096473">
    <w:abstractNumId w:val="40"/>
  </w:num>
  <w:num w:numId="17" w16cid:durableId="1770391901">
    <w:abstractNumId w:val="32"/>
  </w:num>
  <w:num w:numId="18" w16cid:durableId="1423456181">
    <w:abstractNumId w:val="17"/>
  </w:num>
  <w:num w:numId="19" w16cid:durableId="1703944942">
    <w:abstractNumId w:val="16"/>
  </w:num>
  <w:num w:numId="20" w16cid:durableId="252935976">
    <w:abstractNumId w:val="28"/>
  </w:num>
  <w:num w:numId="21" w16cid:durableId="1847984455">
    <w:abstractNumId w:val="5"/>
  </w:num>
  <w:num w:numId="22" w16cid:durableId="1837259318">
    <w:abstractNumId w:val="49"/>
  </w:num>
  <w:num w:numId="23" w16cid:durableId="447546705">
    <w:abstractNumId w:val="35"/>
  </w:num>
  <w:num w:numId="24" w16cid:durableId="1695879367">
    <w:abstractNumId w:val="43"/>
  </w:num>
  <w:num w:numId="25" w16cid:durableId="1630932550">
    <w:abstractNumId w:val="7"/>
  </w:num>
  <w:num w:numId="26" w16cid:durableId="155148268">
    <w:abstractNumId w:val="37"/>
  </w:num>
  <w:num w:numId="27" w16cid:durableId="242568098">
    <w:abstractNumId w:val="9"/>
  </w:num>
  <w:num w:numId="28" w16cid:durableId="1459421750">
    <w:abstractNumId w:val="6"/>
  </w:num>
  <w:num w:numId="29" w16cid:durableId="1267276150">
    <w:abstractNumId w:val="25"/>
  </w:num>
  <w:num w:numId="30" w16cid:durableId="2038457705">
    <w:abstractNumId w:val="30"/>
  </w:num>
  <w:num w:numId="31" w16cid:durableId="1907255296">
    <w:abstractNumId w:val="10"/>
  </w:num>
  <w:num w:numId="32" w16cid:durableId="904531462">
    <w:abstractNumId w:val="14"/>
  </w:num>
  <w:num w:numId="33" w16cid:durableId="1951621544">
    <w:abstractNumId w:val="44"/>
  </w:num>
  <w:num w:numId="34" w16cid:durableId="2000039050">
    <w:abstractNumId w:val="20"/>
  </w:num>
  <w:num w:numId="35" w16cid:durableId="1902979424">
    <w:abstractNumId w:val="36"/>
  </w:num>
  <w:num w:numId="36" w16cid:durableId="1425420112">
    <w:abstractNumId w:val="39"/>
  </w:num>
  <w:num w:numId="37" w16cid:durableId="1240169161">
    <w:abstractNumId w:val="12"/>
  </w:num>
  <w:num w:numId="38" w16cid:durableId="2092195449">
    <w:abstractNumId w:val="45"/>
  </w:num>
  <w:num w:numId="39" w16cid:durableId="1374503468">
    <w:abstractNumId w:val="15"/>
  </w:num>
  <w:num w:numId="40" w16cid:durableId="353727455">
    <w:abstractNumId w:val="21"/>
  </w:num>
  <w:num w:numId="41" w16cid:durableId="1512798782">
    <w:abstractNumId w:val="2"/>
  </w:num>
  <w:num w:numId="42" w16cid:durableId="333340830">
    <w:abstractNumId w:val="26"/>
  </w:num>
  <w:num w:numId="43" w16cid:durableId="814834989">
    <w:abstractNumId w:val="23"/>
  </w:num>
  <w:num w:numId="44" w16cid:durableId="204341779">
    <w:abstractNumId w:val="13"/>
  </w:num>
  <w:num w:numId="45" w16cid:durableId="602686368">
    <w:abstractNumId w:val="8"/>
  </w:num>
  <w:num w:numId="46" w16cid:durableId="955136622">
    <w:abstractNumId w:val="34"/>
  </w:num>
  <w:num w:numId="47" w16cid:durableId="1927036886">
    <w:abstractNumId w:val="46"/>
  </w:num>
  <w:num w:numId="48" w16cid:durableId="1351443612">
    <w:abstractNumId w:val="19"/>
  </w:num>
  <w:num w:numId="49" w16cid:durableId="245576218">
    <w:abstractNumId w:val="0"/>
  </w:num>
  <w:num w:numId="50" w16cid:durableId="708988515">
    <w:abstractNumId w:val="3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ida Elsafi">
    <w15:presenceInfo w15:providerId="AD" w15:userId="S::Huida.Elsafi@xebia.com::01a72096-e1b8-499d-ab12-3477c0db88e6"/>
  </w15:person>
  <w15:person w15:author="Eyad Alhazmi">
    <w15:presenceInfo w15:providerId="AD" w15:userId="S-1-5-21-3495508112-291613183-556426987-15603"/>
  </w15:person>
  <w15:person w15:author="Rakan F Jastaniah">
    <w15:presenceInfo w15:providerId="AD" w15:userId="S-1-5-21-3495508112-291613183-556426987-14053"/>
  </w15:person>
  <w15:person w15:author="Ahmed A Alebsi">
    <w15:presenceInfo w15:providerId="AD" w15:userId="S-1-5-21-3495508112-291613183-556426987-12792"/>
  </w15:person>
  <w15:person w15:author="Abdulsalam N Almadani">
    <w15:presenceInfo w15:providerId="AD" w15:userId="S-1-5-21-3495508112-291613183-556426987-12683"/>
  </w15:person>
  <w15:person w15:author="RajKumar Saini">
    <w15:presenceInfo w15:providerId="AD" w15:userId="S::rsaini@thiqah.sa::804ad558-54c2-45e9-bb1b-59b85bfe2d31"/>
  </w15:person>
  <w15:person w15:author="Kushal Ghiya">
    <w15:presenceInfo w15:providerId="AD" w15:userId="S::kghiya@thiqah.sa::5f8e5c6f-396b-4bb3-b72f-ffd055163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NDKzMLU0NDQwNzVV0lEKTi0uzszPAykwrQUAnE1hJCwAAAA="/>
  </w:docVars>
  <w:rsids>
    <w:rsidRoot w:val="4234769C"/>
    <w:rsid w:val="00012281"/>
    <w:rsid w:val="00030D29"/>
    <w:rsid w:val="000407A0"/>
    <w:rsid w:val="000433DF"/>
    <w:rsid w:val="00044609"/>
    <w:rsid w:val="0005018B"/>
    <w:rsid w:val="00081874"/>
    <w:rsid w:val="000D384E"/>
    <w:rsid w:val="000F2103"/>
    <w:rsid w:val="000F27E0"/>
    <w:rsid w:val="000F55D2"/>
    <w:rsid w:val="00105FE1"/>
    <w:rsid w:val="001135CA"/>
    <w:rsid w:val="00115988"/>
    <w:rsid w:val="001178FE"/>
    <w:rsid w:val="00124C64"/>
    <w:rsid w:val="00143848"/>
    <w:rsid w:val="00147DD5"/>
    <w:rsid w:val="001A2B5E"/>
    <w:rsid w:val="001A5D66"/>
    <w:rsid w:val="001B2CB4"/>
    <w:rsid w:val="001C4658"/>
    <w:rsid w:val="001D3912"/>
    <w:rsid w:val="001E07EC"/>
    <w:rsid w:val="001F502A"/>
    <w:rsid w:val="00206766"/>
    <w:rsid w:val="00215A26"/>
    <w:rsid w:val="00217125"/>
    <w:rsid w:val="00220E69"/>
    <w:rsid w:val="00280A1F"/>
    <w:rsid w:val="00286A71"/>
    <w:rsid w:val="002A65AE"/>
    <w:rsid w:val="002A7ED7"/>
    <w:rsid w:val="002ACC6C"/>
    <w:rsid w:val="002B7C9D"/>
    <w:rsid w:val="002D38C5"/>
    <w:rsid w:val="002E34E8"/>
    <w:rsid w:val="002E560C"/>
    <w:rsid w:val="002E565C"/>
    <w:rsid w:val="0032370F"/>
    <w:rsid w:val="00335923"/>
    <w:rsid w:val="00352E7F"/>
    <w:rsid w:val="00360827"/>
    <w:rsid w:val="00361D44"/>
    <w:rsid w:val="0036615E"/>
    <w:rsid w:val="003732FB"/>
    <w:rsid w:val="003772B8"/>
    <w:rsid w:val="00383996"/>
    <w:rsid w:val="00386133"/>
    <w:rsid w:val="00397146"/>
    <w:rsid w:val="003A3B6F"/>
    <w:rsid w:val="003D4BB0"/>
    <w:rsid w:val="003E01B6"/>
    <w:rsid w:val="003E1396"/>
    <w:rsid w:val="003E1D34"/>
    <w:rsid w:val="00401B6C"/>
    <w:rsid w:val="00420EBA"/>
    <w:rsid w:val="00424F14"/>
    <w:rsid w:val="0042730C"/>
    <w:rsid w:val="004531CE"/>
    <w:rsid w:val="004538B1"/>
    <w:rsid w:val="00460CCE"/>
    <w:rsid w:val="004628C3"/>
    <w:rsid w:val="00492C07"/>
    <w:rsid w:val="004B12BC"/>
    <w:rsid w:val="004E0857"/>
    <w:rsid w:val="005315D3"/>
    <w:rsid w:val="00585580"/>
    <w:rsid w:val="005915C5"/>
    <w:rsid w:val="00596DD9"/>
    <w:rsid w:val="005B4778"/>
    <w:rsid w:val="005CA9F4"/>
    <w:rsid w:val="005E20B6"/>
    <w:rsid w:val="00610AE5"/>
    <w:rsid w:val="00624090"/>
    <w:rsid w:val="00656E7F"/>
    <w:rsid w:val="0066A88A"/>
    <w:rsid w:val="00682C38"/>
    <w:rsid w:val="006B3940"/>
    <w:rsid w:val="006B535A"/>
    <w:rsid w:val="006C47A4"/>
    <w:rsid w:val="006C581F"/>
    <w:rsid w:val="006D3204"/>
    <w:rsid w:val="006F0E41"/>
    <w:rsid w:val="00710DBA"/>
    <w:rsid w:val="00710DE1"/>
    <w:rsid w:val="00725CF4"/>
    <w:rsid w:val="00767DFD"/>
    <w:rsid w:val="00787CDC"/>
    <w:rsid w:val="007D6C74"/>
    <w:rsid w:val="00801F75"/>
    <w:rsid w:val="00823DD3"/>
    <w:rsid w:val="00836F02"/>
    <w:rsid w:val="00840B23"/>
    <w:rsid w:val="008A6EED"/>
    <w:rsid w:val="008A7937"/>
    <w:rsid w:val="008A7B8C"/>
    <w:rsid w:val="008B645F"/>
    <w:rsid w:val="008C1E04"/>
    <w:rsid w:val="008E1950"/>
    <w:rsid w:val="008E64AB"/>
    <w:rsid w:val="00934BB3"/>
    <w:rsid w:val="0093595B"/>
    <w:rsid w:val="00950961"/>
    <w:rsid w:val="00951A06"/>
    <w:rsid w:val="00973EB6"/>
    <w:rsid w:val="0098613F"/>
    <w:rsid w:val="0098743B"/>
    <w:rsid w:val="009B02E0"/>
    <w:rsid w:val="009D6B15"/>
    <w:rsid w:val="00A311B1"/>
    <w:rsid w:val="00A44105"/>
    <w:rsid w:val="00A643A0"/>
    <w:rsid w:val="00A831A4"/>
    <w:rsid w:val="00AA4961"/>
    <w:rsid w:val="00AD7CC5"/>
    <w:rsid w:val="00AE0ECB"/>
    <w:rsid w:val="00AE68F3"/>
    <w:rsid w:val="00B159FE"/>
    <w:rsid w:val="00B342DD"/>
    <w:rsid w:val="00B46A5A"/>
    <w:rsid w:val="00B47C39"/>
    <w:rsid w:val="00B60D6A"/>
    <w:rsid w:val="00B67F1B"/>
    <w:rsid w:val="00B70703"/>
    <w:rsid w:val="00BA18F0"/>
    <w:rsid w:val="00BA24C2"/>
    <w:rsid w:val="00BBA8BB"/>
    <w:rsid w:val="00BC2A2E"/>
    <w:rsid w:val="00BC59BF"/>
    <w:rsid w:val="00C253AD"/>
    <w:rsid w:val="00C30760"/>
    <w:rsid w:val="00C66FEF"/>
    <w:rsid w:val="00C72CF1"/>
    <w:rsid w:val="00C97213"/>
    <w:rsid w:val="00CB3A95"/>
    <w:rsid w:val="00CC0F04"/>
    <w:rsid w:val="00CC6A7B"/>
    <w:rsid w:val="00CD334A"/>
    <w:rsid w:val="00CE0719"/>
    <w:rsid w:val="00CE1280"/>
    <w:rsid w:val="00CE4CD1"/>
    <w:rsid w:val="00CE7486"/>
    <w:rsid w:val="00CF40E2"/>
    <w:rsid w:val="00D447F2"/>
    <w:rsid w:val="00D47389"/>
    <w:rsid w:val="00D4C3CA"/>
    <w:rsid w:val="00D50698"/>
    <w:rsid w:val="00D531EF"/>
    <w:rsid w:val="00D536C0"/>
    <w:rsid w:val="00D55063"/>
    <w:rsid w:val="00D82344"/>
    <w:rsid w:val="00D92644"/>
    <w:rsid w:val="00DA389D"/>
    <w:rsid w:val="00DA57EE"/>
    <w:rsid w:val="00DA7A8E"/>
    <w:rsid w:val="00DB2A74"/>
    <w:rsid w:val="00DC2356"/>
    <w:rsid w:val="00DE641F"/>
    <w:rsid w:val="00E0082E"/>
    <w:rsid w:val="00E33D9F"/>
    <w:rsid w:val="00E46FFB"/>
    <w:rsid w:val="00E540EA"/>
    <w:rsid w:val="00E824C5"/>
    <w:rsid w:val="00EA7459"/>
    <w:rsid w:val="00EB7AD7"/>
    <w:rsid w:val="00EC7264"/>
    <w:rsid w:val="00EF32AA"/>
    <w:rsid w:val="00F07BD5"/>
    <w:rsid w:val="00F13D86"/>
    <w:rsid w:val="00F15FD0"/>
    <w:rsid w:val="00F44345"/>
    <w:rsid w:val="00F66A3C"/>
    <w:rsid w:val="00FB0C84"/>
    <w:rsid w:val="00FC5537"/>
    <w:rsid w:val="00FC5649"/>
    <w:rsid w:val="00FE1141"/>
    <w:rsid w:val="00FF409A"/>
    <w:rsid w:val="010D598B"/>
    <w:rsid w:val="014F9AEF"/>
    <w:rsid w:val="0198D27B"/>
    <w:rsid w:val="019DE71B"/>
    <w:rsid w:val="01AF719F"/>
    <w:rsid w:val="01D752B7"/>
    <w:rsid w:val="0226C0DE"/>
    <w:rsid w:val="0241EA2B"/>
    <w:rsid w:val="0280BEBF"/>
    <w:rsid w:val="029018B9"/>
    <w:rsid w:val="029A3AEB"/>
    <w:rsid w:val="02A3FF8A"/>
    <w:rsid w:val="02B95795"/>
    <w:rsid w:val="02CDEB89"/>
    <w:rsid w:val="03050E04"/>
    <w:rsid w:val="030F1E5B"/>
    <w:rsid w:val="03191039"/>
    <w:rsid w:val="0320A43F"/>
    <w:rsid w:val="033CA24D"/>
    <w:rsid w:val="033CEBBD"/>
    <w:rsid w:val="0346771B"/>
    <w:rsid w:val="034C5072"/>
    <w:rsid w:val="0360035B"/>
    <w:rsid w:val="036C942C"/>
    <w:rsid w:val="03A4B3DE"/>
    <w:rsid w:val="03A9C231"/>
    <w:rsid w:val="03B8E5F9"/>
    <w:rsid w:val="03BF615B"/>
    <w:rsid w:val="03FED1A1"/>
    <w:rsid w:val="04412AFA"/>
    <w:rsid w:val="04C3B183"/>
    <w:rsid w:val="051A1B85"/>
    <w:rsid w:val="0535F5C6"/>
    <w:rsid w:val="0591ECDB"/>
    <w:rsid w:val="05A82D63"/>
    <w:rsid w:val="05AA1ED2"/>
    <w:rsid w:val="05C6DD9C"/>
    <w:rsid w:val="063633F9"/>
    <w:rsid w:val="065B1AB2"/>
    <w:rsid w:val="066E5AC9"/>
    <w:rsid w:val="067D9328"/>
    <w:rsid w:val="0680A024"/>
    <w:rsid w:val="06911B79"/>
    <w:rsid w:val="07084B7C"/>
    <w:rsid w:val="07100437"/>
    <w:rsid w:val="076CEED0"/>
    <w:rsid w:val="07B788F9"/>
    <w:rsid w:val="07CFFE85"/>
    <w:rsid w:val="08252B70"/>
    <w:rsid w:val="0851BC47"/>
    <w:rsid w:val="085B36D0"/>
    <w:rsid w:val="085B7679"/>
    <w:rsid w:val="08803118"/>
    <w:rsid w:val="089FA260"/>
    <w:rsid w:val="08A8F5A6"/>
    <w:rsid w:val="08F839AD"/>
    <w:rsid w:val="093EB839"/>
    <w:rsid w:val="095B8AD6"/>
    <w:rsid w:val="09BA2F1B"/>
    <w:rsid w:val="0A38C6FA"/>
    <w:rsid w:val="0ABC6A18"/>
    <w:rsid w:val="0AC15877"/>
    <w:rsid w:val="0AC92B54"/>
    <w:rsid w:val="0AF6CA6D"/>
    <w:rsid w:val="0B0FAC07"/>
    <w:rsid w:val="0B136CAE"/>
    <w:rsid w:val="0B851133"/>
    <w:rsid w:val="0BABEE16"/>
    <w:rsid w:val="0BBF302E"/>
    <w:rsid w:val="0C303284"/>
    <w:rsid w:val="0C384966"/>
    <w:rsid w:val="0C527D88"/>
    <w:rsid w:val="0CBCA539"/>
    <w:rsid w:val="0D49E944"/>
    <w:rsid w:val="0D6C6A22"/>
    <w:rsid w:val="0D9B0D84"/>
    <w:rsid w:val="0DC37166"/>
    <w:rsid w:val="0DD372B2"/>
    <w:rsid w:val="0E847461"/>
    <w:rsid w:val="0EB1C0A2"/>
    <w:rsid w:val="0EB444CC"/>
    <w:rsid w:val="0ECA7854"/>
    <w:rsid w:val="0ED1683D"/>
    <w:rsid w:val="0EF0B6BD"/>
    <w:rsid w:val="0F01F6DF"/>
    <w:rsid w:val="0F6DBFE2"/>
    <w:rsid w:val="0F7B902F"/>
    <w:rsid w:val="0FA89D29"/>
    <w:rsid w:val="0FDB575E"/>
    <w:rsid w:val="109515B7"/>
    <w:rsid w:val="1099EBBB"/>
    <w:rsid w:val="109A7755"/>
    <w:rsid w:val="10A24105"/>
    <w:rsid w:val="10B29451"/>
    <w:rsid w:val="10F8FE93"/>
    <w:rsid w:val="11175BC9"/>
    <w:rsid w:val="11407823"/>
    <w:rsid w:val="11676441"/>
    <w:rsid w:val="1180E2DC"/>
    <w:rsid w:val="1185CCE5"/>
    <w:rsid w:val="11993E1E"/>
    <w:rsid w:val="11C17B8A"/>
    <w:rsid w:val="11E75A25"/>
    <w:rsid w:val="11EDB96B"/>
    <w:rsid w:val="121A95B4"/>
    <w:rsid w:val="123C01E5"/>
    <w:rsid w:val="129A0B38"/>
    <w:rsid w:val="12D0A96D"/>
    <w:rsid w:val="12D3F8F9"/>
    <w:rsid w:val="12E56432"/>
    <w:rsid w:val="134EFBDE"/>
    <w:rsid w:val="13717D1F"/>
    <w:rsid w:val="137D71C6"/>
    <w:rsid w:val="13A8E14A"/>
    <w:rsid w:val="13C47D1F"/>
    <w:rsid w:val="13C70D5C"/>
    <w:rsid w:val="13C8E82A"/>
    <w:rsid w:val="13F3D7B9"/>
    <w:rsid w:val="13F92221"/>
    <w:rsid w:val="13FE8D25"/>
    <w:rsid w:val="146E15A3"/>
    <w:rsid w:val="1485A22B"/>
    <w:rsid w:val="149696FA"/>
    <w:rsid w:val="14A28833"/>
    <w:rsid w:val="150D4D80"/>
    <w:rsid w:val="1520917B"/>
    <w:rsid w:val="15298C33"/>
    <w:rsid w:val="155C6F76"/>
    <w:rsid w:val="156475CA"/>
    <w:rsid w:val="158388A3"/>
    <w:rsid w:val="1598A92A"/>
    <w:rsid w:val="15A28B74"/>
    <w:rsid w:val="15BB8947"/>
    <w:rsid w:val="15C3D909"/>
    <w:rsid w:val="15C50246"/>
    <w:rsid w:val="164B98F1"/>
    <w:rsid w:val="165F8956"/>
    <w:rsid w:val="16708ABB"/>
    <w:rsid w:val="16CB24D3"/>
    <w:rsid w:val="16CDF9BD"/>
    <w:rsid w:val="16CECFCB"/>
    <w:rsid w:val="16FEA09C"/>
    <w:rsid w:val="171E71AE"/>
    <w:rsid w:val="172D2B0D"/>
    <w:rsid w:val="1731F31E"/>
    <w:rsid w:val="17709730"/>
    <w:rsid w:val="17862CD4"/>
    <w:rsid w:val="179F2821"/>
    <w:rsid w:val="17E76952"/>
    <w:rsid w:val="181325D8"/>
    <w:rsid w:val="18290530"/>
    <w:rsid w:val="18299387"/>
    <w:rsid w:val="184B2C31"/>
    <w:rsid w:val="184C6A21"/>
    <w:rsid w:val="184EBA3D"/>
    <w:rsid w:val="1864581E"/>
    <w:rsid w:val="18698F67"/>
    <w:rsid w:val="18734E85"/>
    <w:rsid w:val="188C9EC4"/>
    <w:rsid w:val="188E3078"/>
    <w:rsid w:val="18AADE3C"/>
    <w:rsid w:val="18D267F5"/>
    <w:rsid w:val="1925EF61"/>
    <w:rsid w:val="19381A8A"/>
    <w:rsid w:val="198339B3"/>
    <w:rsid w:val="19B56863"/>
    <w:rsid w:val="19DB027A"/>
    <w:rsid w:val="19FCFD56"/>
    <w:rsid w:val="1A004410"/>
    <w:rsid w:val="1A312C62"/>
    <w:rsid w:val="1A508A58"/>
    <w:rsid w:val="1A5275AB"/>
    <w:rsid w:val="1AA4C6A6"/>
    <w:rsid w:val="1ADBBB52"/>
    <w:rsid w:val="1AF6B6C0"/>
    <w:rsid w:val="1B20A2BB"/>
    <w:rsid w:val="1B98CDB7"/>
    <w:rsid w:val="1BAE1849"/>
    <w:rsid w:val="1C4CEC11"/>
    <w:rsid w:val="1C52CC9A"/>
    <w:rsid w:val="1C722426"/>
    <w:rsid w:val="1CE11222"/>
    <w:rsid w:val="1CE3DD8C"/>
    <w:rsid w:val="1D3D4AD0"/>
    <w:rsid w:val="1D4277F2"/>
    <w:rsid w:val="1D510E12"/>
    <w:rsid w:val="1D5FFEA1"/>
    <w:rsid w:val="1D658807"/>
    <w:rsid w:val="1D6663BB"/>
    <w:rsid w:val="1D72F7AC"/>
    <w:rsid w:val="1D73A2AC"/>
    <w:rsid w:val="1DF0F725"/>
    <w:rsid w:val="1E02213D"/>
    <w:rsid w:val="1E12DC38"/>
    <w:rsid w:val="1E2AB93C"/>
    <w:rsid w:val="1E5444F8"/>
    <w:rsid w:val="1E7C7FD8"/>
    <w:rsid w:val="1EB4ABEA"/>
    <w:rsid w:val="1EC3929A"/>
    <w:rsid w:val="1ED33179"/>
    <w:rsid w:val="1EF9656D"/>
    <w:rsid w:val="1F135D5C"/>
    <w:rsid w:val="1F36487A"/>
    <w:rsid w:val="1F47242C"/>
    <w:rsid w:val="1F6E76EB"/>
    <w:rsid w:val="1FC83813"/>
    <w:rsid w:val="2058DEBC"/>
    <w:rsid w:val="2075D087"/>
    <w:rsid w:val="20F227ED"/>
    <w:rsid w:val="210A375B"/>
    <w:rsid w:val="210F5515"/>
    <w:rsid w:val="2132872A"/>
    <w:rsid w:val="2139C1FF"/>
    <w:rsid w:val="215D4D24"/>
    <w:rsid w:val="21642533"/>
    <w:rsid w:val="217DCB1F"/>
    <w:rsid w:val="21BCB20F"/>
    <w:rsid w:val="21C44AA2"/>
    <w:rsid w:val="21DF2F2A"/>
    <w:rsid w:val="22445F33"/>
    <w:rsid w:val="22B1A9B9"/>
    <w:rsid w:val="23187039"/>
    <w:rsid w:val="232147CC"/>
    <w:rsid w:val="2324D8A1"/>
    <w:rsid w:val="239957E1"/>
    <w:rsid w:val="239F8652"/>
    <w:rsid w:val="23CA4577"/>
    <w:rsid w:val="2419ACEA"/>
    <w:rsid w:val="2419B13B"/>
    <w:rsid w:val="24213A1C"/>
    <w:rsid w:val="2426FCD5"/>
    <w:rsid w:val="24406496"/>
    <w:rsid w:val="245B9FB9"/>
    <w:rsid w:val="246283A9"/>
    <w:rsid w:val="2476D87E"/>
    <w:rsid w:val="24902A88"/>
    <w:rsid w:val="24AE8A53"/>
    <w:rsid w:val="24FE7A5E"/>
    <w:rsid w:val="25126C84"/>
    <w:rsid w:val="25C38C43"/>
    <w:rsid w:val="25C72935"/>
    <w:rsid w:val="25CF34CF"/>
    <w:rsid w:val="25D2D7AA"/>
    <w:rsid w:val="260188D8"/>
    <w:rsid w:val="262ABC54"/>
    <w:rsid w:val="26433EA0"/>
    <w:rsid w:val="2643A095"/>
    <w:rsid w:val="2668B75F"/>
    <w:rsid w:val="266CC54E"/>
    <w:rsid w:val="2676A295"/>
    <w:rsid w:val="26890FEA"/>
    <w:rsid w:val="2714C0A2"/>
    <w:rsid w:val="276294A5"/>
    <w:rsid w:val="277090D4"/>
    <w:rsid w:val="27BA3E5A"/>
    <w:rsid w:val="27DEBAC9"/>
    <w:rsid w:val="28003168"/>
    <w:rsid w:val="28026BA4"/>
    <w:rsid w:val="280FB6C4"/>
    <w:rsid w:val="2810899C"/>
    <w:rsid w:val="283220EF"/>
    <w:rsid w:val="283E263C"/>
    <w:rsid w:val="2844724A"/>
    <w:rsid w:val="285AE645"/>
    <w:rsid w:val="28623B97"/>
    <w:rsid w:val="28839E19"/>
    <w:rsid w:val="288A8C70"/>
    <w:rsid w:val="288DFC5B"/>
    <w:rsid w:val="28A1B163"/>
    <w:rsid w:val="28E9F2DE"/>
    <w:rsid w:val="28EBBDB9"/>
    <w:rsid w:val="294CC16A"/>
    <w:rsid w:val="2970CD83"/>
    <w:rsid w:val="29E4F38D"/>
    <w:rsid w:val="29F1BCC2"/>
    <w:rsid w:val="29F1ECBE"/>
    <w:rsid w:val="2A055E2D"/>
    <w:rsid w:val="2A1A9B9E"/>
    <w:rsid w:val="2AAF6EE0"/>
    <w:rsid w:val="2ACA2F17"/>
    <w:rsid w:val="2AE0A445"/>
    <w:rsid w:val="2B6538E2"/>
    <w:rsid w:val="2BCB80D3"/>
    <w:rsid w:val="2BF5AAEE"/>
    <w:rsid w:val="2C042D31"/>
    <w:rsid w:val="2C051D2C"/>
    <w:rsid w:val="2C151835"/>
    <w:rsid w:val="2C2229D3"/>
    <w:rsid w:val="2C26E592"/>
    <w:rsid w:val="2C416664"/>
    <w:rsid w:val="2C673FF1"/>
    <w:rsid w:val="2C94E45A"/>
    <w:rsid w:val="2C978593"/>
    <w:rsid w:val="2D176462"/>
    <w:rsid w:val="2D70D4D3"/>
    <w:rsid w:val="2D8470AB"/>
    <w:rsid w:val="2DBF47C8"/>
    <w:rsid w:val="2DD5349A"/>
    <w:rsid w:val="2DF672C2"/>
    <w:rsid w:val="2E0A14F4"/>
    <w:rsid w:val="2E20328D"/>
    <w:rsid w:val="2E6536D6"/>
    <w:rsid w:val="2E83C6BF"/>
    <w:rsid w:val="2E8BD678"/>
    <w:rsid w:val="2EC44E5A"/>
    <w:rsid w:val="2F1CCB9D"/>
    <w:rsid w:val="2F22F22C"/>
    <w:rsid w:val="2F27E8F3"/>
    <w:rsid w:val="2F2D12E4"/>
    <w:rsid w:val="2F547810"/>
    <w:rsid w:val="2F9F0AAC"/>
    <w:rsid w:val="2FBE1683"/>
    <w:rsid w:val="2FE2835D"/>
    <w:rsid w:val="30432587"/>
    <w:rsid w:val="304AF1FE"/>
    <w:rsid w:val="305B79AF"/>
    <w:rsid w:val="308B5344"/>
    <w:rsid w:val="30BC0F8A"/>
    <w:rsid w:val="30EA270E"/>
    <w:rsid w:val="311B0ACE"/>
    <w:rsid w:val="3174C990"/>
    <w:rsid w:val="31798BD0"/>
    <w:rsid w:val="31CDE4FC"/>
    <w:rsid w:val="320453A3"/>
    <w:rsid w:val="32482486"/>
    <w:rsid w:val="3264B3A6"/>
    <w:rsid w:val="3279B43A"/>
    <w:rsid w:val="329C6197"/>
    <w:rsid w:val="32B032A3"/>
    <w:rsid w:val="32C3D176"/>
    <w:rsid w:val="33102BC2"/>
    <w:rsid w:val="3362C6D8"/>
    <w:rsid w:val="3396DC49"/>
    <w:rsid w:val="33E3B063"/>
    <w:rsid w:val="33F54CD8"/>
    <w:rsid w:val="3421C7D0"/>
    <w:rsid w:val="3423DD5D"/>
    <w:rsid w:val="343C6594"/>
    <w:rsid w:val="344FB73E"/>
    <w:rsid w:val="34F82ADB"/>
    <w:rsid w:val="351BA30A"/>
    <w:rsid w:val="3529C4DE"/>
    <w:rsid w:val="35440D77"/>
    <w:rsid w:val="35622121"/>
    <w:rsid w:val="3588ED2C"/>
    <w:rsid w:val="35ADD68D"/>
    <w:rsid w:val="362356EC"/>
    <w:rsid w:val="364A49AC"/>
    <w:rsid w:val="365CD5B3"/>
    <w:rsid w:val="366C4106"/>
    <w:rsid w:val="367072F8"/>
    <w:rsid w:val="36CFA974"/>
    <w:rsid w:val="36DD5200"/>
    <w:rsid w:val="36E4E41F"/>
    <w:rsid w:val="36FA5FE9"/>
    <w:rsid w:val="37596892"/>
    <w:rsid w:val="379F502D"/>
    <w:rsid w:val="37C8681A"/>
    <w:rsid w:val="37CED775"/>
    <w:rsid w:val="37ECF177"/>
    <w:rsid w:val="38232435"/>
    <w:rsid w:val="38315031"/>
    <w:rsid w:val="38792261"/>
    <w:rsid w:val="389E2B0B"/>
    <w:rsid w:val="38B56013"/>
    <w:rsid w:val="38BD7DE8"/>
    <w:rsid w:val="38C76B73"/>
    <w:rsid w:val="3926339F"/>
    <w:rsid w:val="3999DC11"/>
    <w:rsid w:val="39B8D95D"/>
    <w:rsid w:val="39D52EB7"/>
    <w:rsid w:val="3A1C2D79"/>
    <w:rsid w:val="3A2B41A9"/>
    <w:rsid w:val="3AD5F294"/>
    <w:rsid w:val="3AF3CF98"/>
    <w:rsid w:val="3AF61EE8"/>
    <w:rsid w:val="3B0FF06C"/>
    <w:rsid w:val="3B1BFAAB"/>
    <w:rsid w:val="3B2D8804"/>
    <w:rsid w:val="3B456ADA"/>
    <w:rsid w:val="3B5F3ADD"/>
    <w:rsid w:val="3B67930B"/>
    <w:rsid w:val="3BB9559D"/>
    <w:rsid w:val="3BBFA717"/>
    <w:rsid w:val="3BCFBB73"/>
    <w:rsid w:val="3C0B889B"/>
    <w:rsid w:val="3C19F395"/>
    <w:rsid w:val="3C2CD9B5"/>
    <w:rsid w:val="3C3A43B6"/>
    <w:rsid w:val="3C88C35C"/>
    <w:rsid w:val="3C8F8860"/>
    <w:rsid w:val="3CAE38FE"/>
    <w:rsid w:val="3CB17532"/>
    <w:rsid w:val="3CCAE8F2"/>
    <w:rsid w:val="3CDE6DCE"/>
    <w:rsid w:val="3CF5F9D4"/>
    <w:rsid w:val="3DA462A8"/>
    <w:rsid w:val="3DAF9643"/>
    <w:rsid w:val="3E07C8D6"/>
    <w:rsid w:val="3E35DFE3"/>
    <w:rsid w:val="3E403BC1"/>
    <w:rsid w:val="3E599266"/>
    <w:rsid w:val="3E662F10"/>
    <w:rsid w:val="3EDEABE6"/>
    <w:rsid w:val="3EF4FF23"/>
    <w:rsid w:val="3F02D3F4"/>
    <w:rsid w:val="3F2EEE35"/>
    <w:rsid w:val="3F36E689"/>
    <w:rsid w:val="3F388A00"/>
    <w:rsid w:val="3F797892"/>
    <w:rsid w:val="3F90FE3E"/>
    <w:rsid w:val="3FB50CDC"/>
    <w:rsid w:val="3FDE37B1"/>
    <w:rsid w:val="3FE0FAB1"/>
    <w:rsid w:val="404A39F2"/>
    <w:rsid w:val="405EDC09"/>
    <w:rsid w:val="40EA3094"/>
    <w:rsid w:val="40F40A8A"/>
    <w:rsid w:val="40F88FD1"/>
    <w:rsid w:val="40FD226B"/>
    <w:rsid w:val="410721DB"/>
    <w:rsid w:val="411CD310"/>
    <w:rsid w:val="41576478"/>
    <w:rsid w:val="415DAE7C"/>
    <w:rsid w:val="416B93FA"/>
    <w:rsid w:val="4182176D"/>
    <w:rsid w:val="41825207"/>
    <w:rsid w:val="418A4C66"/>
    <w:rsid w:val="41ED2DC7"/>
    <w:rsid w:val="4234769C"/>
    <w:rsid w:val="42567344"/>
    <w:rsid w:val="4297CB33"/>
    <w:rsid w:val="42B81FDC"/>
    <w:rsid w:val="42EAB25B"/>
    <w:rsid w:val="42F2B2B2"/>
    <w:rsid w:val="42F3F92C"/>
    <w:rsid w:val="4390AED3"/>
    <w:rsid w:val="43A30558"/>
    <w:rsid w:val="43A7EDBC"/>
    <w:rsid w:val="43C7F40A"/>
    <w:rsid w:val="43D47A9F"/>
    <w:rsid w:val="440F3C1E"/>
    <w:rsid w:val="441AE3C0"/>
    <w:rsid w:val="44294D62"/>
    <w:rsid w:val="448E8313"/>
    <w:rsid w:val="44977930"/>
    <w:rsid w:val="44A597DB"/>
    <w:rsid w:val="44EDDBA4"/>
    <w:rsid w:val="44F7736A"/>
    <w:rsid w:val="45707F66"/>
    <w:rsid w:val="457844EB"/>
    <w:rsid w:val="458B26EA"/>
    <w:rsid w:val="45AD9A2E"/>
    <w:rsid w:val="4616719C"/>
    <w:rsid w:val="463478E8"/>
    <w:rsid w:val="46A02DAD"/>
    <w:rsid w:val="46A95EB5"/>
    <w:rsid w:val="46AD027A"/>
    <w:rsid w:val="46CBEF0E"/>
    <w:rsid w:val="470A3F35"/>
    <w:rsid w:val="4714154C"/>
    <w:rsid w:val="47157B3F"/>
    <w:rsid w:val="4726FA2E"/>
    <w:rsid w:val="4728D011"/>
    <w:rsid w:val="472CC46C"/>
    <w:rsid w:val="473F4723"/>
    <w:rsid w:val="4748F5BC"/>
    <w:rsid w:val="4763521E"/>
    <w:rsid w:val="478F0D8D"/>
    <w:rsid w:val="47C57550"/>
    <w:rsid w:val="48283F2B"/>
    <w:rsid w:val="48321EB4"/>
    <w:rsid w:val="483B01EF"/>
    <w:rsid w:val="484EB5BD"/>
    <w:rsid w:val="48538DAB"/>
    <w:rsid w:val="48634F4F"/>
    <w:rsid w:val="48B7D333"/>
    <w:rsid w:val="490C5CCC"/>
    <w:rsid w:val="4930C1C1"/>
    <w:rsid w:val="4959B728"/>
    <w:rsid w:val="496059AF"/>
    <w:rsid w:val="497CF2E6"/>
    <w:rsid w:val="4987769C"/>
    <w:rsid w:val="49B4E377"/>
    <w:rsid w:val="49D4B939"/>
    <w:rsid w:val="49E5C4ED"/>
    <w:rsid w:val="49F69FBE"/>
    <w:rsid w:val="4A330412"/>
    <w:rsid w:val="4A3A7B37"/>
    <w:rsid w:val="4A4C683B"/>
    <w:rsid w:val="4A53E314"/>
    <w:rsid w:val="4A5F51F3"/>
    <w:rsid w:val="4A67DD4C"/>
    <w:rsid w:val="4A8DF564"/>
    <w:rsid w:val="4AB27D67"/>
    <w:rsid w:val="4AC8F495"/>
    <w:rsid w:val="4AD490C3"/>
    <w:rsid w:val="4B3E91AD"/>
    <w:rsid w:val="4B50B3D8"/>
    <w:rsid w:val="4B561021"/>
    <w:rsid w:val="4B6201D1"/>
    <w:rsid w:val="4B792259"/>
    <w:rsid w:val="4B8096A1"/>
    <w:rsid w:val="4B8A836B"/>
    <w:rsid w:val="4B962A6C"/>
    <w:rsid w:val="4BA5827D"/>
    <w:rsid w:val="4BBC3DA6"/>
    <w:rsid w:val="4BE4F6B9"/>
    <w:rsid w:val="4C3B2961"/>
    <w:rsid w:val="4C43FD8E"/>
    <w:rsid w:val="4C561029"/>
    <w:rsid w:val="4C9A16A3"/>
    <w:rsid w:val="4C9B44BA"/>
    <w:rsid w:val="4CBC5122"/>
    <w:rsid w:val="4D225757"/>
    <w:rsid w:val="4D5174B4"/>
    <w:rsid w:val="4D7E72CA"/>
    <w:rsid w:val="4D8356D0"/>
    <w:rsid w:val="4D8578C3"/>
    <w:rsid w:val="4D9EAA3C"/>
    <w:rsid w:val="4DAEFF90"/>
    <w:rsid w:val="4DD4B09E"/>
    <w:rsid w:val="4DD6F9C2"/>
    <w:rsid w:val="4DDBB7B6"/>
    <w:rsid w:val="4E00535F"/>
    <w:rsid w:val="4E638176"/>
    <w:rsid w:val="4E7071A8"/>
    <w:rsid w:val="4E851A03"/>
    <w:rsid w:val="4E8E631B"/>
    <w:rsid w:val="4EFAEA92"/>
    <w:rsid w:val="4F067535"/>
    <w:rsid w:val="4F661F25"/>
    <w:rsid w:val="4F787E82"/>
    <w:rsid w:val="4FA8210B"/>
    <w:rsid w:val="502C1E30"/>
    <w:rsid w:val="5039F341"/>
    <w:rsid w:val="504F63DB"/>
    <w:rsid w:val="505EE843"/>
    <w:rsid w:val="506A86E0"/>
    <w:rsid w:val="507BDE71"/>
    <w:rsid w:val="508AB8EE"/>
    <w:rsid w:val="508FE21D"/>
    <w:rsid w:val="50A838E7"/>
    <w:rsid w:val="50C9625A"/>
    <w:rsid w:val="51A85E09"/>
    <w:rsid w:val="51B1202F"/>
    <w:rsid w:val="51CCF132"/>
    <w:rsid w:val="51CD824C"/>
    <w:rsid w:val="521256CD"/>
    <w:rsid w:val="5220EE3C"/>
    <w:rsid w:val="525EB579"/>
    <w:rsid w:val="5279808C"/>
    <w:rsid w:val="529B0A31"/>
    <w:rsid w:val="52B32DEE"/>
    <w:rsid w:val="52F79BA5"/>
    <w:rsid w:val="530F41EA"/>
    <w:rsid w:val="5340857B"/>
    <w:rsid w:val="534B81B4"/>
    <w:rsid w:val="5362236E"/>
    <w:rsid w:val="5367CFFC"/>
    <w:rsid w:val="5383B83B"/>
    <w:rsid w:val="53A77273"/>
    <w:rsid w:val="53B37F33"/>
    <w:rsid w:val="53C2ABBF"/>
    <w:rsid w:val="53D6F38A"/>
    <w:rsid w:val="53F3826E"/>
    <w:rsid w:val="54463B46"/>
    <w:rsid w:val="5471C5F3"/>
    <w:rsid w:val="54865B79"/>
    <w:rsid w:val="54B8EB61"/>
    <w:rsid w:val="54C4F7B6"/>
    <w:rsid w:val="54F2820D"/>
    <w:rsid w:val="54FF204E"/>
    <w:rsid w:val="552FB763"/>
    <w:rsid w:val="558322D7"/>
    <w:rsid w:val="5596563B"/>
    <w:rsid w:val="55AB7ECD"/>
    <w:rsid w:val="55D218B1"/>
    <w:rsid w:val="55DD2501"/>
    <w:rsid w:val="55E20BA7"/>
    <w:rsid w:val="55F27031"/>
    <w:rsid w:val="562094D5"/>
    <w:rsid w:val="5638796E"/>
    <w:rsid w:val="5646D455"/>
    <w:rsid w:val="5656E2F0"/>
    <w:rsid w:val="56C41D19"/>
    <w:rsid w:val="56D6A292"/>
    <w:rsid w:val="56F14F52"/>
    <w:rsid w:val="570B7F8E"/>
    <w:rsid w:val="571B11D4"/>
    <w:rsid w:val="572A3916"/>
    <w:rsid w:val="5732269C"/>
    <w:rsid w:val="573C9423"/>
    <w:rsid w:val="577B5296"/>
    <w:rsid w:val="57B4F7F7"/>
    <w:rsid w:val="57D9A139"/>
    <w:rsid w:val="5859BB6A"/>
    <w:rsid w:val="585C9418"/>
    <w:rsid w:val="587A6777"/>
    <w:rsid w:val="58961AF3"/>
    <w:rsid w:val="589E1343"/>
    <w:rsid w:val="58BBE5CA"/>
    <w:rsid w:val="58BFCA1F"/>
    <w:rsid w:val="59097139"/>
    <w:rsid w:val="5966DD29"/>
    <w:rsid w:val="59AA9A62"/>
    <w:rsid w:val="59D91197"/>
    <w:rsid w:val="5A09985A"/>
    <w:rsid w:val="5A2A2E67"/>
    <w:rsid w:val="5A64D072"/>
    <w:rsid w:val="5AD1C45C"/>
    <w:rsid w:val="5B0C7FD9"/>
    <w:rsid w:val="5B35AAF1"/>
    <w:rsid w:val="5B6A5790"/>
    <w:rsid w:val="5BDE1302"/>
    <w:rsid w:val="5C0E9C0B"/>
    <w:rsid w:val="5C2E9107"/>
    <w:rsid w:val="5C4BADD0"/>
    <w:rsid w:val="5C752927"/>
    <w:rsid w:val="5C988B14"/>
    <w:rsid w:val="5C9FDD85"/>
    <w:rsid w:val="5CC8C911"/>
    <w:rsid w:val="5CCB8BEF"/>
    <w:rsid w:val="5D0154FB"/>
    <w:rsid w:val="5D02E585"/>
    <w:rsid w:val="5D1E9000"/>
    <w:rsid w:val="5D3C2505"/>
    <w:rsid w:val="5D8E2799"/>
    <w:rsid w:val="5DDF6DA8"/>
    <w:rsid w:val="5E0B697D"/>
    <w:rsid w:val="5E2994DF"/>
    <w:rsid w:val="5E2FC740"/>
    <w:rsid w:val="5E3DABCB"/>
    <w:rsid w:val="5E61DAC3"/>
    <w:rsid w:val="5E6B519D"/>
    <w:rsid w:val="5E8136F2"/>
    <w:rsid w:val="5E9E1E00"/>
    <w:rsid w:val="5EA8F5A0"/>
    <w:rsid w:val="5EAA5CDC"/>
    <w:rsid w:val="5EC86FDA"/>
    <w:rsid w:val="5F47286A"/>
    <w:rsid w:val="5F49DCEA"/>
    <w:rsid w:val="5F501831"/>
    <w:rsid w:val="5F514697"/>
    <w:rsid w:val="5F57C552"/>
    <w:rsid w:val="5FE709FC"/>
    <w:rsid w:val="5FE7866F"/>
    <w:rsid w:val="600E1B53"/>
    <w:rsid w:val="601DA830"/>
    <w:rsid w:val="60C7CE0B"/>
    <w:rsid w:val="61067E2F"/>
    <w:rsid w:val="6108CF87"/>
    <w:rsid w:val="61144505"/>
    <w:rsid w:val="6133E163"/>
    <w:rsid w:val="613F8293"/>
    <w:rsid w:val="618BB346"/>
    <w:rsid w:val="61CAD448"/>
    <w:rsid w:val="622F09CF"/>
    <w:rsid w:val="623F5405"/>
    <w:rsid w:val="62655229"/>
    <w:rsid w:val="626CEBBD"/>
    <w:rsid w:val="6278F5FC"/>
    <w:rsid w:val="6297CDB5"/>
    <w:rsid w:val="629D9864"/>
    <w:rsid w:val="62B244C6"/>
    <w:rsid w:val="62D8C8E3"/>
    <w:rsid w:val="62F4C472"/>
    <w:rsid w:val="62F63E85"/>
    <w:rsid w:val="62FE4C92"/>
    <w:rsid w:val="63189B0F"/>
    <w:rsid w:val="631C3D8A"/>
    <w:rsid w:val="6341D1BB"/>
    <w:rsid w:val="6360AEB0"/>
    <w:rsid w:val="63707EC3"/>
    <w:rsid w:val="63B50530"/>
    <w:rsid w:val="63D6E9CF"/>
    <w:rsid w:val="640708B5"/>
    <w:rsid w:val="6414C65D"/>
    <w:rsid w:val="6446B809"/>
    <w:rsid w:val="6457131C"/>
    <w:rsid w:val="64A155DB"/>
    <w:rsid w:val="64A43D93"/>
    <w:rsid w:val="64C87127"/>
    <w:rsid w:val="64E1ADE9"/>
    <w:rsid w:val="64F11CAB"/>
    <w:rsid w:val="650C4F24"/>
    <w:rsid w:val="65412750"/>
    <w:rsid w:val="659B3F2E"/>
    <w:rsid w:val="65A8D371"/>
    <w:rsid w:val="661FD032"/>
    <w:rsid w:val="6635FF31"/>
    <w:rsid w:val="663D2323"/>
    <w:rsid w:val="66438207"/>
    <w:rsid w:val="664C8939"/>
    <w:rsid w:val="664D3C1A"/>
    <w:rsid w:val="6663227A"/>
    <w:rsid w:val="6664630B"/>
    <w:rsid w:val="66685DD4"/>
    <w:rsid w:val="667068BE"/>
    <w:rsid w:val="668BABF8"/>
    <w:rsid w:val="668D49CB"/>
    <w:rsid w:val="66AC49E9"/>
    <w:rsid w:val="66F533B5"/>
    <w:rsid w:val="67065D42"/>
    <w:rsid w:val="673A0FE8"/>
    <w:rsid w:val="6776BA68"/>
    <w:rsid w:val="677E58CB"/>
    <w:rsid w:val="6789AD0C"/>
    <w:rsid w:val="67B56BFC"/>
    <w:rsid w:val="67C45D11"/>
    <w:rsid w:val="67C5A993"/>
    <w:rsid w:val="67EF1012"/>
    <w:rsid w:val="67F813B7"/>
    <w:rsid w:val="67FC7187"/>
    <w:rsid w:val="6841B959"/>
    <w:rsid w:val="68429E14"/>
    <w:rsid w:val="68776E95"/>
    <w:rsid w:val="689D4BC1"/>
    <w:rsid w:val="68BF0F7A"/>
    <w:rsid w:val="68E6AA7D"/>
    <w:rsid w:val="68F3EADA"/>
    <w:rsid w:val="691A292C"/>
    <w:rsid w:val="694F0EF3"/>
    <w:rsid w:val="698EF991"/>
    <w:rsid w:val="69CFA228"/>
    <w:rsid w:val="69F41E1A"/>
    <w:rsid w:val="6A13210A"/>
    <w:rsid w:val="6A168431"/>
    <w:rsid w:val="6A29BC03"/>
    <w:rsid w:val="6A6E167E"/>
    <w:rsid w:val="6AEE93CC"/>
    <w:rsid w:val="6AF7DB01"/>
    <w:rsid w:val="6B0F86FA"/>
    <w:rsid w:val="6B8868E0"/>
    <w:rsid w:val="6B90D8AC"/>
    <w:rsid w:val="6B9E093D"/>
    <w:rsid w:val="6BF2008C"/>
    <w:rsid w:val="6C0392F1"/>
    <w:rsid w:val="6C07DC4A"/>
    <w:rsid w:val="6C10057E"/>
    <w:rsid w:val="6CD14EEB"/>
    <w:rsid w:val="6D00BA0B"/>
    <w:rsid w:val="6D08DE38"/>
    <w:rsid w:val="6D0F7E7C"/>
    <w:rsid w:val="6D176109"/>
    <w:rsid w:val="6D433C4E"/>
    <w:rsid w:val="6DB521E5"/>
    <w:rsid w:val="6DBA1BA0"/>
    <w:rsid w:val="6E09C6D1"/>
    <w:rsid w:val="6E5EAA1B"/>
    <w:rsid w:val="6EB481FA"/>
    <w:rsid w:val="6ED4D046"/>
    <w:rsid w:val="6ED4FD2F"/>
    <w:rsid w:val="6F2B0CAC"/>
    <w:rsid w:val="6FC5B54D"/>
    <w:rsid w:val="6FD596A7"/>
    <w:rsid w:val="6FF6D6B6"/>
    <w:rsid w:val="6FFCC17C"/>
    <w:rsid w:val="70504806"/>
    <w:rsid w:val="709A8E83"/>
    <w:rsid w:val="70AF3130"/>
    <w:rsid w:val="70C6DD0D"/>
    <w:rsid w:val="70CA4F70"/>
    <w:rsid w:val="70E53E60"/>
    <w:rsid w:val="70FE32BE"/>
    <w:rsid w:val="710AC9E2"/>
    <w:rsid w:val="710B7520"/>
    <w:rsid w:val="71217554"/>
    <w:rsid w:val="714F3D96"/>
    <w:rsid w:val="71591D95"/>
    <w:rsid w:val="715D79B0"/>
    <w:rsid w:val="718631FB"/>
    <w:rsid w:val="71B79835"/>
    <w:rsid w:val="71EC0D16"/>
    <w:rsid w:val="720C15F5"/>
    <w:rsid w:val="7224DE90"/>
    <w:rsid w:val="724FDDF4"/>
    <w:rsid w:val="725A0687"/>
    <w:rsid w:val="725EAD96"/>
    <w:rsid w:val="72712B89"/>
    <w:rsid w:val="72CEC95E"/>
    <w:rsid w:val="732E2286"/>
    <w:rsid w:val="733B2C59"/>
    <w:rsid w:val="73A37047"/>
    <w:rsid w:val="73E24F53"/>
    <w:rsid w:val="74159297"/>
    <w:rsid w:val="7417A62C"/>
    <w:rsid w:val="743BD265"/>
    <w:rsid w:val="74591616"/>
    <w:rsid w:val="74595A96"/>
    <w:rsid w:val="749A92C6"/>
    <w:rsid w:val="74A615B9"/>
    <w:rsid w:val="74AB3926"/>
    <w:rsid w:val="74E38E23"/>
    <w:rsid w:val="74EA928A"/>
    <w:rsid w:val="75129CB7"/>
    <w:rsid w:val="751A9061"/>
    <w:rsid w:val="753B7E13"/>
    <w:rsid w:val="7549ABCD"/>
    <w:rsid w:val="755D1B42"/>
    <w:rsid w:val="75E2B175"/>
    <w:rsid w:val="7600D543"/>
    <w:rsid w:val="760665CE"/>
    <w:rsid w:val="7608F54A"/>
    <w:rsid w:val="7631C116"/>
    <w:rsid w:val="76422191"/>
    <w:rsid w:val="7653EBE2"/>
    <w:rsid w:val="76BD6D4E"/>
    <w:rsid w:val="76D4B3C0"/>
    <w:rsid w:val="7725BD99"/>
    <w:rsid w:val="7726B070"/>
    <w:rsid w:val="778E65C5"/>
    <w:rsid w:val="779AE387"/>
    <w:rsid w:val="77CBF031"/>
    <w:rsid w:val="77DF09F7"/>
    <w:rsid w:val="77E9C669"/>
    <w:rsid w:val="780F6FD5"/>
    <w:rsid w:val="783EA830"/>
    <w:rsid w:val="784A439D"/>
    <w:rsid w:val="78957FE5"/>
    <w:rsid w:val="78CD1AC8"/>
    <w:rsid w:val="78DCBC00"/>
    <w:rsid w:val="792B9DAB"/>
    <w:rsid w:val="793F5664"/>
    <w:rsid w:val="794A1025"/>
    <w:rsid w:val="7951463A"/>
    <w:rsid w:val="797393A3"/>
    <w:rsid w:val="79788125"/>
    <w:rsid w:val="798ED509"/>
    <w:rsid w:val="79C61DFB"/>
    <w:rsid w:val="79CE4038"/>
    <w:rsid w:val="79D01209"/>
    <w:rsid w:val="79DC2CDA"/>
    <w:rsid w:val="7A1827E9"/>
    <w:rsid w:val="7A3CE907"/>
    <w:rsid w:val="7A55356B"/>
    <w:rsid w:val="7A686D16"/>
    <w:rsid w:val="7A6DBF53"/>
    <w:rsid w:val="7A8AA334"/>
    <w:rsid w:val="7AAF9430"/>
    <w:rsid w:val="7AB1D083"/>
    <w:rsid w:val="7AC3B444"/>
    <w:rsid w:val="7AD135AC"/>
    <w:rsid w:val="7B41B5E9"/>
    <w:rsid w:val="7BB3F84A"/>
    <w:rsid w:val="7BC1B922"/>
    <w:rsid w:val="7BF68DD8"/>
    <w:rsid w:val="7C03C48F"/>
    <w:rsid w:val="7C043D77"/>
    <w:rsid w:val="7C23C78B"/>
    <w:rsid w:val="7C833442"/>
    <w:rsid w:val="7CA0624B"/>
    <w:rsid w:val="7CB57830"/>
    <w:rsid w:val="7CCCBD99"/>
    <w:rsid w:val="7CFB3F12"/>
    <w:rsid w:val="7D1F9B7B"/>
    <w:rsid w:val="7D4A72ED"/>
    <w:rsid w:val="7D5AAC17"/>
    <w:rsid w:val="7D9FD7C7"/>
    <w:rsid w:val="7DC09196"/>
    <w:rsid w:val="7DC91946"/>
    <w:rsid w:val="7DC98C4E"/>
    <w:rsid w:val="7DCDAFB4"/>
    <w:rsid w:val="7DF7CB96"/>
    <w:rsid w:val="7DFE51EE"/>
    <w:rsid w:val="7E64AE2E"/>
    <w:rsid w:val="7E729529"/>
    <w:rsid w:val="7EA84A4A"/>
    <w:rsid w:val="7EC3793F"/>
    <w:rsid w:val="7EC7BCC3"/>
    <w:rsid w:val="7EC9A9E2"/>
    <w:rsid w:val="7ECEFFE5"/>
    <w:rsid w:val="7ED063A6"/>
    <w:rsid w:val="7ED142BA"/>
    <w:rsid w:val="7ED1BBDE"/>
    <w:rsid w:val="7ED33DDF"/>
    <w:rsid w:val="7EE146C7"/>
    <w:rsid w:val="7EE6434E"/>
    <w:rsid w:val="7F986FDB"/>
    <w:rsid w:val="7FAD4814"/>
    <w:rsid w:val="7FAE010A"/>
    <w:rsid w:val="7FBA0A11"/>
    <w:rsid w:val="7FE8EBDA"/>
    <w:rsid w:val="7FEB5A0E"/>
    <w:rsid w:val="7FF18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4769C"/>
  <w15:chartTrackingRefBased/>
  <w15:docId w15:val="{18BEF3EC-CDC0-46C6-B584-66648CF4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2058DEBC"/>
    <w:pPr>
      <w:keepNext/>
      <w:keepLines/>
      <w:spacing w:before="120"/>
      <w:outlineLvl w:val="0"/>
    </w:pPr>
  </w:style>
  <w:style w:type="paragraph" w:styleId="Heading2">
    <w:name w:val="heading 2"/>
    <w:basedOn w:val="Normal"/>
    <w:next w:val="Normal"/>
    <w:link w:val="Heading2Char"/>
    <w:uiPriority w:val="9"/>
    <w:unhideWhenUsed/>
    <w:qFormat/>
    <w:rsid w:val="2058DEBC"/>
    <w:pPr>
      <w:outlineLvl w:val="1"/>
    </w:pPr>
    <w:rPr>
      <w:rFonts w:ascii="Calibri" w:eastAsia="Calibri" w:hAnsi="Calibri" w:cs="Calibri"/>
      <w:b/>
      <w:bCs/>
      <w:color w:val="BF8F00"/>
      <w:sz w:val="26"/>
      <w:szCs w:val="26"/>
      <w:lang w:val="en"/>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2058DEBC"/>
  </w:style>
  <w:style w:type="character" w:customStyle="1" w:styleId="Heading2Char">
    <w:name w:val="Heading 2 Char"/>
    <w:link w:val="Heading2"/>
    <w:uiPriority w:val="9"/>
    <w:rsid w:val="2058DEBC"/>
    <w:rPr>
      <w:rFonts w:ascii="Calibri" w:eastAsia="Calibri" w:hAnsi="Calibri" w:cs="Calibri"/>
      <w:b/>
      <w:bCs/>
      <w:i w:val="0"/>
      <w:iCs w:val="0"/>
      <w:caps w:val="0"/>
      <w:smallCaps w:val="0"/>
      <w:noProof w:val="0"/>
      <w:color w:val="BF8F00"/>
      <w:sz w:val="26"/>
      <w:szCs w:val="26"/>
      <w:lang w:val="en"/>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normaltextrun">
    <w:name w:val="normaltextrun"/>
    <w:basedOn w:val="DefaultParagraphFont"/>
    <w:uiPriority w:val="1"/>
    <w:rsid w:val="2058DEBC"/>
  </w:style>
  <w:style w:type="character" w:customStyle="1" w:styleId="eop">
    <w:name w:val="eop"/>
    <w:basedOn w:val="DefaultParagraphFont"/>
    <w:uiPriority w:val="1"/>
    <w:rsid w:val="2058DEBC"/>
  </w:style>
  <w:style w:type="character" w:customStyle="1" w:styleId="scxw147784684">
    <w:name w:val="scxw147784684"/>
    <w:basedOn w:val="DefaultParagraphFont"/>
    <w:uiPriority w:val="1"/>
    <w:rsid w:val="2058DEBC"/>
  </w:style>
  <w:style w:type="paragraph" w:customStyle="1" w:styleId="paragraph">
    <w:name w:val="paragraph"/>
    <w:basedOn w:val="Normal"/>
    <w:uiPriority w:val="1"/>
    <w:rsid w:val="2058DEBC"/>
    <w:pPr>
      <w:spacing w:beforeAutospacing="1" w:afterAutospacing="1"/>
    </w:pPr>
    <w:rPr>
      <w:rFonts w:ascii="Times New Roman" w:eastAsia="Times New Roman" w:hAnsi="Times New Roman" w:cs="Times New Roman"/>
      <w:lang w:eastAsia="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after="100"/>
      <w:ind w:left="220"/>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6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B1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D6B15"/>
    <w:rPr>
      <w:b/>
      <w:bCs/>
    </w:rPr>
  </w:style>
  <w:style w:type="character" w:customStyle="1" w:styleId="CommentSubjectChar">
    <w:name w:val="Comment Subject Char"/>
    <w:basedOn w:val="CommentTextChar"/>
    <w:link w:val="CommentSubject"/>
    <w:uiPriority w:val="99"/>
    <w:semiHidden/>
    <w:rsid w:val="009D6B15"/>
    <w:rPr>
      <w:b/>
      <w:bCs/>
      <w:sz w:val="20"/>
      <w:szCs w:val="20"/>
    </w:rPr>
  </w:style>
  <w:style w:type="paragraph" w:styleId="Header">
    <w:name w:val="header"/>
    <w:basedOn w:val="Normal"/>
    <w:link w:val="HeaderChar"/>
    <w:uiPriority w:val="99"/>
    <w:unhideWhenUsed/>
    <w:rsid w:val="0045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CE"/>
  </w:style>
  <w:style w:type="paragraph" w:styleId="Footer">
    <w:name w:val="footer"/>
    <w:basedOn w:val="Normal"/>
    <w:link w:val="FooterChar"/>
    <w:uiPriority w:val="99"/>
    <w:unhideWhenUsed/>
    <w:rsid w:val="0045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CE"/>
  </w:style>
  <w:style w:type="paragraph" w:styleId="Revision">
    <w:name w:val="Revision"/>
    <w:hidden/>
    <w:uiPriority w:val="99"/>
    <w:semiHidden/>
    <w:rsid w:val="00FC55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3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customXml/item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customXml" Target="../customXml/item2.xml"/></Relationships>
</file>

<file path=word/documenttasks/documenttasks1.xml><?xml version="1.0" encoding="utf-8"?>
<t:Tasks xmlns:t="http://schemas.microsoft.com/office/tasks/2019/documenttasks" xmlns:oel="http://schemas.microsoft.com/office/2019/extlst">
  <t:Task id="{7E05ADEA-A77B-4CEE-B3DD-5382F3C15AD6}">
    <t:Anchor>
      <t:Comment id="1877391688"/>
    </t:Anchor>
    <t:History>
      <t:Event id="{79699177-E0DC-4218-BF1F-2E85AD16E57C}" time="2024-09-25T08:11:24.104Z">
        <t:Attribution userId="S::rsaini@thiqah.sa::804ad558-54c2-45e9-bb1b-59b85bfe2d31" userProvider="AD" userName="RajKumar Saini"/>
        <t:Anchor>
          <t:Comment id="1877391688"/>
        </t:Anchor>
        <t:Create/>
      </t:Event>
      <t:Event id="{889090B4-7E00-4A26-9676-BA2060641748}" time="2024-09-25T08:11:24.104Z">
        <t:Attribution userId="S::rsaini@thiqah.sa::804ad558-54c2-45e9-bb1b-59b85bfe2d31" userProvider="AD" userName="RajKumar Saini"/>
        <t:Anchor>
          <t:Comment id="1877391688"/>
        </t:Anchor>
        <t:Assign userId="S::hsafi@thiqah.sa::d90cb14a-e055-4677-bf3d-3eb8281b274d" userProvider="AD" userName="Huida Elsafi"/>
      </t:Event>
      <t:Event id="{4BAC8662-C065-4CBC-91B3-50D68B2312DB}" time="2024-09-25T08:11:24.104Z">
        <t:Attribution userId="S::rsaini@thiqah.sa::804ad558-54c2-45e9-bb1b-59b85bfe2d31" userProvider="AD" userName="RajKumar Saini"/>
        <t:Anchor>
          <t:Comment id="1877391688"/>
        </t:Anchor>
        <t:SetTitle title="Hi @Huida, please help us with updated translation for the preconditions."/>
      </t:Event>
      <t:Event id="{6AB4D8FD-2AE8-4062-B1FE-49BFB3717951}" time="2024-09-25T08:38:30.402Z">
        <t:Attribution userId="S::Huida.Elsafi@xebia.com::01a72096-e1b8-499d-ab12-3477c0db88e6" userProvider="AD" userName="Huida Elsaf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C6C17C6C6F64088B989E68F79EDA8" ma:contentTypeVersion="15" ma:contentTypeDescription="Create a new document." ma:contentTypeScope="" ma:versionID="d4349472cc7f5230d5328bd761e098d7">
  <xsd:schema xmlns:xsd="http://www.w3.org/2001/XMLSchema" xmlns:xs="http://www.w3.org/2001/XMLSchema" xmlns:p="http://schemas.microsoft.com/office/2006/metadata/properties" xmlns:ns2="5bf24fa3-eaab-42c0-b18f-48662d4b3162" xmlns:ns3="c73a51ae-924e-46bb-9348-79fdbf38e96b" targetNamespace="http://schemas.microsoft.com/office/2006/metadata/properties" ma:root="true" ma:fieldsID="16020cf64966844763bdf8c1fabc06bf" ns2:_="" ns3:_="">
    <xsd:import namespace="5bf24fa3-eaab-42c0-b18f-48662d4b3162"/>
    <xsd:import namespace="c73a51ae-924e-46bb-9348-79fdbf38e96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24fa3-eaab-42c0-b18f-48662d4b3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a3d7aa7-a82c-43e0-b85a-a890e31ac286"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Number" ma:index="22" nillable="true" ma:displayName="Number " ma:format="Dropdown" ma:internalName="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73a51ae-924e-46bb-9348-79fdbf38e96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35c65f1-a5ff-4166-b590-675cfcbd9c4f}" ma:internalName="TaxCatchAll" ma:showField="CatchAllData" ma:web="c73a51ae-924e-46bb-9348-79fdbf38e9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73a51ae-924e-46bb-9348-79fdbf38e96b" xsi:nil="true"/>
    <lcf76f155ced4ddcb4097134ff3c332f xmlns="5bf24fa3-eaab-42c0-b18f-48662d4b3162">
      <Terms xmlns="http://schemas.microsoft.com/office/infopath/2007/PartnerControls"/>
    </lcf76f155ced4ddcb4097134ff3c332f>
    <Number xmlns="5bf24fa3-eaab-42c0-b18f-48662d4b3162" xsi:nil="true"/>
  </documentManagement>
</p:properties>
</file>

<file path=customXml/itemProps1.xml><?xml version="1.0" encoding="utf-8"?>
<ds:datastoreItem xmlns:ds="http://schemas.openxmlformats.org/officeDocument/2006/customXml" ds:itemID="{9FF13662-7B59-4F72-BB9D-56066BE33C83}"/>
</file>

<file path=customXml/itemProps2.xml><?xml version="1.0" encoding="utf-8"?>
<ds:datastoreItem xmlns:ds="http://schemas.openxmlformats.org/officeDocument/2006/customXml" ds:itemID="{DDFAD4D1-5742-431F-B182-4C15DA22C437}"/>
</file>

<file path=customXml/itemProps3.xml><?xml version="1.0" encoding="utf-8"?>
<ds:datastoreItem xmlns:ds="http://schemas.openxmlformats.org/officeDocument/2006/customXml" ds:itemID="{079BBC2B-62F0-46AA-B7EF-B7AAAA338513}"/>
</file>

<file path=docProps/app.xml><?xml version="1.0" encoding="utf-8"?>
<Properties xmlns="http://schemas.openxmlformats.org/officeDocument/2006/extended-properties" xmlns:vt="http://schemas.openxmlformats.org/officeDocument/2006/docPropsVTypes">
  <Template>Normal.dotm</Template>
  <TotalTime>1</TotalTime>
  <Pages>58</Pages>
  <Words>8914</Words>
  <Characters>51224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Ghiya</dc:creator>
  <cp:keywords/>
  <dc:description/>
  <cp:lastModifiedBy>Huida Elsafi</cp:lastModifiedBy>
  <cp:revision>5</cp:revision>
  <dcterms:created xsi:type="dcterms:W3CDTF">2024-12-25T13:38:00Z</dcterms:created>
  <dcterms:modified xsi:type="dcterms:W3CDTF">2024-12-26T07:51:00Z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709b1c8732128ec373e30e106cd5861ba55f7f5c37edc6b6cf67e9dadf0656c3</vt:lpwstr>
  </property>
  <property fmtid="{D5CDD505-2E9C-101B-9397-08002B2CF9AE}" pid="3" name="ContentTypeId">
    <vt:lpwstr>0x010100356C6C17C6C6F64088B989E68F79EDA8</vt:lpwstr>
  </property>
</Properties>
</file>